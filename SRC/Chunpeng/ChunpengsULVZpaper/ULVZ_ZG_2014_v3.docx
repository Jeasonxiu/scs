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F1E8D" w14:textId="77777777" w:rsidR="003B490A" w:rsidRDefault="007C3B33" w:rsidP="003B490A">
      <w:pPr>
        <w:pStyle w:val="Default"/>
        <w:spacing w:line="480" w:lineRule="auto"/>
        <w:jc w:val="center"/>
        <w:rPr>
          <w:b/>
          <w:color w:val="000000"/>
        </w:rPr>
      </w:pPr>
      <w:r w:rsidRPr="003B490A">
        <w:rPr>
          <w:b/>
          <w:color w:val="000000"/>
        </w:rPr>
        <w:t>I</w:t>
      </w:r>
      <w:r w:rsidR="00601266">
        <w:rPr>
          <w:b/>
          <w:color w:val="000000"/>
        </w:rPr>
        <w:t xml:space="preserve">ntermittent and lateral varying ULVZ structure at the northeastern margin of the Pacific LLSVP </w:t>
      </w:r>
    </w:p>
    <w:p w14:paraId="4C33D346" w14:textId="77777777" w:rsidR="003B490A" w:rsidRPr="005C75B6" w:rsidRDefault="003B490A" w:rsidP="003B490A">
      <w:pPr>
        <w:spacing w:before="120"/>
        <w:rPr>
          <w:vertAlign w:val="superscript"/>
        </w:rPr>
      </w:pPr>
      <w:r w:rsidRPr="005C75B6">
        <w:t>Chunpeng Zhao</w:t>
      </w:r>
      <w:r w:rsidRPr="005C75B6">
        <w:rPr>
          <w:vertAlign w:val="superscript"/>
        </w:rPr>
        <w:t>1</w:t>
      </w:r>
      <w:r w:rsidR="00200C6B">
        <w:rPr>
          <w:vertAlign w:val="superscript"/>
        </w:rPr>
        <w:t>,</w:t>
      </w:r>
      <w:r w:rsidR="00200C6B" w:rsidRPr="00200C6B">
        <w:rPr>
          <w:vertAlign w:val="superscript"/>
        </w:rPr>
        <w:t xml:space="preserve"> </w:t>
      </w:r>
      <w:r w:rsidR="00200C6B" w:rsidRPr="005C75B6">
        <w:rPr>
          <w:vertAlign w:val="superscript"/>
        </w:rPr>
        <w:t>*</w:t>
      </w:r>
      <w:r w:rsidRPr="005C75B6">
        <w:t>, Edward J. Garnero</w:t>
      </w:r>
      <w:r w:rsidRPr="005C75B6">
        <w:rPr>
          <w:vertAlign w:val="superscript"/>
        </w:rPr>
        <w:t>1</w:t>
      </w:r>
      <w:r w:rsidR="00200C6B">
        <w:t>, Mingming Li</w:t>
      </w:r>
      <w:r w:rsidR="00200C6B" w:rsidRPr="005C75B6">
        <w:rPr>
          <w:vertAlign w:val="superscript"/>
        </w:rPr>
        <w:t>1</w:t>
      </w:r>
      <w:r w:rsidR="00200C6B">
        <w:t>, Allen McNamara</w:t>
      </w:r>
      <w:r w:rsidR="00200C6B" w:rsidRPr="005C75B6">
        <w:rPr>
          <w:vertAlign w:val="superscript"/>
        </w:rPr>
        <w:t>1</w:t>
      </w:r>
    </w:p>
    <w:p w14:paraId="7B3D0C47" w14:textId="77777777" w:rsidR="003B490A" w:rsidRPr="005C75B6" w:rsidRDefault="003B490A" w:rsidP="003B490A">
      <w:pPr>
        <w:autoSpaceDE w:val="0"/>
        <w:autoSpaceDN w:val="0"/>
        <w:adjustRightInd w:val="0"/>
        <w:spacing w:before="120"/>
        <w:rPr>
          <w:rFonts w:cs="Times-Italic"/>
          <w:iCs/>
        </w:rPr>
      </w:pPr>
      <w:r w:rsidRPr="005C75B6">
        <w:rPr>
          <w:rFonts w:cs="Times-Italic"/>
          <w:iCs/>
          <w:vertAlign w:val="superscript"/>
        </w:rPr>
        <w:t>1</w:t>
      </w:r>
      <w:r w:rsidRPr="005C75B6">
        <w:rPr>
          <w:rFonts w:cs="Times-Italic"/>
          <w:iCs/>
        </w:rPr>
        <w:t xml:space="preserve">School of Earth and Space Exploration, Arizona State University, Tempe, Arizona 85287-6004, USA. </w:t>
      </w:r>
    </w:p>
    <w:p w14:paraId="700CF68D" w14:textId="77777777" w:rsidR="000F633A" w:rsidRDefault="003B490A" w:rsidP="00E74C76">
      <w:pPr>
        <w:autoSpaceDE w:val="0"/>
        <w:autoSpaceDN w:val="0"/>
        <w:adjustRightInd w:val="0"/>
        <w:spacing w:before="120"/>
        <w:rPr>
          <w:rFonts w:cs="Times-Italic"/>
          <w:iCs/>
        </w:rPr>
      </w:pPr>
      <w:r w:rsidRPr="005C75B6">
        <w:rPr>
          <w:rFonts w:cs="Times-Italic"/>
          <w:iCs/>
        </w:rPr>
        <w:t xml:space="preserve">*Correspondence to: </w:t>
      </w:r>
      <w:r w:rsidR="00200C6B" w:rsidRPr="00200C6B">
        <w:t>czhao6@asu.edu</w:t>
      </w:r>
    </w:p>
    <w:p w14:paraId="3C5B7BAE" w14:textId="77777777" w:rsidR="000F633A" w:rsidRDefault="000F633A" w:rsidP="00E74C76">
      <w:pPr>
        <w:autoSpaceDE w:val="0"/>
        <w:autoSpaceDN w:val="0"/>
        <w:adjustRightInd w:val="0"/>
        <w:spacing w:before="120"/>
        <w:rPr>
          <w:rFonts w:cs="Times-Italic"/>
          <w:iCs/>
        </w:rPr>
      </w:pPr>
    </w:p>
    <w:p w14:paraId="1CA490D0" w14:textId="77777777" w:rsidR="000F633A" w:rsidRPr="00136377" w:rsidRDefault="0025473F" w:rsidP="000F633A">
      <w:pPr>
        <w:pStyle w:val="Default"/>
        <w:spacing w:line="480" w:lineRule="auto"/>
        <w:jc w:val="both"/>
        <w:rPr>
          <w:b/>
          <w:color w:val="000000"/>
          <w:sz w:val="28"/>
        </w:rPr>
      </w:pPr>
      <w:r w:rsidRPr="0025473F">
        <w:rPr>
          <w:b/>
          <w:color w:val="000000"/>
          <w:sz w:val="28"/>
        </w:rPr>
        <w:t>Summary</w:t>
      </w:r>
    </w:p>
    <w:p w14:paraId="705443CA" w14:textId="553106F5" w:rsidR="00D43594" w:rsidRDefault="00EF100E" w:rsidP="00EF100E">
      <w:pPr>
        <w:pStyle w:val="Default"/>
        <w:spacing w:line="480" w:lineRule="auto"/>
        <w:ind w:firstLine="709"/>
        <w:jc w:val="both"/>
        <w:rPr>
          <w:color w:val="000000"/>
        </w:rPr>
      </w:pPr>
      <w:r w:rsidRPr="001470A0">
        <w:rPr>
          <w:color w:val="000000"/>
        </w:rPr>
        <w:t xml:space="preserve">Thin patches </w:t>
      </w:r>
      <w:del w:id="0" w:author="Edward Garnero" w:date="2014-11-26T15:02:00Z">
        <w:r w:rsidRPr="001470A0" w:rsidDel="001F4E52">
          <w:rPr>
            <w:color w:val="000000"/>
          </w:rPr>
          <w:delText xml:space="preserve">of </w:delText>
        </w:r>
      </w:del>
      <w:ins w:id="1" w:author="Edward Garnero" w:date="2014-11-26T15:02:00Z">
        <w:r w:rsidR="001F4E52">
          <w:rPr>
            <w:color w:val="000000"/>
          </w:rPr>
          <w:t>with</w:t>
        </w:r>
        <w:r w:rsidR="001F4E52" w:rsidRPr="001470A0">
          <w:rPr>
            <w:color w:val="000000"/>
          </w:rPr>
          <w:t xml:space="preserve"> </w:t>
        </w:r>
      </w:ins>
      <w:del w:id="2" w:author="Edward Garnero" w:date="2014-11-26T15:04:00Z">
        <w:r w:rsidRPr="001470A0" w:rsidDel="001F4E52">
          <w:rPr>
            <w:color w:val="000000"/>
          </w:rPr>
          <w:delText xml:space="preserve">ultra </w:delText>
        </w:r>
      </w:del>
      <w:ins w:id="3" w:author="Edward Garnero" w:date="2014-11-26T15:04:00Z">
        <w:r w:rsidR="001F4E52" w:rsidRPr="001470A0">
          <w:rPr>
            <w:color w:val="000000"/>
          </w:rPr>
          <w:t>ultra</w:t>
        </w:r>
        <w:r w:rsidR="001F4E52">
          <w:rPr>
            <w:color w:val="000000"/>
          </w:rPr>
          <w:t>-</w:t>
        </w:r>
      </w:ins>
      <w:r w:rsidRPr="001470A0">
        <w:rPr>
          <w:color w:val="000000"/>
        </w:rPr>
        <w:t xml:space="preserve">low </w:t>
      </w:r>
      <w:del w:id="4" w:author="Edward Garnero" w:date="2014-11-26T15:02:00Z">
        <w:r w:rsidRPr="001470A0" w:rsidDel="001F4E52">
          <w:rPr>
            <w:color w:val="000000"/>
          </w:rPr>
          <w:delText xml:space="preserve">velocity </w:delText>
        </w:r>
      </w:del>
      <w:ins w:id="5" w:author="Edward Garnero" w:date="2014-11-26T15:02:00Z">
        <w:r w:rsidR="001F4E52" w:rsidRPr="001470A0">
          <w:rPr>
            <w:color w:val="000000"/>
          </w:rPr>
          <w:t>velocit</w:t>
        </w:r>
        <w:r w:rsidR="001F4E52">
          <w:rPr>
            <w:color w:val="000000"/>
          </w:rPr>
          <w:t>ies</w:t>
        </w:r>
        <w:r w:rsidR="001F4E52" w:rsidRPr="001470A0">
          <w:rPr>
            <w:color w:val="000000"/>
          </w:rPr>
          <w:t xml:space="preserve"> </w:t>
        </w:r>
      </w:ins>
      <w:del w:id="6" w:author="Edward Garnero" w:date="2014-11-26T15:03:00Z">
        <w:r w:rsidRPr="001470A0" w:rsidDel="001F4E52">
          <w:rPr>
            <w:color w:val="000000"/>
          </w:rPr>
          <w:delText xml:space="preserve">zones (ULVZs) </w:delText>
        </w:r>
      </w:del>
      <w:r w:rsidRPr="001470A0">
        <w:rPr>
          <w:color w:val="000000"/>
        </w:rPr>
        <w:t xml:space="preserve">have been proposed to </w:t>
      </w:r>
      <w:r w:rsidR="00D43594">
        <w:rPr>
          <w:color w:val="000000"/>
        </w:rPr>
        <w:t xml:space="preserve">exist at the core-mantle boundary (CMB). </w:t>
      </w:r>
      <w:r w:rsidRPr="001470A0">
        <w:rPr>
          <w:color w:val="000000"/>
        </w:rPr>
        <w:t>The</w:t>
      </w:r>
      <w:del w:id="7" w:author="Edward Garnero" w:date="2014-11-26T15:04:00Z">
        <w:r w:rsidR="00D43594" w:rsidDel="001F4E52">
          <w:rPr>
            <w:color w:val="000000"/>
          </w:rPr>
          <w:delText>ir</w:delText>
        </w:r>
      </w:del>
      <w:r w:rsidR="00D43594">
        <w:rPr>
          <w:color w:val="000000"/>
        </w:rPr>
        <w:t xml:space="preserve"> detection and mapping </w:t>
      </w:r>
      <w:ins w:id="8" w:author="Edward Garnero" w:date="2014-11-26T15:04:00Z">
        <w:r w:rsidR="001F4E52">
          <w:rPr>
            <w:color w:val="000000"/>
          </w:rPr>
          <w:t xml:space="preserve">of ultra-low velocity zones (ULVZs) </w:t>
        </w:r>
      </w:ins>
      <w:r w:rsidR="00D43594">
        <w:rPr>
          <w:color w:val="000000"/>
        </w:rPr>
        <w:t>are difficult in part by</w:t>
      </w:r>
      <w:r w:rsidRPr="001470A0">
        <w:rPr>
          <w:color w:val="000000"/>
        </w:rPr>
        <w:t xml:space="preserve"> the limitation of source-receiver </w:t>
      </w:r>
      <w:r w:rsidR="00D43594">
        <w:rPr>
          <w:color w:val="000000"/>
        </w:rPr>
        <w:t xml:space="preserve">geometries of </w:t>
      </w:r>
      <w:ins w:id="9" w:author="Edward Garnero" w:date="2014-11-26T15:05:00Z">
        <w:r w:rsidR="001F4E52" w:rsidRPr="001470A0">
          <w:rPr>
            <w:color w:val="000000"/>
          </w:rPr>
          <w:t>seismic phases</w:t>
        </w:r>
        <w:r w:rsidR="001F4E52">
          <w:rPr>
            <w:color w:val="000000"/>
          </w:rPr>
          <w:t xml:space="preserve"> used in </w:t>
        </w:r>
      </w:ins>
      <w:r w:rsidR="00D43594">
        <w:rPr>
          <w:color w:val="000000"/>
        </w:rPr>
        <w:t>ULVZ modeling</w:t>
      </w:r>
      <w:del w:id="10" w:author="Edward Garnero" w:date="2014-11-26T15:05:00Z">
        <w:r w:rsidRPr="001470A0" w:rsidDel="001F4E52">
          <w:rPr>
            <w:color w:val="000000"/>
          </w:rPr>
          <w:delText xml:space="preserve"> seismic phases</w:delText>
        </w:r>
      </w:del>
      <w:r w:rsidRPr="001470A0">
        <w:rPr>
          <w:color w:val="000000"/>
        </w:rPr>
        <w:t>. Here we developed a new</w:t>
      </w:r>
      <w:r w:rsidR="00D43594">
        <w:rPr>
          <w:color w:val="000000"/>
        </w:rPr>
        <w:t xml:space="preserve"> approach </w:t>
      </w:r>
      <w:del w:id="11" w:author="Edward Garnero" w:date="2014-11-26T15:05:00Z">
        <w:r w:rsidR="00D43594" w:rsidDel="001F4E52">
          <w:rPr>
            <w:color w:val="000000"/>
          </w:rPr>
          <w:delText>with an</w:delText>
        </w:r>
        <w:r w:rsidRPr="001470A0" w:rsidDel="001F4E52">
          <w:rPr>
            <w:color w:val="000000"/>
          </w:rPr>
          <w:delText xml:space="preserve"> </w:delText>
        </w:r>
        <w:r w:rsidRPr="001470A0" w:rsidDel="001F4E52">
          <w:rPr>
            <w:i/>
            <w:color w:val="000000"/>
          </w:rPr>
          <w:delText>ScS</w:delText>
        </w:r>
        <w:r w:rsidRPr="001470A0" w:rsidDel="001F4E52">
          <w:rPr>
            <w:color w:val="000000"/>
          </w:rPr>
          <w:delText xml:space="preserve"> stacking </w:delText>
        </w:r>
        <w:r w:rsidR="00D43594" w:rsidDel="001F4E52">
          <w:rPr>
            <w:color w:val="000000"/>
          </w:rPr>
          <w:delText>algorithm</w:delText>
        </w:r>
        <w:r w:rsidR="00D43594" w:rsidRPr="001470A0" w:rsidDel="001F4E52">
          <w:rPr>
            <w:color w:val="000000"/>
          </w:rPr>
          <w:delText xml:space="preserve"> </w:delText>
        </w:r>
      </w:del>
      <w:r w:rsidRPr="001470A0">
        <w:rPr>
          <w:color w:val="000000"/>
        </w:rPr>
        <w:t xml:space="preserve">that simultaneously utilizes </w:t>
      </w:r>
      <w:r w:rsidRPr="001470A0">
        <w:rPr>
          <w:i/>
          <w:color w:val="000000"/>
        </w:rPr>
        <w:t>ScS</w:t>
      </w:r>
      <w:r w:rsidRPr="001470A0">
        <w:rPr>
          <w:color w:val="000000"/>
        </w:rPr>
        <w:t xml:space="preserve"> pre- and post-cursor energy to </w:t>
      </w:r>
      <w:r w:rsidR="00D43594">
        <w:rPr>
          <w:color w:val="000000"/>
        </w:rPr>
        <w:t xml:space="preserve">investigate  the CMB region for </w:t>
      </w:r>
      <w:r w:rsidRPr="001470A0">
        <w:rPr>
          <w:color w:val="000000"/>
        </w:rPr>
        <w:t>ULVZ</w:t>
      </w:r>
      <w:r w:rsidR="00D43594">
        <w:rPr>
          <w:color w:val="000000"/>
        </w:rPr>
        <w:t xml:space="preserve"> </w:t>
      </w:r>
      <w:r w:rsidRPr="001470A0">
        <w:rPr>
          <w:color w:val="000000"/>
        </w:rPr>
        <w:t>s</w:t>
      </w:r>
      <w:r w:rsidR="00D43594">
        <w:rPr>
          <w:color w:val="000000"/>
        </w:rPr>
        <w:t>tructure</w:t>
      </w:r>
      <w:r w:rsidRPr="001470A0">
        <w:rPr>
          <w:color w:val="000000"/>
        </w:rPr>
        <w:t xml:space="preserve">. We stacked source-deconvolved </w:t>
      </w:r>
      <w:r w:rsidRPr="001470A0">
        <w:rPr>
          <w:i/>
          <w:color w:val="000000"/>
        </w:rPr>
        <w:t>ScS</w:t>
      </w:r>
      <w:r w:rsidRPr="001470A0">
        <w:rPr>
          <w:color w:val="000000"/>
        </w:rPr>
        <w:t xml:space="preserve"> waveforms within 1.5 degree geographic bins to extract </w:t>
      </w:r>
      <w:r w:rsidRPr="001470A0">
        <w:rPr>
          <w:i/>
          <w:color w:val="000000"/>
        </w:rPr>
        <w:t>ScS</w:t>
      </w:r>
      <w:r w:rsidRPr="001470A0">
        <w:rPr>
          <w:color w:val="000000"/>
        </w:rPr>
        <w:t xml:space="preserve"> pre- and post-cursor energy, if present, with </w:t>
      </w:r>
      <w:r w:rsidRPr="001470A0">
        <w:rPr>
          <w:i/>
          <w:color w:val="000000"/>
        </w:rPr>
        <w:t>ScS</w:t>
      </w:r>
      <w:r w:rsidRPr="001470A0">
        <w:rPr>
          <w:color w:val="000000"/>
        </w:rPr>
        <w:t xml:space="preserve"> effectively removed</w:t>
      </w:r>
      <w:r w:rsidR="00D43594">
        <w:rPr>
          <w:color w:val="000000"/>
        </w:rPr>
        <w:t xml:space="preserve"> from waveforms</w:t>
      </w:r>
      <w:r w:rsidRPr="001470A0">
        <w:rPr>
          <w:color w:val="000000"/>
        </w:rPr>
        <w:t xml:space="preserve">. </w:t>
      </w:r>
      <w:ins w:id="12" w:author="Edward Garnero" w:date="2015-01-20T09:09:00Z">
        <w:r w:rsidR="00951988">
          <w:rPr>
            <w:color w:val="000000"/>
          </w:rPr>
          <w:t xml:space="preserve">We investigate the CMB </w:t>
        </w:r>
      </w:ins>
      <w:ins w:id="13" w:author="Edward Garnero" w:date="2014-11-26T15:22:00Z">
        <w:r w:rsidR="00AB5C0E">
          <w:rPr>
            <w:color w:val="000000"/>
          </w:rPr>
          <w:t>beneath the central Pacific Ocean</w:t>
        </w:r>
      </w:ins>
      <w:ins w:id="14" w:author="Edward Garnero" w:date="2014-11-26T15:21:00Z">
        <w:r w:rsidR="00AB5C0E">
          <w:rPr>
            <w:color w:val="000000"/>
          </w:rPr>
          <w:t xml:space="preserve">, and </w:t>
        </w:r>
      </w:ins>
      <w:ins w:id="15" w:author="Edward Garnero" w:date="2015-01-20T09:09:00Z">
        <w:r w:rsidR="00951988">
          <w:rPr>
            <w:color w:val="000000"/>
          </w:rPr>
          <w:t xml:space="preserve">evidence for ULVZs is clearly apparent. </w:t>
        </w:r>
      </w:ins>
      <w:ins w:id="16" w:author="Edward Garnero" w:date="2015-01-20T09:10:00Z">
        <w:r w:rsidR="00951988">
          <w:rPr>
            <w:color w:val="000000"/>
          </w:rPr>
          <w:t xml:space="preserve">Geographic </w:t>
        </w:r>
      </w:ins>
      <w:ins w:id="17" w:author="Edward Garnero" w:date="2014-11-26T15:21:00Z">
        <w:r w:rsidR="00AB5C0E">
          <w:rPr>
            <w:color w:val="000000"/>
          </w:rPr>
          <w:t>b</w:t>
        </w:r>
      </w:ins>
      <w:del w:id="18" w:author="Edward Garnero" w:date="2014-11-26T15:22:00Z">
        <w:r w:rsidRPr="001470A0" w:rsidDel="00AB5C0E">
          <w:rPr>
            <w:color w:val="000000"/>
          </w:rPr>
          <w:delText>B</w:delText>
        </w:r>
      </w:del>
      <w:r w:rsidRPr="001470A0">
        <w:rPr>
          <w:color w:val="000000"/>
        </w:rPr>
        <w:t>in</w:t>
      </w:r>
      <w:ins w:id="19" w:author="Edward Garnero" w:date="2015-01-20T09:11:00Z">
        <w:r w:rsidR="00951988">
          <w:rPr>
            <w:color w:val="000000"/>
          </w:rPr>
          <w:t xml:space="preserve"> stack</w:t>
        </w:r>
      </w:ins>
      <w:r w:rsidRPr="001470A0">
        <w:rPr>
          <w:color w:val="000000"/>
        </w:rPr>
        <w:t xml:space="preserve">s possessing similar </w:t>
      </w:r>
      <w:r w:rsidR="00D43594" w:rsidRPr="001470A0">
        <w:rPr>
          <w:i/>
          <w:color w:val="000000"/>
        </w:rPr>
        <w:t>ScS</w:t>
      </w:r>
      <w:r w:rsidR="00D43594" w:rsidRPr="001470A0">
        <w:rPr>
          <w:color w:val="000000"/>
        </w:rPr>
        <w:t xml:space="preserve"> </w:t>
      </w:r>
      <w:r w:rsidR="00D43594">
        <w:rPr>
          <w:color w:val="000000"/>
        </w:rPr>
        <w:t xml:space="preserve">precursor-plus-postcursor behavior </w:t>
      </w:r>
      <w:del w:id="20" w:author="Edward Garnero" w:date="2015-01-20T09:11:00Z">
        <w:r w:rsidR="00D43594" w:rsidDel="00951988">
          <w:rPr>
            <w:color w:val="000000"/>
          </w:rPr>
          <w:delText xml:space="preserve">in </w:delText>
        </w:r>
        <w:r w:rsidRPr="001470A0" w:rsidDel="00951988">
          <w:rPr>
            <w:color w:val="000000"/>
          </w:rPr>
          <w:delText xml:space="preserve">stacks </w:delText>
        </w:r>
      </w:del>
      <w:r w:rsidRPr="001470A0">
        <w:rPr>
          <w:color w:val="000000"/>
        </w:rPr>
        <w:t xml:space="preserve">are grouped </w:t>
      </w:r>
      <w:r w:rsidR="00D43594">
        <w:rPr>
          <w:color w:val="000000"/>
        </w:rPr>
        <w:t>using</w:t>
      </w:r>
      <w:r w:rsidR="00D43594" w:rsidRPr="001470A0">
        <w:rPr>
          <w:color w:val="000000"/>
        </w:rPr>
        <w:t xml:space="preserve"> </w:t>
      </w:r>
      <w:r w:rsidRPr="001470A0">
        <w:rPr>
          <w:color w:val="000000"/>
        </w:rPr>
        <w:t>cluster</w:t>
      </w:r>
      <w:r w:rsidR="00D43594">
        <w:rPr>
          <w:color w:val="000000"/>
        </w:rPr>
        <w:t xml:space="preserve"> analysi</w:t>
      </w:r>
      <w:r w:rsidRPr="001470A0">
        <w:rPr>
          <w:color w:val="000000"/>
        </w:rPr>
        <w:t xml:space="preserve">s to produce more robust </w:t>
      </w:r>
      <w:r w:rsidR="00D43594">
        <w:rPr>
          <w:color w:val="000000"/>
        </w:rPr>
        <w:t>waveforms by</w:t>
      </w:r>
      <w:r w:rsidRPr="001470A0">
        <w:rPr>
          <w:color w:val="000000"/>
        </w:rPr>
        <w:t xml:space="preserve"> enhancing the signal to noise ratios. Synthetic seismogram</w:t>
      </w:r>
      <w:r w:rsidR="00D43594">
        <w:rPr>
          <w:color w:val="000000"/>
        </w:rPr>
        <w:t>s</w:t>
      </w:r>
      <w:r w:rsidRPr="001470A0">
        <w:rPr>
          <w:color w:val="000000"/>
        </w:rPr>
        <w:t xml:space="preserve"> demonstrate the amplitude and </w:t>
      </w:r>
      <w:r w:rsidR="00D43594" w:rsidRPr="001470A0">
        <w:rPr>
          <w:color w:val="000000"/>
        </w:rPr>
        <w:t>tim</w:t>
      </w:r>
      <w:r w:rsidR="00D43594">
        <w:rPr>
          <w:color w:val="000000"/>
        </w:rPr>
        <w:t>ing</w:t>
      </w:r>
      <w:r w:rsidR="00D43594" w:rsidRPr="001470A0">
        <w:rPr>
          <w:color w:val="000000"/>
        </w:rPr>
        <w:t xml:space="preserve"> </w:t>
      </w:r>
      <w:r w:rsidRPr="001470A0">
        <w:rPr>
          <w:color w:val="000000"/>
        </w:rPr>
        <w:t xml:space="preserve">of the </w:t>
      </w:r>
      <w:del w:id="21" w:author="Edward Garnero" w:date="2014-11-26T15:23:00Z">
        <w:r w:rsidRPr="001470A0" w:rsidDel="007103BA">
          <w:rPr>
            <w:color w:val="000000"/>
          </w:rPr>
          <w:delText xml:space="preserve">stacked </w:delText>
        </w:r>
      </w:del>
      <w:r w:rsidRPr="001470A0">
        <w:rPr>
          <w:color w:val="000000"/>
        </w:rPr>
        <w:t xml:space="preserve">ULVZ arrivals are sensitive to </w:t>
      </w:r>
      <w:r w:rsidR="00D43594">
        <w:rPr>
          <w:color w:val="000000"/>
        </w:rPr>
        <w:t>ULVZ</w:t>
      </w:r>
      <w:r w:rsidR="00D43594" w:rsidRPr="001470A0">
        <w:rPr>
          <w:color w:val="000000"/>
        </w:rPr>
        <w:t xml:space="preserve"> </w:t>
      </w:r>
      <w:r w:rsidRPr="001470A0">
        <w:rPr>
          <w:color w:val="000000"/>
        </w:rPr>
        <w:t>thickness and internal velocit</w:t>
      </w:r>
      <w:r w:rsidR="00D43594">
        <w:rPr>
          <w:color w:val="000000"/>
        </w:rPr>
        <w:t>ies</w:t>
      </w:r>
      <w:r w:rsidRPr="001470A0">
        <w:rPr>
          <w:color w:val="000000"/>
        </w:rPr>
        <w:t xml:space="preserve">. </w:t>
      </w:r>
      <w:ins w:id="22" w:author="Edward Garnero" w:date="2015-01-20T09:13:00Z">
        <w:r w:rsidR="00951988">
          <w:rPr>
            <w:color w:val="000000"/>
          </w:rPr>
          <w:t>To pursue local ULVZ properties w</w:t>
        </w:r>
      </w:ins>
      <w:del w:id="23" w:author="Edward Garnero" w:date="2015-01-20T09:14:00Z">
        <w:r w:rsidRPr="001470A0" w:rsidDel="00951988">
          <w:rPr>
            <w:color w:val="000000"/>
          </w:rPr>
          <w:delText>W</w:delText>
        </w:r>
      </w:del>
      <w:r w:rsidRPr="001470A0">
        <w:rPr>
          <w:color w:val="000000"/>
        </w:rPr>
        <w:t>e processed 13,850 1</w:t>
      </w:r>
      <w:ins w:id="24" w:author="Edward Garnero" w:date="2014-11-26T15:23:00Z">
        <w:r w:rsidR="007103BA">
          <w:rPr>
            <w:color w:val="000000"/>
          </w:rPr>
          <w:t>-</w:t>
        </w:r>
      </w:ins>
      <w:r w:rsidRPr="001470A0">
        <w:rPr>
          <w:color w:val="000000"/>
        </w:rPr>
        <w:t>D synthetic models with various ULVZ thicknesses and internal properties</w:t>
      </w:r>
      <w:r w:rsidR="00D43594">
        <w:rPr>
          <w:color w:val="000000"/>
        </w:rPr>
        <w:t>,</w:t>
      </w:r>
      <w:r w:rsidRPr="001470A0">
        <w:rPr>
          <w:color w:val="000000"/>
        </w:rPr>
        <w:t xml:space="preserve"> using the identical </w:t>
      </w:r>
      <w:r w:rsidR="00D43594" w:rsidRPr="007103BA">
        <w:rPr>
          <w:i/>
          <w:color w:val="000000"/>
          <w:rPrChange w:id="25" w:author="Edward Garnero" w:date="2014-11-26T15:23:00Z">
            <w:rPr>
              <w:color w:val="000000"/>
            </w:rPr>
          </w:rPrChange>
        </w:rPr>
        <w:t>ScS</w:t>
      </w:r>
      <w:r w:rsidR="00D43594">
        <w:rPr>
          <w:color w:val="000000"/>
        </w:rPr>
        <w:t xml:space="preserve">-stripping </w:t>
      </w:r>
      <w:r w:rsidRPr="001470A0">
        <w:rPr>
          <w:color w:val="000000"/>
        </w:rPr>
        <w:t xml:space="preserve">method as with the data. A </w:t>
      </w:r>
      <w:r w:rsidRPr="001470A0">
        <w:rPr>
          <w:color w:val="000000"/>
        </w:rPr>
        <w:lastRenderedPageBreak/>
        <w:t xml:space="preserve">best fitting model was found for each geographical bin cluster using an amplitude sensitive cross-correlation algorithm. </w:t>
      </w:r>
      <w:ins w:id="26" w:author="Edward Garnero" w:date="2015-01-20T09:15:00Z">
        <w:r w:rsidR="00951988">
          <w:rPr>
            <w:color w:val="000000"/>
          </w:rPr>
          <w:t>While limitations exist due to 1-D modeling, s</w:t>
        </w:r>
      </w:ins>
      <w:del w:id="27" w:author="Edward Garnero" w:date="2015-01-20T09:15:00Z">
        <w:r w:rsidR="00D43594" w:rsidDel="00951988">
          <w:rPr>
            <w:color w:val="000000"/>
          </w:rPr>
          <w:delText>S</w:delText>
        </w:r>
      </w:del>
      <w:r w:rsidRPr="001470A0">
        <w:rPr>
          <w:color w:val="000000"/>
        </w:rPr>
        <w:t xml:space="preserve">trong lateral variations </w:t>
      </w:r>
      <w:r w:rsidR="00D43594">
        <w:rPr>
          <w:color w:val="000000"/>
        </w:rPr>
        <w:t>are apparent in</w:t>
      </w:r>
      <w:r w:rsidR="00D43594" w:rsidRPr="001470A0">
        <w:rPr>
          <w:color w:val="000000"/>
        </w:rPr>
        <w:t xml:space="preserve"> </w:t>
      </w:r>
      <w:r w:rsidRPr="001470A0">
        <w:rPr>
          <w:color w:val="000000"/>
        </w:rPr>
        <w:t>ULVZ thickness and</w:t>
      </w:r>
      <w:r w:rsidR="00D43594">
        <w:rPr>
          <w:color w:val="000000"/>
        </w:rPr>
        <w:t xml:space="preserve"> </w:t>
      </w:r>
      <w:del w:id="28" w:author="Edward Garnero" w:date="2015-01-20T09:16:00Z">
        <w:r w:rsidR="00D43594" w:rsidDel="00951988">
          <w:rPr>
            <w:color w:val="000000"/>
          </w:rPr>
          <w:delText>internal</w:delText>
        </w:r>
        <w:r w:rsidRPr="001470A0" w:rsidDel="00951988">
          <w:rPr>
            <w:color w:val="000000"/>
          </w:rPr>
          <w:delText xml:space="preserve"> </w:delText>
        </w:r>
      </w:del>
      <w:r w:rsidRPr="001470A0">
        <w:rPr>
          <w:color w:val="000000"/>
        </w:rPr>
        <w:t>properties across the large low shear velocity province (LLSVP) margin</w:t>
      </w:r>
      <w:r w:rsidR="00D43594">
        <w:rPr>
          <w:color w:val="000000"/>
        </w:rPr>
        <w:t xml:space="preserve"> in our study area</w:t>
      </w:r>
      <w:del w:id="29" w:author="Edward Garnero" w:date="2015-01-20T09:16:00Z">
        <w:r w:rsidR="00D43594" w:rsidDel="00951988">
          <w:rPr>
            <w:color w:val="000000"/>
          </w:rPr>
          <w:delText xml:space="preserve">: </w:delText>
        </w:r>
        <w:r w:rsidRPr="001470A0" w:rsidDel="00951988">
          <w:rPr>
            <w:color w:val="000000"/>
          </w:rPr>
          <w:delText xml:space="preserve">ULVZs are thicker and stronger within the LLSVP than outside of it, consistent with that predicted by numerical convection algorithms with chemically distinct LLSVP structures. </w:delText>
        </w:r>
      </w:del>
      <w:ins w:id="30" w:author="Edward Garnero" w:date="2015-01-20T09:16:00Z">
        <w:r w:rsidR="00951988">
          <w:rPr>
            <w:color w:val="000000"/>
          </w:rPr>
          <w:t xml:space="preserve">. </w:t>
        </w:r>
      </w:ins>
      <w:r w:rsidRPr="001470A0">
        <w:rPr>
          <w:color w:val="000000"/>
        </w:rPr>
        <w:t>Inside hypothesized LLSVP edges, ULVZs appear to distribute unevenly, suggesting 3D variations of convection currents</w:t>
      </w:r>
      <w:r w:rsidR="00D43594">
        <w:rPr>
          <w:color w:val="000000"/>
        </w:rPr>
        <w:t>.</w:t>
      </w:r>
    </w:p>
    <w:p w14:paraId="6BB9A07B" w14:textId="77777777" w:rsidR="00D43594" w:rsidRDefault="00D43594" w:rsidP="00EF100E">
      <w:pPr>
        <w:pStyle w:val="Default"/>
        <w:spacing w:line="480" w:lineRule="auto"/>
        <w:ind w:firstLine="709"/>
        <w:jc w:val="both"/>
        <w:rPr>
          <w:color w:val="000000"/>
        </w:rPr>
      </w:pPr>
    </w:p>
    <w:p w14:paraId="4B4E7183" w14:textId="67D3269F" w:rsidR="00EF100E" w:rsidRDefault="00E05712" w:rsidP="00E05712">
      <w:pPr>
        <w:pStyle w:val="Default"/>
        <w:spacing w:line="480" w:lineRule="auto"/>
        <w:jc w:val="both"/>
        <w:rPr>
          <w:color w:val="000000"/>
        </w:rPr>
      </w:pPr>
      <w:r w:rsidRPr="00E05712">
        <w:rPr>
          <w:b/>
          <w:color w:val="000000"/>
        </w:rPr>
        <w:t>Keywords</w:t>
      </w:r>
      <w:r>
        <w:rPr>
          <w:b/>
          <w:color w:val="000000"/>
        </w:rPr>
        <w:t xml:space="preserve">: </w:t>
      </w:r>
      <w:r w:rsidRPr="001F2AC9">
        <w:rPr>
          <w:color w:val="000000"/>
        </w:rPr>
        <w:t>ult</w:t>
      </w:r>
      <w:r w:rsidR="00B03E83">
        <w:rPr>
          <w:color w:val="000000"/>
        </w:rPr>
        <w:t>r</w:t>
      </w:r>
      <w:r w:rsidRPr="001F2AC9">
        <w:rPr>
          <w:color w:val="000000"/>
        </w:rPr>
        <w:t>a low veloci</w:t>
      </w:r>
      <w:r w:rsidR="00577CF2" w:rsidRPr="001F2AC9">
        <w:rPr>
          <w:color w:val="000000"/>
        </w:rPr>
        <w:t xml:space="preserve">ty zone, </w:t>
      </w:r>
      <w:ins w:id="31" w:author="Edward Garnero" w:date="2015-01-20T09:17:00Z">
        <w:r w:rsidR="00951988">
          <w:rPr>
            <w:color w:val="000000"/>
          </w:rPr>
          <w:t xml:space="preserve">ULVZ, </w:t>
        </w:r>
      </w:ins>
      <w:r w:rsidR="00577CF2" w:rsidRPr="001F2AC9">
        <w:rPr>
          <w:color w:val="000000"/>
        </w:rPr>
        <w:t>core-mantle boundary, large low shear v</w:t>
      </w:r>
      <w:r w:rsidRPr="001F2AC9">
        <w:rPr>
          <w:color w:val="000000"/>
        </w:rPr>
        <w:t>eloci</w:t>
      </w:r>
      <w:r w:rsidR="00577CF2" w:rsidRPr="001F2AC9">
        <w:rPr>
          <w:color w:val="000000"/>
        </w:rPr>
        <w:t>ty p</w:t>
      </w:r>
      <w:r w:rsidRPr="001F2AC9">
        <w:rPr>
          <w:color w:val="000000"/>
        </w:rPr>
        <w:t xml:space="preserve">rovince, </w:t>
      </w:r>
      <w:ins w:id="32" w:author="Edward Garnero" w:date="2015-01-20T09:17:00Z">
        <w:r w:rsidR="00951988">
          <w:rPr>
            <w:color w:val="000000"/>
          </w:rPr>
          <w:t xml:space="preserve">LLSVP, </w:t>
        </w:r>
      </w:ins>
      <w:r w:rsidRPr="00BC076C">
        <w:rPr>
          <w:i/>
          <w:color w:val="000000"/>
          <w:rPrChange w:id="33" w:author="Edward Garnero" w:date="2015-01-21T08:38:00Z">
            <w:rPr>
              <w:color w:val="000000"/>
            </w:rPr>
          </w:rPrChange>
        </w:rPr>
        <w:t>ScS</w:t>
      </w:r>
      <w:r w:rsidRPr="001F2AC9">
        <w:rPr>
          <w:color w:val="000000"/>
        </w:rPr>
        <w:t xml:space="preserve"> waves</w:t>
      </w:r>
    </w:p>
    <w:p w14:paraId="1B659EE9" w14:textId="77777777" w:rsidR="00B03E83" w:rsidRPr="001F2AC9" w:rsidRDefault="00B03E83" w:rsidP="00E05712">
      <w:pPr>
        <w:pStyle w:val="Default"/>
        <w:spacing w:line="480" w:lineRule="auto"/>
        <w:jc w:val="both"/>
        <w:rPr>
          <w:color w:val="000000"/>
        </w:rPr>
      </w:pPr>
    </w:p>
    <w:p w14:paraId="248E0ED6" w14:textId="77777777" w:rsidR="00EF100E" w:rsidRPr="00136377" w:rsidRDefault="0025473F" w:rsidP="00EF100E">
      <w:pPr>
        <w:pStyle w:val="Default"/>
        <w:spacing w:line="480" w:lineRule="auto"/>
        <w:jc w:val="both"/>
        <w:rPr>
          <w:b/>
          <w:color w:val="000000"/>
          <w:sz w:val="26"/>
          <w:szCs w:val="26"/>
        </w:rPr>
      </w:pPr>
      <w:r w:rsidRPr="0025473F">
        <w:rPr>
          <w:b/>
          <w:color w:val="000000"/>
          <w:sz w:val="26"/>
          <w:szCs w:val="26"/>
        </w:rPr>
        <w:t>1 Introduction</w:t>
      </w:r>
    </w:p>
    <w:p w14:paraId="78DBF870" w14:textId="54C27957" w:rsidR="002A08BC" w:rsidRPr="00B613B7" w:rsidRDefault="00EF100E" w:rsidP="002E0838">
      <w:pPr>
        <w:pStyle w:val="Default"/>
        <w:spacing w:line="480" w:lineRule="auto"/>
        <w:ind w:firstLine="709"/>
        <w:jc w:val="both"/>
        <w:rPr>
          <w:color w:val="000000"/>
        </w:rPr>
      </w:pPr>
      <w:r w:rsidRPr="00A167F4">
        <w:rPr>
          <w:color w:val="000000"/>
        </w:rPr>
        <w:t xml:space="preserve">Over </w:t>
      </w:r>
      <w:r w:rsidR="00B03E83">
        <w:rPr>
          <w:color w:val="000000"/>
        </w:rPr>
        <w:t xml:space="preserve">the past </w:t>
      </w:r>
      <w:r w:rsidR="007B2738">
        <w:rPr>
          <w:color w:val="000000"/>
        </w:rPr>
        <w:t>2</w:t>
      </w:r>
      <w:r w:rsidRPr="00A167F4">
        <w:rPr>
          <w:color w:val="000000"/>
        </w:rPr>
        <w:t xml:space="preserve"> decade</w:t>
      </w:r>
      <w:r w:rsidR="007B2738">
        <w:rPr>
          <w:color w:val="000000"/>
        </w:rPr>
        <w:t>s</w:t>
      </w:r>
      <w:r w:rsidR="00B03E83">
        <w:rPr>
          <w:color w:val="000000"/>
        </w:rPr>
        <w:t>,</w:t>
      </w:r>
      <w:r w:rsidRPr="00A167F4">
        <w:rPr>
          <w:color w:val="000000"/>
        </w:rPr>
        <w:t xml:space="preserve"> </w:t>
      </w:r>
      <w:r w:rsidR="00B03E83">
        <w:rPr>
          <w:color w:val="000000"/>
        </w:rPr>
        <w:t xml:space="preserve">dozens of seismic studies have provided evidence </w:t>
      </w:r>
      <w:r w:rsidRPr="00A167F4">
        <w:rPr>
          <w:color w:val="000000"/>
        </w:rPr>
        <w:t xml:space="preserve">for </w:t>
      </w:r>
      <w:r w:rsidR="00CE49BA" w:rsidRPr="00A167F4">
        <w:rPr>
          <w:color w:val="000000"/>
        </w:rPr>
        <w:t>extremely anomalous patches between the solid rocky mantle and molten metallic outer core</w:t>
      </w:r>
      <w:r w:rsidR="00CE49BA">
        <w:rPr>
          <w:color w:val="000000"/>
        </w:rPr>
        <w:t xml:space="preserve"> </w:t>
      </w:r>
      <w:r w:rsidRPr="00A167F4">
        <w:rPr>
          <w:color w:val="000000"/>
        </w:rPr>
        <w:t xml:space="preserve">(see, for example, </w:t>
      </w:r>
      <w:r w:rsidR="00B03E83">
        <w:rPr>
          <w:color w:val="000000"/>
        </w:rPr>
        <w:t>studies reviewed</w:t>
      </w:r>
      <w:r w:rsidR="00B03E83" w:rsidRPr="00A167F4">
        <w:rPr>
          <w:color w:val="000000"/>
        </w:rPr>
        <w:t xml:space="preserve"> </w:t>
      </w:r>
      <w:r w:rsidRPr="00A167F4">
        <w:rPr>
          <w:color w:val="000000"/>
        </w:rPr>
        <w:t xml:space="preserve">by </w:t>
      </w:r>
      <w:r w:rsidRPr="00A32C91">
        <w:rPr>
          <w:color w:val="000000"/>
        </w:rPr>
        <w:t>Thorne et al., 2004; McNamara et al., 2010</w:t>
      </w:r>
      <w:r w:rsidRPr="00A167F4">
        <w:rPr>
          <w:color w:val="000000"/>
        </w:rPr>
        <w:t xml:space="preserve">). ULVZs are </w:t>
      </w:r>
      <w:ins w:id="34" w:author="Edward Garnero" w:date="2015-01-20T09:19:00Z">
        <w:r w:rsidR="00951988">
          <w:rPr>
            <w:color w:val="000000"/>
          </w:rPr>
          <w:t>commonly modeled</w:t>
        </w:r>
      </w:ins>
      <w:del w:id="35" w:author="Edward Garnero" w:date="2015-01-20T09:19:00Z">
        <w:r w:rsidRPr="00A167F4" w:rsidDel="00951988">
          <w:rPr>
            <w:color w:val="000000"/>
          </w:rPr>
          <w:delText>observed</w:delText>
        </w:r>
      </w:del>
      <w:r w:rsidRPr="00A167F4">
        <w:rPr>
          <w:color w:val="000000"/>
        </w:rPr>
        <w:t xml:space="preserve"> </w:t>
      </w:r>
      <w:del w:id="36" w:author="Edward Garnero" w:date="2015-01-20T09:19:00Z">
        <w:r w:rsidRPr="00A167F4" w:rsidDel="00951988">
          <w:rPr>
            <w:color w:val="000000"/>
          </w:rPr>
          <w:delText>to have</w:delText>
        </w:r>
      </w:del>
      <w:ins w:id="37" w:author="Edward Garnero" w:date="2015-01-20T09:19:00Z">
        <w:r w:rsidR="00951988">
          <w:rPr>
            <w:color w:val="000000"/>
          </w:rPr>
          <w:t>with</w:t>
        </w:r>
      </w:ins>
      <w:r w:rsidRPr="00A167F4">
        <w:rPr>
          <w:color w:val="000000"/>
        </w:rPr>
        <w:t xml:space="preserve"> up to 10% </w:t>
      </w:r>
      <w:r w:rsidRPr="00A167F4">
        <w:rPr>
          <w:i/>
          <w:color w:val="000000"/>
        </w:rPr>
        <w:t>V</w:t>
      </w:r>
      <w:r w:rsidRPr="000F4B45">
        <w:rPr>
          <w:i/>
          <w:color w:val="000000"/>
          <w:vertAlign w:val="subscript"/>
        </w:rPr>
        <w:t>P</w:t>
      </w:r>
      <w:r w:rsidRPr="00A167F4">
        <w:rPr>
          <w:color w:val="000000"/>
        </w:rPr>
        <w:t xml:space="preserve"> reduction and 30% </w:t>
      </w:r>
      <w:r w:rsidRPr="00A167F4">
        <w:rPr>
          <w:i/>
          <w:color w:val="000000"/>
        </w:rPr>
        <w:t>V</w:t>
      </w:r>
      <w:r w:rsidRPr="000F4B45">
        <w:rPr>
          <w:i/>
          <w:color w:val="000000"/>
          <w:vertAlign w:val="subscript"/>
        </w:rPr>
        <w:t>S</w:t>
      </w:r>
      <w:r w:rsidRPr="00A167F4">
        <w:rPr>
          <w:color w:val="000000"/>
        </w:rPr>
        <w:t xml:space="preserve"> reduction, and varyi</w:t>
      </w:r>
      <w:r w:rsidR="00A32C91">
        <w:rPr>
          <w:color w:val="000000"/>
        </w:rPr>
        <w:t>ng thicknesses from 5 to 40 km (</w:t>
      </w:r>
      <w:r w:rsidR="00B03E83" w:rsidRPr="00A32C91">
        <w:rPr>
          <w:color w:val="000000"/>
        </w:rPr>
        <w:t>Garnero et al., 1998</w:t>
      </w:r>
      <w:r w:rsidR="00B03E83">
        <w:rPr>
          <w:color w:val="000000"/>
        </w:rPr>
        <w:t xml:space="preserve">; </w:t>
      </w:r>
      <w:r w:rsidRPr="00A32C91">
        <w:rPr>
          <w:color w:val="000000"/>
        </w:rPr>
        <w:t>Thorne and Garnero, 2004</w:t>
      </w:r>
      <w:r w:rsidR="00A32C91">
        <w:rPr>
          <w:color w:val="000000"/>
        </w:rPr>
        <w:t>)</w:t>
      </w:r>
      <w:r w:rsidRPr="00A167F4">
        <w:rPr>
          <w:color w:val="000000"/>
        </w:rPr>
        <w:t xml:space="preserve">. A density increase as large as </w:t>
      </w:r>
      <w:r w:rsidRPr="00B613B7">
        <w:rPr>
          <w:color w:val="000000"/>
        </w:rPr>
        <w:t>10% has also been noted</w:t>
      </w:r>
      <w:r w:rsidR="00B613B7">
        <w:rPr>
          <w:color w:val="000000"/>
        </w:rPr>
        <w:t xml:space="preserve"> (</w:t>
      </w:r>
      <w:r w:rsidR="00B03E83">
        <w:rPr>
          <w:color w:val="000000"/>
        </w:rPr>
        <w:t xml:space="preserve">e.g., </w:t>
      </w:r>
      <w:r w:rsidRPr="00B613B7">
        <w:rPr>
          <w:color w:val="000000"/>
        </w:rPr>
        <w:t xml:space="preserve">Reasoner and Revenaugh, 2000; Havens and Revenaugh, 2001; Rost et al., 2005; </w:t>
      </w:r>
      <w:r w:rsidR="00B03E83">
        <w:rPr>
          <w:color w:val="000000"/>
        </w:rPr>
        <w:t xml:space="preserve">Rost et al., 2006; </w:t>
      </w:r>
      <w:r w:rsidRPr="00B613B7">
        <w:rPr>
          <w:color w:val="000000"/>
        </w:rPr>
        <w:t>Idehara et al.,</w:t>
      </w:r>
      <w:r w:rsidR="00B613B7">
        <w:rPr>
          <w:color w:val="000000"/>
        </w:rPr>
        <w:t xml:space="preserve"> 2007)</w:t>
      </w:r>
      <w:r w:rsidRPr="00B613B7">
        <w:rPr>
          <w:color w:val="000000"/>
        </w:rPr>
        <w:t>.</w:t>
      </w:r>
      <w:ins w:id="38" w:author="Edward Garnero" w:date="2015-01-20T09:46:00Z">
        <w:r w:rsidR="00B56B39">
          <w:rPr>
            <w:color w:val="000000"/>
          </w:rPr>
          <w:t xml:space="preserve"> Lateral dimensions of modeled ULVZs vary widely, from 10’s of km using short period core-reflected waves (e.g., Idehara et al., 2007), to ~900 km using core grazing and diffracted </w:t>
        </w:r>
        <w:r w:rsidR="00B56B39" w:rsidRPr="00BC076C">
          <w:rPr>
            <w:i/>
            <w:color w:val="000000"/>
            <w:rPrChange w:id="39" w:author="Edward Garnero" w:date="2015-01-21T08:39:00Z">
              <w:rPr>
                <w:color w:val="000000"/>
              </w:rPr>
            </w:rPrChange>
          </w:rPr>
          <w:t>S</w:t>
        </w:r>
        <w:r w:rsidR="00B56B39">
          <w:rPr>
            <w:color w:val="000000"/>
          </w:rPr>
          <w:t xml:space="preserve"> waves (Cottaar and Romanowicz, 2012).</w:t>
        </w:r>
      </w:ins>
      <w:r w:rsidRPr="00B613B7">
        <w:rPr>
          <w:color w:val="000000"/>
        </w:rPr>
        <w:t xml:space="preserve">  </w:t>
      </w:r>
      <w:r w:rsidR="00305CBE" w:rsidRPr="00B613B7">
        <w:rPr>
          <w:color w:val="000000"/>
        </w:rPr>
        <w:t>Although</w:t>
      </w:r>
      <w:r w:rsidRPr="00B613B7">
        <w:rPr>
          <w:color w:val="000000"/>
        </w:rPr>
        <w:t xml:space="preserve"> less than half of the CMB area </w:t>
      </w:r>
      <w:r w:rsidR="00305CBE" w:rsidRPr="00B613B7">
        <w:rPr>
          <w:color w:val="000000"/>
        </w:rPr>
        <w:t>has</w:t>
      </w:r>
      <w:r w:rsidRPr="00B613B7">
        <w:rPr>
          <w:color w:val="000000"/>
        </w:rPr>
        <w:t xml:space="preserve"> been probed, ULVZs </w:t>
      </w:r>
      <w:del w:id="40" w:author="Edward Garnero" w:date="2015-01-20T09:48:00Z">
        <w:r w:rsidRPr="00B613B7" w:rsidDel="00B56B39">
          <w:rPr>
            <w:color w:val="000000"/>
          </w:rPr>
          <w:delText>are observed to be</w:delText>
        </w:r>
      </w:del>
      <w:ins w:id="41" w:author="Edward Garnero" w:date="2015-01-20T09:48:00Z">
        <w:r w:rsidR="00B56B39">
          <w:rPr>
            <w:color w:val="000000"/>
          </w:rPr>
          <w:t>tend to be modeled as</w:t>
        </w:r>
      </w:ins>
      <w:r w:rsidRPr="00B613B7">
        <w:rPr>
          <w:color w:val="000000"/>
        </w:rPr>
        <w:t xml:space="preserve"> isolated patches and preferentially </w:t>
      </w:r>
      <w:del w:id="42" w:author="Edward Garnero" w:date="2015-01-20T09:48:00Z">
        <w:r w:rsidRPr="00B613B7" w:rsidDel="00B56B39">
          <w:rPr>
            <w:color w:val="000000"/>
          </w:rPr>
          <w:delText xml:space="preserve">located </w:delText>
        </w:r>
      </w:del>
      <w:ins w:id="43" w:author="Edward Garnero" w:date="2015-01-20T09:48:00Z">
        <w:r w:rsidR="00B56B39">
          <w:rPr>
            <w:color w:val="000000"/>
          </w:rPr>
          <w:t>near or within</w:t>
        </w:r>
        <w:r w:rsidR="00B56B39" w:rsidRPr="00B613B7">
          <w:rPr>
            <w:color w:val="000000"/>
          </w:rPr>
          <w:t xml:space="preserve"> </w:t>
        </w:r>
      </w:ins>
      <w:del w:id="44" w:author="Edward Garnero" w:date="2015-01-20T09:49:00Z">
        <w:r w:rsidRPr="00B613B7" w:rsidDel="00B56B39">
          <w:rPr>
            <w:color w:val="000000"/>
          </w:rPr>
          <w:delText xml:space="preserve">in </w:delText>
        </w:r>
      </w:del>
      <w:r w:rsidRPr="00B613B7">
        <w:rPr>
          <w:color w:val="000000"/>
        </w:rPr>
        <w:t>lower than ave</w:t>
      </w:r>
      <w:r w:rsidR="00775EDB" w:rsidRPr="00B613B7">
        <w:rPr>
          <w:color w:val="000000"/>
        </w:rPr>
        <w:t xml:space="preserve">rage </w:t>
      </w:r>
      <w:ins w:id="45" w:author="Edward Garnero" w:date="2015-01-20T09:49:00Z">
        <w:r w:rsidR="00B56B39">
          <w:rPr>
            <w:color w:val="000000"/>
          </w:rPr>
          <w:t xml:space="preserve">shear </w:t>
        </w:r>
      </w:ins>
      <w:r w:rsidR="00775EDB" w:rsidRPr="00B613B7">
        <w:rPr>
          <w:color w:val="000000"/>
        </w:rPr>
        <w:t xml:space="preserve">velocity regions (Figure </w:t>
      </w:r>
      <w:r w:rsidRPr="00B613B7">
        <w:rPr>
          <w:color w:val="000000"/>
        </w:rPr>
        <w:t xml:space="preserve">1a). </w:t>
      </w:r>
      <w:r w:rsidR="002A08BC">
        <w:rPr>
          <w:color w:val="000000"/>
        </w:rPr>
        <w:t>Many</w:t>
      </w:r>
      <w:r w:rsidR="002A08BC" w:rsidRPr="00B613B7">
        <w:rPr>
          <w:color w:val="000000"/>
        </w:rPr>
        <w:t xml:space="preserve"> </w:t>
      </w:r>
      <w:r w:rsidRPr="00B613B7">
        <w:rPr>
          <w:color w:val="000000"/>
        </w:rPr>
        <w:t xml:space="preserve">ULVZs appear to be in close vicinity </w:t>
      </w:r>
      <w:r w:rsidR="002A08BC">
        <w:rPr>
          <w:color w:val="000000"/>
        </w:rPr>
        <w:t>to</w:t>
      </w:r>
      <w:r w:rsidR="002A08BC" w:rsidRPr="00B613B7">
        <w:rPr>
          <w:color w:val="000000"/>
        </w:rPr>
        <w:t xml:space="preserve"> </w:t>
      </w:r>
      <w:r w:rsidR="00775EDB" w:rsidRPr="00B613B7">
        <w:rPr>
          <w:color w:val="000000"/>
        </w:rPr>
        <w:t xml:space="preserve">LLSVP margins (Figure </w:t>
      </w:r>
      <w:r w:rsidRPr="00B613B7">
        <w:rPr>
          <w:color w:val="000000"/>
        </w:rPr>
        <w:t xml:space="preserve">1a). </w:t>
      </w:r>
    </w:p>
    <w:p w14:paraId="29D6D295" w14:textId="6B13CE91" w:rsidR="00724392" w:rsidRDefault="00CE49BA" w:rsidP="00F021F1">
      <w:pPr>
        <w:pStyle w:val="Default"/>
        <w:spacing w:line="480" w:lineRule="auto"/>
        <w:ind w:firstLine="709"/>
        <w:jc w:val="both"/>
        <w:rPr>
          <w:color w:val="000000"/>
        </w:rPr>
      </w:pPr>
      <w:r>
        <w:rPr>
          <w:color w:val="000000"/>
        </w:rPr>
        <w:t>T</w:t>
      </w:r>
      <w:r w:rsidR="00305CBE">
        <w:rPr>
          <w:color w:val="000000"/>
        </w:rPr>
        <w:t>he origin of ULVZs</w:t>
      </w:r>
      <w:r>
        <w:rPr>
          <w:color w:val="000000"/>
        </w:rPr>
        <w:t xml:space="preserve"> is not constrained at present, and </w:t>
      </w:r>
      <w:r w:rsidR="00EF100E" w:rsidRPr="00A167F4">
        <w:rPr>
          <w:color w:val="000000"/>
        </w:rPr>
        <w:t>several hypotheses have been proposed</w:t>
      </w:r>
      <w:r w:rsidR="0020557D">
        <w:rPr>
          <w:color w:val="000000"/>
        </w:rPr>
        <w:t>, and include</w:t>
      </w:r>
      <w:r w:rsidR="00EF100E" w:rsidRPr="009869E5">
        <w:rPr>
          <w:color w:val="000000"/>
        </w:rPr>
        <w:t xml:space="preserve"> partial melting of </w:t>
      </w:r>
      <w:r w:rsidR="0020557D">
        <w:rPr>
          <w:color w:val="000000"/>
        </w:rPr>
        <w:t>some component of the</w:t>
      </w:r>
      <w:r w:rsidR="0020557D" w:rsidRPr="009869E5">
        <w:rPr>
          <w:color w:val="000000"/>
        </w:rPr>
        <w:t xml:space="preserve"> </w:t>
      </w:r>
      <w:r w:rsidR="00EF100E" w:rsidRPr="009869E5">
        <w:rPr>
          <w:color w:val="000000"/>
        </w:rPr>
        <w:t xml:space="preserve">deep mantle </w:t>
      </w:r>
      <w:r w:rsidR="009869E5" w:rsidRPr="009869E5">
        <w:rPr>
          <w:color w:val="000000"/>
        </w:rPr>
        <w:t>(</w:t>
      </w:r>
      <w:r w:rsidR="00EF100E" w:rsidRPr="009869E5">
        <w:rPr>
          <w:color w:val="000000"/>
        </w:rPr>
        <w:t>Williams and Garnero, 1996; Berryman, 2000</w:t>
      </w:r>
      <w:r w:rsidR="009869E5" w:rsidRPr="009869E5">
        <w:rPr>
          <w:color w:val="000000"/>
        </w:rPr>
        <w:t>)</w:t>
      </w:r>
      <w:r w:rsidR="00EF100E" w:rsidRPr="009869E5">
        <w:rPr>
          <w:color w:val="000000"/>
        </w:rPr>
        <w:t xml:space="preserve">, accumulated silicate sediments from the core </w:t>
      </w:r>
      <w:r w:rsidR="009869E5" w:rsidRPr="009869E5">
        <w:rPr>
          <w:color w:val="000000"/>
        </w:rPr>
        <w:t>(</w:t>
      </w:r>
      <w:r w:rsidR="004D7064" w:rsidRPr="009869E5">
        <w:rPr>
          <w:color w:val="000000"/>
        </w:rPr>
        <w:t xml:space="preserve">e.g., </w:t>
      </w:r>
      <w:r w:rsidR="00EF100E" w:rsidRPr="009869E5">
        <w:rPr>
          <w:color w:val="000000"/>
        </w:rPr>
        <w:t>Buffett et al., 2000</w:t>
      </w:r>
      <w:r w:rsidR="009869E5" w:rsidRPr="009869E5">
        <w:rPr>
          <w:color w:val="000000"/>
        </w:rPr>
        <w:t>)</w:t>
      </w:r>
      <w:r w:rsidR="00EF100E" w:rsidRPr="009869E5">
        <w:rPr>
          <w:color w:val="000000"/>
        </w:rPr>
        <w:t xml:space="preserve">, subducted rocks containing banded iron formations </w:t>
      </w:r>
      <w:r w:rsidR="009869E5" w:rsidRPr="009869E5">
        <w:rPr>
          <w:color w:val="000000"/>
        </w:rPr>
        <w:t>(</w:t>
      </w:r>
      <w:r w:rsidR="004D7064" w:rsidRPr="009869E5">
        <w:rPr>
          <w:color w:val="000000"/>
        </w:rPr>
        <w:t xml:space="preserve">e.g., </w:t>
      </w:r>
      <w:r w:rsidR="00EF100E" w:rsidRPr="009869E5">
        <w:rPr>
          <w:color w:val="000000"/>
        </w:rPr>
        <w:t>Dobson and Brodholt, 2005</w:t>
      </w:r>
      <w:r w:rsidR="009869E5" w:rsidRPr="009869E5">
        <w:rPr>
          <w:color w:val="000000"/>
        </w:rPr>
        <w:t>)</w:t>
      </w:r>
      <w:r w:rsidR="00EF100E" w:rsidRPr="009869E5">
        <w:rPr>
          <w:color w:val="000000"/>
        </w:rPr>
        <w:t xml:space="preserve">, iron-enriched post-perovskite </w:t>
      </w:r>
      <w:r w:rsidR="009869E5" w:rsidRPr="009869E5">
        <w:rPr>
          <w:color w:val="000000"/>
        </w:rPr>
        <w:t>(</w:t>
      </w:r>
      <w:r w:rsidR="004D7064" w:rsidRPr="009869E5">
        <w:rPr>
          <w:color w:val="000000"/>
        </w:rPr>
        <w:t xml:space="preserve">e.g., </w:t>
      </w:r>
      <w:r w:rsidR="00EF100E" w:rsidRPr="009869E5">
        <w:rPr>
          <w:color w:val="000000"/>
        </w:rPr>
        <w:t>Mao et al., 2006</w:t>
      </w:r>
      <w:r w:rsidR="009869E5" w:rsidRPr="009869E5">
        <w:rPr>
          <w:color w:val="000000"/>
        </w:rPr>
        <w:t>)</w:t>
      </w:r>
      <w:r w:rsidR="00EF100E" w:rsidRPr="009869E5">
        <w:rPr>
          <w:color w:val="000000"/>
        </w:rPr>
        <w:t xml:space="preserve">, iron-rich (Mg,Fe)O </w:t>
      </w:r>
      <w:r w:rsidR="009869E5" w:rsidRPr="009869E5">
        <w:rPr>
          <w:color w:val="000000"/>
        </w:rPr>
        <w:t>(</w:t>
      </w:r>
      <w:r w:rsidR="004D7064" w:rsidRPr="009869E5">
        <w:rPr>
          <w:color w:val="000000"/>
        </w:rPr>
        <w:t xml:space="preserve">e.g., </w:t>
      </w:r>
      <w:r w:rsidR="00EF100E" w:rsidRPr="009869E5">
        <w:rPr>
          <w:color w:val="000000"/>
        </w:rPr>
        <w:t>Wicks et al., 2010</w:t>
      </w:r>
      <w:r w:rsidR="005A1458">
        <w:rPr>
          <w:color w:val="000000"/>
        </w:rPr>
        <w:t>; Bower et al., 2011</w:t>
      </w:r>
      <w:r w:rsidR="009869E5" w:rsidRPr="009869E5">
        <w:rPr>
          <w:color w:val="000000"/>
        </w:rPr>
        <w:t>)</w:t>
      </w:r>
      <w:r w:rsidR="00EF100E" w:rsidRPr="009869E5">
        <w:rPr>
          <w:color w:val="000000"/>
        </w:rPr>
        <w:t xml:space="preserve">, segregated mid-ocean ridge basalt from subduction </w:t>
      </w:r>
      <w:r w:rsidR="009869E5" w:rsidRPr="009869E5">
        <w:rPr>
          <w:color w:val="000000"/>
        </w:rPr>
        <w:t>(</w:t>
      </w:r>
      <w:r w:rsidR="004D7064" w:rsidRPr="009869E5">
        <w:rPr>
          <w:color w:val="000000"/>
        </w:rPr>
        <w:t xml:space="preserve">e.g., </w:t>
      </w:r>
      <w:r w:rsidR="00EF100E" w:rsidRPr="009869E5">
        <w:rPr>
          <w:color w:val="000000"/>
        </w:rPr>
        <w:t>Christensen and Hofmann, 1994</w:t>
      </w:r>
      <w:r w:rsidR="009869E5" w:rsidRPr="009869E5">
        <w:rPr>
          <w:color w:val="000000"/>
        </w:rPr>
        <w:t>)</w:t>
      </w:r>
      <w:r w:rsidR="00EF100E" w:rsidRPr="009869E5">
        <w:rPr>
          <w:color w:val="000000"/>
        </w:rPr>
        <w:t xml:space="preserve">, </w:t>
      </w:r>
      <w:r w:rsidR="0020557D">
        <w:rPr>
          <w:color w:val="000000"/>
        </w:rPr>
        <w:t>products from the</w:t>
      </w:r>
      <w:r w:rsidR="00EF100E" w:rsidRPr="009869E5">
        <w:rPr>
          <w:color w:val="000000"/>
        </w:rPr>
        <w:t xml:space="preserve"> </w:t>
      </w:r>
      <w:r w:rsidR="0020557D">
        <w:rPr>
          <w:color w:val="000000"/>
        </w:rPr>
        <w:t xml:space="preserve">chemical reaction of </w:t>
      </w:r>
      <w:r w:rsidR="00EF100E" w:rsidRPr="009869E5">
        <w:rPr>
          <w:color w:val="000000"/>
        </w:rPr>
        <w:t xml:space="preserve">mantle </w:t>
      </w:r>
      <w:r w:rsidR="0020557D">
        <w:rPr>
          <w:color w:val="000000"/>
        </w:rPr>
        <w:t>and core material</w:t>
      </w:r>
      <w:r w:rsidR="0020557D" w:rsidRPr="009869E5">
        <w:rPr>
          <w:color w:val="000000"/>
        </w:rPr>
        <w:t xml:space="preserve"> </w:t>
      </w:r>
      <w:r w:rsidR="009869E5" w:rsidRPr="009869E5">
        <w:rPr>
          <w:color w:val="000000"/>
        </w:rPr>
        <w:t>(</w:t>
      </w:r>
      <w:r w:rsidR="004D7064" w:rsidRPr="009869E5">
        <w:rPr>
          <w:color w:val="000000"/>
        </w:rPr>
        <w:t xml:space="preserve">e.g., </w:t>
      </w:r>
      <w:r w:rsidR="00EF100E" w:rsidRPr="009869E5">
        <w:rPr>
          <w:color w:val="000000"/>
        </w:rPr>
        <w:t>Knittle and Jeanloz, 1991; Garnero and Jeanloz, 2000a</w:t>
      </w:r>
      <w:r w:rsidR="0020557D" w:rsidRPr="009869E5">
        <w:rPr>
          <w:color w:val="000000"/>
        </w:rPr>
        <w:t>)</w:t>
      </w:r>
      <w:r w:rsidR="0020557D">
        <w:rPr>
          <w:color w:val="000000"/>
        </w:rPr>
        <w:t>, and</w:t>
      </w:r>
      <w:r w:rsidR="0020557D" w:rsidRPr="009869E5">
        <w:rPr>
          <w:color w:val="000000"/>
        </w:rPr>
        <w:t xml:space="preserve"> </w:t>
      </w:r>
      <w:r w:rsidR="0020557D">
        <w:rPr>
          <w:color w:val="000000"/>
        </w:rPr>
        <w:t xml:space="preserve">possibly </w:t>
      </w:r>
      <w:r w:rsidR="00EF100E" w:rsidRPr="00A167F4">
        <w:rPr>
          <w:color w:val="000000"/>
        </w:rPr>
        <w:t xml:space="preserve">remnants of </w:t>
      </w:r>
      <w:r w:rsidR="0020557D">
        <w:rPr>
          <w:color w:val="000000"/>
        </w:rPr>
        <w:t>a</w:t>
      </w:r>
      <w:r w:rsidR="0020557D" w:rsidRPr="00A167F4">
        <w:rPr>
          <w:color w:val="000000"/>
        </w:rPr>
        <w:t xml:space="preserve"> </w:t>
      </w:r>
      <w:r w:rsidR="00EF100E" w:rsidRPr="00A167F4">
        <w:rPr>
          <w:color w:val="000000"/>
        </w:rPr>
        <w:t xml:space="preserve">basal magma ocean from </w:t>
      </w:r>
      <w:r w:rsidR="0020557D">
        <w:rPr>
          <w:color w:val="000000"/>
        </w:rPr>
        <w:t>an</w:t>
      </w:r>
      <w:r w:rsidR="0020557D" w:rsidRPr="00A167F4">
        <w:rPr>
          <w:color w:val="000000"/>
        </w:rPr>
        <w:t xml:space="preserve"> </w:t>
      </w:r>
      <w:r w:rsidR="00EF100E" w:rsidRPr="00A167F4">
        <w:rPr>
          <w:color w:val="000000"/>
        </w:rPr>
        <w:t xml:space="preserve">early earth differentiation process </w:t>
      </w:r>
      <w:r w:rsidR="009869E5" w:rsidRPr="0085306B">
        <w:rPr>
          <w:color w:val="000000"/>
        </w:rPr>
        <w:t>(</w:t>
      </w:r>
      <w:r w:rsidR="0020557D" w:rsidRPr="0085306B">
        <w:rPr>
          <w:color w:val="000000"/>
        </w:rPr>
        <w:t xml:space="preserve">Labrosse et al., 2007; </w:t>
      </w:r>
      <w:r w:rsidR="00EF100E" w:rsidRPr="0085306B">
        <w:rPr>
          <w:color w:val="000000"/>
        </w:rPr>
        <w:t>Nomura et</w:t>
      </w:r>
      <w:r w:rsidR="00EF100E" w:rsidRPr="009869E5">
        <w:rPr>
          <w:color w:val="000000"/>
        </w:rPr>
        <w:t xml:space="preserve"> al.,</w:t>
      </w:r>
      <w:r w:rsidR="00EF100E" w:rsidRPr="00A167F4">
        <w:rPr>
          <w:color w:val="000000"/>
        </w:rPr>
        <w:t xml:space="preserve"> 2011</w:t>
      </w:r>
      <w:r w:rsidR="009869E5">
        <w:rPr>
          <w:color w:val="000000"/>
        </w:rPr>
        <w:t>)</w:t>
      </w:r>
      <w:r w:rsidR="00EF100E" w:rsidRPr="00A167F4">
        <w:rPr>
          <w:color w:val="000000"/>
        </w:rPr>
        <w:t xml:space="preserve">. </w:t>
      </w:r>
      <w:r w:rsidR="0020557D">
        <w:rPr>
          <w:color w:val="000000"/>
        </w:rPr>
        <w:t xml:space="preserve">Better characterization of </w:t>
      </w:r>
      <w:r w:rsidR="00EF100E" w:rsidRPr="00A167F4">
        <w:rPr>
          <w:color w:val="000000"/>
        </w:rPr>
        <w:t>ULVZ distribution, properties, and morphology, especially related to surrounding structures (e.g., LLSVP and surrounding mantle)</w:t>
      </w:r>
      <w:r w:rsidR="0020557D">
        <w:rPr>
          <w:color w:val="000000"/>
        </w:rPr>
        <w:t xml:space="preserve">, is </w:t>
      </w:r>
      <w:del w:id="46" w:author="Edward Garnero" w:date="2015-01-20T11:37:00Z">
        <w:r w:rsidR="0020557D" w:rsidDel="00AA3F63">
          <w:rPr>
            <w:color w:val="000000"/>
          </w:rPr>
          <w:delText xml:space="preserve">needed </w:delText>
        </w:r>
      </w:del>
      <w:ins w:id="47" w:author="Edward Garnero" w:date="2015-01-20T11:37:00Z">
        <w:r w:rsidR="00AA3F63">
          <w:rPr>
            <w:color w:val="000000"/>
          </w:rPr>
          <w:t xml:space="preserve">important </w:t>
        </w:r>
      </w:ins>
      <w:r w:rsidR="0020557D">
        <w:rPr>
          <w:color w:val="000000"/>
        </w:rPr>
        <w:t>to help distinguish between these possibilities</w:t>
      </w:r>
      <w:r w:rsidR="00EF100E" w:rsidRPr="00A167F4">
        <w:rPr>
          <w:color w:val="000000"/>
        </w:rPr>
        <w:t xml:space="preserve">. </w:t>
      </w:r>
    </w:p>
    <w:p w14:paraId="31595534" w14:textId="0CE9B889" w:rsidR="00EF100E" w:rsidRPr="009869E5" w:rsidRDefault="00F021F1" w:rsidP="00EF100E">
      <w:pPr>
        <w:pStyle w:val="Default"/>
        <w:spacing w:line="480" w:lineRule="auto"/>
        <w:ind w:firstLine="709"/>
        <w:jc w:val="both"/>
        <w:rPr>
          <w:color w:val="000000"/>
        </w:rPr>
      </w:pPr>
      <w:r>
        <w:rPr>
          <w:color w:val="000000"/>
        </w:rPr>
        <w:t>Thin</w:t>
      </w:r>
      <w:r w:rsidR="00EF100E" w:rsidRPr="00A167F4">
        <w:rPr>
          <w:color w:val="000000"/>
        </w:rPr>
        <w:t xml:space="preserve"> layering </w:t>
      </w:r>
      <w:r>
        <w:rPr>
          <w:color w:val="000000"/>
        </w:rPr>
        <w:t xml:space="preserve">on the core-side of the CMB (e.g., few km) can produce seismic signals that look like those used to image ULVZ structure (Garnero and Helmberger, 1998). </w:t>
      </w:r>
      <w:r w:rsidR="005A1458">
        <w:rPr>
          <w:color w:val="000000"/>
        </w:rPr>
        <w:t>Various mechanisms have been proposed to produce a ubiquitous core side layer, including compaction of silicate sediments that accumulate as the core grows</w:t>
      </w:r>
      <w:r w:rsidRPr="009869E5">
        <w:rPr>
          <w:color w:val="000000"/>
        </w:rPr>
        <w:t xml:space="preserve"> (Buffett et al., 2000)</w:t>
      </w:r>
      <w:r w:rsidR="005A1458" w:rsidRPr="009869E5">
        <w:rPr>
          <w:color w:val="000000"/>
        </w:rPr>
        <w:t>, or by double diffusive boundary effects of the core and mantle (Buffett, 2010).</w:t>
      </w:r>
      <w:r w:rsidRPr="009869E5">
        <w:rPr>
          <w:color w:val="000000"/>
        </w:rPr>
        <w:t xml:space="preserve"> </w:t>
      </w:r>
      <w:r w:rsidR="005A1458">
        <w:rPr>
          <w:color w:val="000000"/>
        </w:rPr>
        <w:t>Isolate</w:t>
      </w:r>
      <w:ins w:id="48" w:author="Edward Garnero" w:date="2015-01-20T11:38:00Z">
        <w:r w:rsidR="00AA3F63">
          <w:rPr>
            <w:color w:val="000000"/>
          </w:rPr>
          <w:t>d</w:t>
        </w:r>
      </w:ins>
      <w:r w:rsidR="005A1458">
        <w:rPr>
          <w:color w:val="000000"/>
        </w:rPr>
        <w:t xml:space="preserve"> core structures may also exist. </w:t>
      </w:r>
      <w:r w:rsidR="00EF100E" w:rsidRPr="009869E5">
        <w:rPr>
          <w:color w:val="000000"/>
        </w:rPr>
        <w:t>Rost and Revenaugh</w:t>
      </w:r>
      <w:r w:rsidR="005A1458">
        <w:rPr>
          <w:color w:val="000000"/>
        </w:rPr>
        <w:t xml:space="preserve"> (</w:t>
      </w:r>
      <w:r w:rsidR="00EF100E" w:rsidRPr="009869E5">
        <w:rPr>
          <w:color w:val="000000"/>
        </w:rPr>
        <w:t>2001</w:t>
      </w:r>
      <w:r w:rsidR="009869E5" w:rsidRPr="009869E5">
        <w:rPr>
          <w:color w:val="000000"/>
        </w:rPr>
        <w:t>)</w:t>
      </w:r>
      <w:r w:rsidR="00EF100E" w:rsidRPr="009869E5">
        <w:rPr>
          <w:color w:val="000000"/>
        </w:rPr>
        <w:t xml:space="preserve"> </w:t>
      </w:r>
      <w:r w:rsidR="005A1458" w:rsidRPr="009869E5">
        <w:rPr>
          <w:color w:val="000000"/>
        </w:rPr>
        <w:t>suggest</w:t>
      </w:r>
      <w:r w:rsidR="005A1458">
        <w:rPr>
          <w:color w:val="000000"/>
        </w:rPr>
        <w:t>ed a</w:t>
      </w:r>
      <w:r w:rsidR="00EF100E" w:rsidRPr="009869E5">
        <w:rPr>
          <w:color w:val="000000"/>
        </w:rPr>
        <w:t xml:space="preserve"> zone with </w:t>
      </w:r>
      <w:r>
        <w:rPr>
          <w:color w:val="000000"/>
        </w:rPr>
        <w:t>non-zero</w:t>
      </w:r>
      <w:r w:rsidRPr="009869E5">
        <w:rPr>
          <w:color w:val="000000"/>
        </w:rPr>
        <w:t xml:space="preserve"> </w:t>
      </w:r>
      <w:r w:rsidR="00EF100E" w:rsidRPr="00AE0D3B">
        <w:rPr>
          <w:i/>
          <w:color w:val="000000"/>
        </w:rPr>
        <w:t>V</w:t>
      </w:r>
      <w:r w:rsidR="00EF100E" w:rsidRPr="00AE0D3B">
        <w:rPr>
          <w:i/>
          <w:color w:val="000000"/>
          <w:vertAlign w:val="subscript"/>
        </w:rPr>
        <w:t>S</w:t>
      </w:r>
      <w:r w:rsidR="00EF100E" w:rsidRPr="009869E5">
        <w:rPr>
          <w:color w:val="000000"/>
        </w:rPr>
        <w:t xml:space="preserve"> underneath </w:t>
      </w:r>
      <w:ins w:id="49" w:author="Edward Garnero" w:date="2015-01-20T11:38:00Z">
        <w:r w:rsidR="00AA3F63">
          <w:rPr>
            <w:color w:val="000000"/>
          </w:rPr>
          <w:t xml:space="preserve">a </w:t>
        </w:r>
      </w:ins>
      <w:r w:rsidR="00EF100E" w:rsidRPr="009869E5">
        <w:rPr>
          <w:color w:val="000000"/>
        </w:rPr>
        <w:t xml:space="preserve">CMB topographic </w:t>
      </w:r>
      <w:r w:rsidR="005A1458" w:rsidRPr="009869E5">
        <w:rPr>
          <w:color w:val="000000"/>
        </w:rPr>
        <w:t>high</w:t>
      </w:r>
      <w:r w:rsidR="005A1458">
        <w:rPr>
          <w:color w:val="000000"/>
        </w:rPr>
        <w:t>, possibly</w:t>
      </w:r>
      <w:r w:rsidR="005A1458" w:rsidRPr="009869E5">
        <w:rPr>
          <w:color w:val="000000"/>
        </w:rPr>
        <w:t xml:space="preserve"> </w:t>
      </w:r>
      <w:r w:rsidR="00EF100E" w:rsidRPr="009869E5">
        <w:rPr>
          <w:color w:val="000000"/>
        </w:rPr>
        <w:t>filled by light</w:t>
      </w:r>
      <w:ins w:id="50" w:author="Edward Garnero" w:date="2015-01-20T11:38:00Z">
        <w:r w:rsidR="00AA3F63">
          <w:rPr>
            <w:color w:val="000000"/>
          </w:rPr>
          <w:t>er</w:t>
        </w:r>
      </w:ins>
      <w:r w:rsidR="00EF100E" w:rsidRPr="009869E5">
        <w:rPr>
          <w:color w:val="000000"/>
        </w:rPr>
        <w:t xml:space="preserve"> core</w:t>
      </w:r>
      <w:r w:rsidR="00EF100E" w:rsidRPr="00A167F4">
        <w:rPr>
          <w:color w:val="000000"/>
        </w:rPr>
        <w:t xml:space="preserve"> material</w:t>
      </w:r>
      <w:del w:id="51" w:author="Edward Garnero" w:date="2015-01-20T11:38:00Z">
        <w:r w:rsidR="00EF100E" w:rsidRPr="00A167F4" w:rsidDel="00AA3F63">
          <w:rPr>
            <w:color w:val="000000"/>
          </w:rPr>
          <w:delText>s</w:delText>
        </w:r>
      </w:del>
      <w:r w:rsidR="00EF100E" w:rsidRPr="00A167F4">
        <w:rPr>
          <w:color w:val="000000"/>
        </w:rPr>
        <w:t xml:space="preserve">. </w:t>
      </w:r>
      <w:r w:rsidR="00276D60">
        <w:rPr>
          <w:color w:val="000000"/>
        </w:rPr>
        <w:t xml:space="preserve">Trade-offs have thus been considered in the seismic imaging of mantle versus core-side layering (as well as models involving some kind of </w:t>
      </w:r>
      <w:ins w:id="52" w:author="Edward Garnero" w:date="2015-01-20T11:39:00Z">
        <w:r w:rsidR="00AA3F63" w:rsidRPr="00A167F4">
          <w:rPr>
            <w:color w:val="000000"/>
          </w:rPr>
          <w:t>(</w:t>
        </w:r>
        <w:r w:rsidR="00AA3F63">
          <w:rPr>
            <w:color w:val="000000"/>
          </w:rPr>
          <w:t xml:space="preserve">e.g., </w:t>
        </w:r>
        <w:r w:rsidR="00AA3F63" w:rsidRPr="00A167F4">
          <w:rPr>
            <w:color w:val="000000"/>
          </w:rPr>
          <w:t xml:space="preserve">“fuzzy”) </w:t>
        </w:r>
      </w:ins>
      <w:r w:rsidR="00050ED1">
        <w:rPr>
          <w:color w:val="000000"/>
        </w:rPr>
        <w:t>core-</w:t>
      </w:r>
      <w:r w:rsidR="00EF100E" w:rsidRPr="00A167F4">
        <w:rPr>
          <w:color w:val="000000"/>
        </w:rPr>
        <w:t>mantle transition</w:t>
      </w:r>
      <w:r w:rsidR="00276D60">
        <w:rPr>
          <w:color w:val="000000"/>
        </w:rPr>
        <w:t xml:space="preserve"> </w:t>
      </w:r>
      <w:del w:id="53" w:author="Edward Garnero" w:date="2015-01-20T11:39:00Z">
        <w:r w:rsidR="00276D60" w:rsidRPr="00A167F4" w:rsidDel="00AA3F63">
          <w:rPr>
            <w:color w:val="000000"/>
          </w:rPr>
          <w:delText>(</w:delText>
        </w:r>
        <w:r w:rsidR="00276D60" w:rsidDel="00AA3F63">
          <w:rPr>
            <w:color w:val="000000"/>
          </w:rPr>
          <w:delText xml:space="preserve">or </w:delText>
        </w:r>
        <w:r w:rsidR="00276D60" w:rsidRPr="00A167F4" w:rsidDel="00AA3F63">
          <w:rPr>
            <w:color w:val="000000"/>
          </w:rPr>
          <w:delText xml:space="preserve">“fuzzy”) </w:delText>
        </w:r>
      </w:del>
      <w:r w:rsidR="009869E5" w:rsidRPr="009869E5">
        <w:rPr>
          <w:color w:val="000000"/>
        </w:rPr>
        <w:t>(</w:t>
      </w:r>
      <w:r w:rsidR="00EF100E" w:rsidRPr="009869E5">
        <w:rPr>
          <w:color w:val="000000"/>
        </w:rPr>
        <w:t>Garnero and Jeanloz, 2000a, 2000b</w:t>
      </w:r>
      <w:r w:rsidR="00276D60">
        <w:rPr>
          <w:color w:val="000000"/>
        </w:rPr>
        <w:t>).</w:t>
      </w:r>
    </w:p>
    <w:p w14:paraId="4B2672C6" w14:textId="166EED65" w:rsidR="008B7159" w:rsidRDefault="00EF100E" w:rsidP="00EF100E">
      <w:pPr>
        <w:pStyle w:val="Default"/>
        <w:spacing w:line="480" w:lineRule="auto"/>
        <w:ind w:firstLine="709"/>
        <w:jc w:val="both"/>
        <w:rPr>
          <w:color w:val="000000"/>
        </w:rPr>
      </w:pPr>
      <w:r w:rsidRPr="00A167F4">
        <w:rPr>
          <w:color w:val="000000"/>
        </w:rPr>
        <w:t xml:space="preserve">The distribution of ULVZs appears to statistically correlate with the </w:t>
      </w:r>
      <w:r w:rsidRPr="009869E5">
        <w:rPr>
          <w:color w:val="000000"/>
        </w:rPr>
        <w:t xml:space="preserve">surface locations of hotspots </w:t>
      </w:r>
      <w:r w:rsidR="009869E5" w:rsidRPr="009869E5">
        <w:rPr>
          <w:color w:val="000000"/>
        </w:rPr>
        <w:t>(</w:t>
      </w:r>
      <w:r w:rsidRPr="009869E5">
        <w:rPr>
          <w:color w:val="000000"/>
        </w:rPr>
        <w:t>Williams et al., 1998</w:t>
      </w:r>
      <w:r w:rsidR="00276D60" w:rsidRPr="009869E5">
        <w:rPr>
          <w:color w:val="000000"/>
        </w:rPr>
        <w:t>)</w:t>
      </w:r>
      <w:r w:rsidR="00276D60">
        <w:rPr>
          <w:color w:val="000000"/>
        </w:rPr>
        <w:t>.</w:t>
      </w:r>
      <w:r w:rsidR="00276D60" w:rsidRPr="009869E5">
        <w:rPr>
          <w:color w:val="000000"/>
        </w:rPr>
        <w:t xml:space="preserve"> </w:t>
      </w:r>
      <w:r w:rsidRPr="009869E5">
        <w:rPr>
          <w:color w:val="000000"/>
        </w:rPr>
        <w:t>Additionally, many ULVZs locate near the margin</w:t>
      </w:r>
      <w:r w:rsidR="00050ED1" w:rsidRPr="009869E5">
        <w:rPr>
          <w:color w:val="000000"/>
        </w:rPr>
        <w:t>s</w:t>
      </w:r>
      <w:r w:rsidRPr="009869E5">
        <w:rPr>
          <w:color w:val="000000"/>
        </w:rPr>
        <w:t xml:space="preserve"> of the LLSVPs</w:t>
      </w:r>
      <w:r w:rsidR="00276D60">
        <w:rPr>
          <w:color w:val="000000"/>
        </w:rPr>
        <w:t xml:space="preserve"> (McNamara et al., 2010)</w:t>
      </w:r>
      <w:r w:rsidRPr="009869E5">
        <w:rPr>
          <w:color w:val="000000"/>
        </w:rPr>
        <w:t xml:space="preserve">, </w:t>
      </w:r>
      <w:r w:rsidR="00050ED1" w:rsidRPr="009869E5">
        <w:rPr>
          <w:color w:val="000000"/>
        </w:rPr>
        <w:t>which geographically correlate</w:t>
      </w:r>
      <w:r w:rsidRPr="009869E5">
        <w:rPr>
          <w:color w:val="000000"/>
        </w:rPr>
        <w:t xml:space="preserve"> with the surface </w:t>
      </w:r>
      <w:del w:id="54" w:author="Edward Garnero" w:date="2015-01-20T11:41:00Z">
        <w:r w:rsidRPr="009869E5" w:rsidDel="00585CF2">
          <w:rPr>
            <w:color w:val="000000"/>
          </w:rPr>
          <w:delText xml:space="preserve">eruption </w:delText>
        </w:r>
      </w:del>
      <w:ins w:id="55" w:author="Edward Garnero" w:date="2015-01-20T11:41:00Z">
        <w:r w:rsidR="00585CF2" w:rsidRPr="009869E5">
          <w:rPr>
            <w:color w:val="000000"/>
          </w:rPr>
          <w:t>eruption</w:t>
        </w:r>
        <w:r w:rsidR="00585CF2">
          <w:rPr>
            <w:color w:val="000000"/>
          </w:rPr>
          <w:t xml:space="preserve"> locations </w:t>
        </w:r>
      </w:ins>
      <w:r w:rsidRPr="009869E5">
        <w:rPr>
          <w:color w:val="000000"/>
        </w:rPr>
        <w:t xml:space="preserve">of most Phanerozoic kimberlites </w:t>
      </w:r>
      <w:ins w:id="56" w:author="Edward Garnero" w:date="2015-01-20T11:41:00Z">
        <w:r w:rsidR="00585CF2">
          <w:rPr>
            <w:color w:val="000000"/>
          </w:rPr>
          <w:t xml:space="preserve">and large igneous provinces </w:t>
        </w:r>
      </w:ins>
      <w:r w:rsidR="009869E5" w:rsidRPr="009869E5">
        <w:rPr>
          <w:color w:val="000000"/>
        </w:rPr>
        <w:t>(</w:t>
      </w:r>
      <w:r w:rsidRPr="009869E5">
        <w:rPr>
          <w:color w:val="000000"/>
        </w:rPr>
        <w:t>Torsvik et al., 2010</w:t>
      </w:r>
      <w:r w:rsidR="00276D60" w:rsidRPr="009869E5">
        <w:rPr>
          <w:color w:val="000000"/>
        </w:rPr>
        <w:t>)</w:t>
      </w:r>
      <w:r w:rsidR="00276D60">
        <w:rPr>
          <w:color w:val="000000"/>
        </w:rPr>
        <w:t>. Combining this with hot spots being more likely to overly LLSVP margins than elsewhere (Thorne et al., 2004</w:t>
      </w:r>
      <w:r w:rsidR="007474C9">
        <w:rPr>
          <w:color w:val="000000"/>
        </w:rPr>
        <w:t>) is consistent with</w:t>
      </w:r>
      <w:r w:rsidR="00276D60">
        <w:rPr>
          <w:color w:val="000000"/>
        </w:rPr>
        <w:t xml:space="preserve"> </w:t>
      </w:r>
      <w:r w:rsidRPr="009869E5">
        <w:rPr>
          <w:color w:val="000000"/>
        </w:rPr>
        <w:t>ULVZ</w:t>
      </w:r>
      <w:r w:rsidR="007474C9">
        <w:rPr>
          <w:color w:val="000000"/>
        </w:rPr>
        <w:t>s</w:t>
      </w:r>
      <w:r w:rsidRPr="009869E5">
        <w:rPr>
          <w:color w:val="000000"/>
        </w:rPr>
        <w:t xml:space="preserve"> </w:t>
      </w:r>
      <w:r w:rsidR="007474C9">
        <w:rPr>
          <w:color w:val="000000"/>
        </w:rPr>
        <w:t>being</w:t>
      </w:r>
      <w:r w:rsidRPr="009869E5">
        <w:rPr>
          <w:color w:val="000000"/>
        </w:rPr>
        <w:t xml:space="preserve"> </w:t>
      </w:r>
      <w:r w:rsidR="007474C9">
        <w:rPr>
          <w:color w:val="000000"/>
        </w:rPr>
        <w:t>associated with</w:t>
      </w:r>
      <w:r w:rsidR="007474C9" w:rsidRPr="009869E5">
        <w:rPr>
          <w:color w:val="000000"/>
        </w:rPr>
        <w:t xml:space="preserve"> </w:t>
      </w:r>
      <w:r w:rsidRPr="009869E5">
        <w:rPr>
          <w:color w:val="000000"/>
        </w:rPr>
        <w:t xml:space="preserve">plume generation </w:t>
      </w:r>
      <w:r w:rsidR="00E44BF8" w:rsidRPr="009869E5">
        <w:rPr>
          <w:color w:val="000000"/>
        </w:rPr>
        <w:t>zone</w:t>
      </w:r>
      <w:r w:rsidR="00E44BF8">
        <w:rPr>
          <w:color w:val="000000"/>
        </w:rPr>
        <w:t xml:space="preserve">s (e.g., </w:t>
      </w:r>
      <w:r w:rsidR="00E44BF8" w:rsidRPr="005A26F0">
        <w:rPr>
          <w:color w:val="000000"/>
        </w:rPr>
        <w:t>Rost et al.,</w:t>
      </w:r>
      <w:r w:rsidR="00E44BF8" w:rsidRPr="00A167F4">
        <w:rPr>
          <w:color w:val="000000"/>
        </w:rPr>
        <w:t xml:space="preserve"> 2005</w:t>
      </w:r>
      <w:r w:rsidR="00E44BF8">
        <w:rPr>
          <w:color w:val="000000"/>
        </w:rPr>
        <w:t xml:space="preserve">) </w:t>
      </w:r>
      <w:r w:rsidRPr="009869E5">
        <w:rPr>
          <w:color w:val="000000"/>
        </w:rPr>
        <w:t xml:space="preserve">at the edges of the LLSVPs </w:t>
      </w:r>
      <w:r w:rsidR="009869E5" w:rsidRPr="009869E5">
        <w:rPr>
          <w:color w:val="000000"/>
        </w:rPr>
        <w:t>(</w:t>
      </w:r>
      <w:r w:rsidRPr="009869E5">
        <w:rPr>
          <w:color w:val="000000"/>
        </w:rPr>
        <w:t>Williams et al., 1998; Burke et al., 2008</w:t>
      </w:r>
      <w:r w:rsidR="009869E5" w:rsidRPr="009869E5">
        <w:rPr>
          <w:color w:val="000000"/>
        </w:rPr>
        <w:t>)</w:t>
      </w:r>
      <w:r w:rsidR="007474C9">
        <w:rPr>
          <w:color w:val="000000"/>
        </w:rPr>
        <w:t>; that is,</w:t>
      </w:r>
      <w:r w:rsidR="0025473F" w:rsidRPr="0025473F">
        <w:rPr>
          <w:color w:val="000000"/>
        </w:rPr>
        <w:t xml:space="preserve"> hotspots </w:t>
      </w:r>
      <w:r w:rsidR="007474C9">
        <w:rPr>
          <w:color w:val="000000"/>
        </w:rPr>
        <w:t xml:space="preserve">may </w:t>
      </w:r>
      <w:r w:rsidR="0025473F" w:rsidRPr="0025473F">
        <w:rPr>
          <w:color w:val="000000"/>
        </w:rPr>
        <w:t xml:space="preserve">originate from </w:t>
      </w:r>
      <w:ins w:id="57" w:author="Edward Garnero" w:date="2015-01-20T11:42:00Z">
        <w:r w:rsidR="00585CF2">
          <w:rPr>
            <w:color w:val="000000"/>
          </w:rPr>
          <w:t xml:space="preserve">whole mantle plumes associated with </w:t>
        </w:r>
      </w:ins>
      <w:r w:rsidR="007474C9">
        <w:rPr>
          <w:color w:val="000000"/>
        </w:rPr>
        <w:t>LLSVP margins</w:t>
      </w:r>
      <w:del w:id="58" w:author="Edward Garnero" w:date="2015-01-20T11:42:00Z">
        <w:r w:rsidR="007474C9" w:rsidDel="00585CF2">
          <w:rPr>
            <w:color w:val="000000"/>
          </w:rPr>
          <w:delText xml:space="preserve"> as </w:delText>
        </w:r>
        <w:r w:rsidR="0025473F" w:rsidRPr="0025473F" w:rsidDel="00585CF2">
          <w:rPr>
            <w:color w:val="000000"/>
          </w:rPr>
          <w:delText>whole mantle plumes</w:delText>
        </w:r>
      </w:del>
      <w:r w:rsidR="0025473F" w:rsidRPr="0025473F">
        <w:rPr>
          <w:color w:val="000000"/>
        </w:rPr>
        <w:t xml:space="preserve"> with minimal deflection by mantle convection</w:t>
      </w:r>
      <w:r w:rsidR="008B7159" w:rsidRPr="007474C9">
        <w:rPr>
          <w:color w:val="000000"/>
        </w:rPr>
        <w:t>.</w:t>
      </w:r>
    </w:p>
    <w:p w14:paraId="1D0DE954" w14:textId="28C1D2F9" w:rsidR="00EF100E" w:rsidRPr="00AE0D3B" w:rsidRDefault="00A8768A" w:rsidP="00EF100E">
      <w:pPr>
        <w:pStyle w:val="Default"/>
        <w:spacing w:line="480" w:lineRule="auto"/>
        <w:ind w:firstLine="709"/>
        <w:jc w:val="both"/>
        <w:rPr>
          <w:color w:val="000000"/>
        </w:rPr>
      </w:pPr>
      <w:r>
        <w:rPr>
          <w:color w:val="000000"/>
        </w:rPr>
        <w:t>H</w:t>
      </w:r>
      <w:r w:rsidR="00EF100E" w:rsidRPr="009869E5">
        <w:rPr>
          <w:color w:val="000000"/>
        </w:rPr>
        <w:t>igh resolution geodynamic</w:t>
      </w:r>
      <w:r w:rsidR="00EF100E" w:rsidRPr="00A167F4">
        <w:rPr>
          <w:color w:val="000000"/>
        </w:rPr>
        <w:t xml:space="preserve"> modeling </w:t>
      </w:r>
      <w:r>
        <w:rPr>
          <w:color w:val="000000"/>
        </w:rPr>
        <w:t xml:space="preserve">shows </w:t>
      </w:r>
      <w:r w:rsidR="00EF100E" w:rsidRPr="00A167F4">
        <w:rPr>
          <w:color w:val="000000"/>
        </w:rPr>
        <w:t xml:space="preserve">that convection currents inside lowermost mantle </w:t>
      </w:r>
      <w:r w:rsidR="00EF100E" w:rsidRPr="00AE0D3B">
        <w:rPr>
          <w:color w:val="000000"/>
        </w:rPr>
        <w:t xml:space="preserve">thermochemical piles are able to focus and support these dense ULVZs locally at the boundaries of </w:t>
      </w:r>
      <w:r w:rsidR="00EF100E" w:rsidRPr="005007CC">
        <w:rPr>
          <w:color w:val="000000"/>
        </w:rPr>
        <w:t xml:space="preserve">the piles </w:t>
      </w:r>
      <w:r w:rsidR="009869E5" w:rsidRPr="005007CC">
        <w:rPr>
          <w:color w:val="000000"/>
        </w:rPr>
        <w:t>(</w:t>
      </w:r>
      <w:r w:rsidR="001E7E10" w:rsidRPr="005007CC">
        <w:t>e.g., Hernlund and Tackley, 2007;</w:t>
      </w:r>
      <w:r w:rsidR="00FD2C35" w:rsidRPr="005007CC">
        <w:rPr>
          <w:color w:val="000000"/>
        </w:rPr>
        <w:t xml:space="preserve"> </w:t>
      </w:r>
      <w:r w:rsidR="00EF100E" w:rsidRPr="005007CC">
        <w:rPr>
          <w:color w:val="000000"/>
        </w:rPr>
        <w:t>McNamara et al., 2010</w:t>
      </w:r>
      <w:r w:rsidR="009869E5" w:rsidRPr="005007CC">
        <w:rPr>
          <w:color w:val="000000"/>
        </w:rPr>
        <w:t>)</w:t>
      </w:r>
      <w:r w:rsidR="00EF100E" w:rsidRPr="005007CC">
        <w:rPr>
          <w:color w:val="000000"/>
        </w:rPr>
        <w:t xml:space="preserve">, consistent with </w:t>
      </w:r>
      <w:ins w:id="59" w:author="Edward Garnero" w:date="2015-01-20T11:44:00Z">
        <w:r w:rsidR="00585CF2">
          <w:rPr>
            <w:color w:val="000000"/>
          </w:rPr>
          <w:t xml:space="preserve">many </w:t>
        </w:r>
      </w:ins>
      <w:r w:rsidR="00EF100E" w:rsidRPr="005007CC">
        <w:rPr>
          <w:color w:val="000000"/>
        </w:rPr>
        <w:t>seismic</w:t>
      </w:r>
      <w:r w:rsidR="00EF100E" w:rsidRPr="00AE0D3B">
        <w:rPr>
          <w:color w:val="000000"/>
        </w:rPr>
        <w:t xml:space="preserve"> observations.</w:t>
      </w:r>
      <w:ins w:id="60" w:author="Edward Garnero" w:date="2015-01-20T11:44:00Z">
        <w:r w:rsidR="00585CF2">
          <w:rPr>
            <w:color w:val="000000"/>
          </w:rPr>
          <w:t xml:space="preserve"> </w:t>
        </w:r>
      </w:ins>
      <w:ins w:id="61" w:author="Edward Garnero" w:date="2015-01-20T11:45:00Z">
        <w:r w:rsidR="00585CF2">
          <w:rPr>
            <w:color w:val="000000"/>
          </w:rPr>
          <w:t>Li et al. (2015) demonstrate that</w:t>
        </w:r>
      </w:ins>
      <w:ins w:id="62" w:author="Edward Garnero" w:date="2015-01-20T11:46:00Z">
        <w:r w:rsidR="00585CF2">
          <w:rPr>
            <w:color w:val="000000"/>
          </w:rPr>
          <w:t xml:space="preserve"> different possibilities exist regarding </w:t>
        </w:r>
      </w:ins>
      <w:ins w:id="63" w:author="Edward Garnero" w:date="2015-01-20T11:45:00Z">
        <w:r w:rsidR="00585CF2">
          <w:rPr>
            <w:color w:val="000000"/>
          </w:rPr>
          <w:t>t</w:t>
        </w:r>
      </w:ins>
      <w:ins w:id="64" w:author="Edward Garnero" w:date="2015-01-20T11:44:00Z">
        <w:r w:rsidR="00585CF2">
          <w:rPr>
            <w:color w:val="000000"/>
          </w:rPr>
          <w:t xml:space="preserve">he location of ULVZs relative to </w:t>
        </w:r>
      </w:ins>
      <w:ins w:id="65" w:author="Edward Garnero" w:date="2015-01-20T11:46:00Z">
        <w:r w:rsidR="00585CF2">
          <w:rPr>
            <w:color w:val="000000"/>
          </w:rPr>
          <w:t xml:space="preserve">thermochemical pile </w:t>
        </w:r>
      </w:ins>
      <w:ins w:id="66" w:author="Edward Garnero" w:date="2015-01-20T11:44:00Z">
        <w:r w:rsidR="00585CF2">
          <w:rPr>
            <w:color w:val="000000"/>
          </w:rPr>
          <w:t>margins.</w:t>
        </w:r>
      </w:ins>
      <w:ins w:id="67" w:author="Edward Garnero" w:date="2015-01-20T11:46:00Z">
        <w:r w:rsidR="00585CF2">
          <w:rPr>
            <w:color w:val="000000"/>
          </w:rPr>
          <w:t xml:space="preserve"> If ULVZs are due to partial melt of the thermochemical pile material, they are preferentially away from pile margins where the hottest CMB temperatures are.  If ULVZs are due to a unique chemistry that is intrinsically denser than the thermochemical piles, ULVZ material will accumulate at the margin of the pile, but in </w:t>
        </w:r>
      </w:ins>
      <w:ins w:id="68" w:author="Edward Garnero" w:date="2015-01-20T11:48:00Z">
        <w:r w:rsidR="00585CF2">
          <w:rPr>
            <w:color w:val="000000"/>
          </w:rPr>
          <w:t xml:space="preserve">a </w:t>
        </w:r>
      </w:ins>
      <w:ins w:id="69" w:author="Edward Garnero" w:date="2015-01-20T11:46:00Z">
        <w:r w:rsidR="00585CF2">
          <w:rPr>
            <w:color w:val="000000"/>
          </w:rPr>
          <w:t>non</w:t>
        </w:r>
      </w:ins>
      <w:ins w:id="70" w:author="Edward Garnero" w:date="2015-01-20T11:48:00Z">
        <w:r w:rsidR="00585CF2">
          <w:rPr>
            <w:color w:val="000000"/>
          </w:rPr>
          <w:t>-continuous</w:t>
        </w:r>
      </w:ins>
      <w:ins w:id="71" w:author="Edward Garnero" w:date="2015-01-20T11:46:00Z">
        <w:r w:rsidR="00585CF2">
          <w:rPr>
            <w:color w:val="000000"/>
          </w:rPr>
          <w:t xml:space="preserve"> </w:t>
        </w:r>
      </w:ins>
      <w:ins w:id="72" w:author="Edward Garnero" w:date="2015-01-20T11:49:00Z">
        <w:r w:rsidR="00585CF2">
          <w:rPr>
            <w:color w:val="000000"/>
          </w:rPr>
          <w:t>fashion</w:t>
        </w:r>
      </w:ins>
      <w:ins w:id="73" w:author="Edward Garnero" w:date="2015-01-20T11:46:00Z">
        <w:r w:rsidR="00585CF2">
          <w:rPr>
            <w:color w:val="000000"/>
          </w:rPr>
          <w:t>.</w:t>
        </w:r>
      </w:ins>
      <w:r w:rsidR="00EF100E" w:rsidRPr="00AE0D3B">
        <w:rPr>
          <w:color w:val="000000"/>
        </w:rPr>
        <w:t xml:space="preserve"> If ULVZs are composed of partially molten dense material, dense melt might be suspended due to stirring within ULVZ driven by viscous coupling to convective currents in the overlying mantle, which would result in a positive gradient with depth in V</w:t>
      </w:r>
      <w:r w:rsidR="00EF100E" w:rsidRPr="00AE0D3B">
        <w:rPr>
          <w:color w:val="000000"/>
          <w:vertAlign w:val="subscript"/>
        </w:rPr>
        <w:t xml:space="preserve">S </w:t>
      </w:r>
      <w:r w:rsidR="00EF100E" w:rsidRPr="00AE0D3B">
        <w:rPr>
          <w:color w:val="000000"/>
        </w:rPr>
        <w:t xml:space="preserve">velocity </w:t>
      </w:r>
      <w:r w:rsidR="009869E5" w:rsidRPr="00AE0D3B">
        <w:rPr>
          <w:color w:val="000000"/>
        </w:rPr>
        <w:t>(</w:t>
      </w:r>
      <w:r w:rsidR="00EF100E" w:rsidRPr="00AE0D3B">
        <w:rPr>
          <w:color w:val="000000"/>
        </w:rPr>
        <w:t>Hernlund and Jellinek, 2010</w:t>
      </w:r>
      <w:r w:rsidR="009869E5" w:rsidRPr="00AE0D3B">
        <w:rPr>
          <w:color w:val="000000"/>
        </w:rPr>
        <w:t>)</w:t>
      </w:r>
      <w:r w:rsidR="00EF100E" w:rsidRPr="00AE0D3B">
        <w:rPr>
          <w:color w:val="000000"/>
        </w:rPr>
        <w:t xml:space="preserve">, i.e., ULVZ shear velocity being most decreased at the top of the ULVZ.  </w:t>
      </w:r>
      <w:r w:rsidR="008616A6">
        <w:rPr>
          <w:color w:val="000000"/>
        </w:rPr>
        <w:t xml:space="preserve">While at least one seismic study is consistent with this (Rost et al., 2006), </w:t>
      </w:r>
      <w:r w:rsidR="00EF100E" w:rsidRPr="00AE0D3B">
        <w:rPr>
          <w:color w:val="000000"/>
        </w:rPr>
        <w:t xml:space="preserve">incomplete CMB coverage </w:t>
      </w:r>
      <w:r w:rsidR="008616A6">
        <w:rPr>
          <w:color w:val="000000"/>
        </w:rPr>
        <w:t xml:space="preserve">and/or poor resolution </w:t>
      </w:r>
      <w:r w:rsidR="00EF100E" w:rsidRPr="00AE0D3B">
        <w:rPr>
          <w:color w:val="000000"/>
        </w:rPr>
        <w:t xml:space="preserve">precludes </w:t>
      </w:r>
      <w:r w:rsidR="008616A6">
        <w:rPr>
          <w:color w:val="000000"/>
        </w:rPr>
        <w:t>a definitive description of ULVZ seismic properties.</w:t>
      </w:r>
      <w:r w:rsidR="008616A6" w:rsidRPr="00AE0D3B">
        <w:rPr>
          <w:color w:val="000000"/>
        </w:rPr>
        <w:t xml:space="preserve"> </w:t>
      </w:r>
    </w:p>
    <w:p w14:paraId="39BCF55C" w14:textId="6342F8B2" w:rsidR="0077284D" w:rsidRPr="00A167F4" w:rsidRDefault="005A357F" w:rsidP="0077284D">
      <w:pPr>
        <w:pStyle w:val="Default"/>
        <w:spacing w:line="480" w:lineRule="auto"/>
        <w:ind w:firstLine="709"/>
        <w:jc w:val="both"/>
        <w:rPr>
          <w:color w:val="000000"/>
        </w:rPr>
      </w:pPr>
      <w:r>
        <w:rPr>
          <w:color w:val="000000"/>
        </w:rPr>
        <w:t>A number of approaches</w:t>
      </w:r>
      <w:r w:rsidR="00EF100E" w:rsidRPr="00A167F4">
        <w:rPr>
          <w:color w:val="000000"/>
        </w:rPr>
        <w:t xml:space="preserve"> have been utilized to </w:t>
      </w:r>
      <w:r>
        <w:rPr>
          <w:color w:val="000000"/>
        </w:rPr>
        <w:t>image</w:t>
      </w:r>
      <w:r w:rsidRPr="00A167F4">
        <w:rPr>
          <w:color w:val="000000"/>
        </w:rPr>
        <w:t xml:space="preserve"> ULVZ</w:t>
      </w:r>
      <w:r>
        <w:rPr>
          <w:color w:val="000000"/>
        </w:rPr>
        <w:t xml:space="preserve"> structure or related phenomena, but center on either reflections (or scattering) of energy from the structure that produce additional arrivals, or anomalous behavior of the phase of interest (travel time and/or waveform) due to the structure.</w:t>
      </w:r>
      <w:r w:rsidR="00DD32A9">
        <w:rPr>
          <w:color w:val="000000"/>
        </w:rPr>
        <w:t xml:space="preserve"> Past analyses have included </w:t>
      </w:r>
      <w:r w:rsidR="00EF100E" w:rsidRPr="00A167F4">
        <w:rPr>
          <w:color w:val="000000"/>
        </w:rPr>
        <w:t xml:space="preserve">precursors to </w:t>
      </w:r>
      <w:r w:rsidR="00EF100E" w:rsidRPr="00A167F4">
        <w:rPr>
          <w:i/>
          <w:color w:val="000000"/>
        </w:rPr>
        <w:t>PcP</w:t>
      </w:r>
      <w:r w:rsidR="00EF100E" w:rsidRPr="00A167F4">
        <w:rPr>
          <w:color w:val="000000"/>
        </w:rPr>
        <w:t xml:space="preserve"> and </w:t>
      </w:r>
      <w:r w:rsidR="00EF100E" w:rsidRPr="00A167F4">
        <w:rPr>
          <w:i/>
          <w:color w:val="000000"/>
        </w:rPr>
        <w:t xml:space="preserve">ScP </w:t>
      </w:r>
      <w:r w:rsidR="00EF100E" w:rsidRPr="00A167F4">
        <w:rPr>
          <w:color w:val="000000"/>
        </w:rPr>
        <w:t>which reflect off the top of the ULVZ</w:t>
      </w:r>
      <w:r w:rsidR="00EF100E" w:rsidRPr="00A167F4">
        <w:rPr>
          <w:i/>
          <w:color w:val="000000"/>
        </w:rPr>
        <w:t xml:space="preserve"> </w:t>
      </w:r>
      <w:r w:rsidR="009869E5">
        <w:rPr>
          <w:color w:val="000000"/>
        </w:rPr>
        <w:t>(</w:t>
      </w:r>
      <w:r w:rsidR="00EF100E" w:rsidRPr="004C41DF">
        <w:rPr>
          <w:color w:val="000000"/>
        </w:rPr>
        <w:t>Vidale and Benz, 1992; Mori and Helmberger, 1995; Kohler and Vidale, 1997; Revenaugh and Meyer, 1997; Garnero and Vidale, 1999; Castle and van der Hilst, 2000; Reasoner and Revenaugh, 2000; Havens and Revenaugh, 2001; Persh et al., 2001; Rost and Revenaugh, 2001, 2003; Rost et al., 2005, 2006, 2010a, 2010b; Idehara et al., 2007; Rost and Thomas, 2010</w:t>
      </w:r>
      <w:r w:rsidR="009869E5">
        <w:rPr>
          <w:color w:val="000000"/>
        </w:rPr>
        <w:t>)</w:t>
      </w:r>
      <w:r w:rsidR="00DD32A9">
        <w:rPr>
          <w:color w:val="000000"/>
        </w:rPr>
        <w:t xml:space="preserve">, </w:t>
      </w:r>
      <w:r w:rsidR="00EF100E" w:rsidRPr="00A167F4">
        <w:rPr>
          <w:color w:val="000000"/>
        </w:rPr>
        <w:t xml:space="preserve">scattering of </w:t>
      </w:r>
      <w:r w:rsidR="00EF100E" w:rsidRPr="00A167F4">
        <w:rPr>
          <w:i/>
          <w:color w:val="000000"/>
        </w:rPr>
        <w:t>PKP</w:t>
      </w:r>
      <w:r w:rsidR="00DD32A9">
        <w:rPr>
          <w:color w:val="000000"/>
        </w:rPr>
        <w:t xml:space="preserve">, </w:t>
      </w:r>
      <w:r w:rsidR="0025473F" w:rsidRPr="0025473F">
        <w:rPr>
          <w:i/>
          <w:color w:val="000000"/>
        </w:rPr>
        <w:t>PKKP</w:t>
      </w:r>
      <w:del w:id="74" w:author="Edward Garnero" w:date="2015-01-20T11:50:00Z">
        <w:r w:rsidR="00DD32A9" w:rsidDel="00585CF2">
          <w:rPr>
            <w:color w:val="000000"/>
          </w:rPr>
          <w:delText>,</w:delText>
        </w:r>
        <w:r w:rsidR="00EF100E" w:rsidRPr="00A167F4" w:rsidDel="00585CF2">
          <w:rPr>
            <w:color w:val="000000"/>
          </w:rPr>
          <w:delText xml:space="preserve"> </w:delText>
        </w:r>
      </w:del>
      <w:ins w:id="75" w:author="Edward Garnero" w:date="2015-01-20T11:50:00Z">
        <w:r w:rsidR="00585CF2">
          <w:rPr>
            <w:color w:val="000000"/>
          </w:rPr>
          <w:t xml:space="preserve">, and </w:t>
        </w:r>
      </w:ins>
      <w:r w:rsidR="00EF100E" w:rsidRPr="004C41DF">
        <w:rPr>
          <w:i/>
          <w:color w:val="000000"/>
        </w:rPr>
        <w:t>SKS</w:t>
      </w:r>
      <w:r w:rsidR="00EF100E" w:rsidRPr="00A167F4">
        <w:rPr>
          <w:color w:val="000000"/>
        </w:rPr>
        <w:t xml:space="preserve"> waves from ULVZ structural complexities </w:t>
      </w:r>
      <w:r w:rsidR="009869E5">
        <w:rPr>
          <w:color w:val="000000"/>
        </w:rPr>
        <w:t>(</w:t>
      </w:r>
      <w:r w:rsidR="00EF100E" w:rsidRPr="004C41DF">
        <w:rPr>
          <w:color w:val="000000"/>
        </w:rPr>
        <w:t>Vidale and Hedlin, 1998; Wen and Helmberger, 1998a; Thomas et al., 1999; Stutzmann et al., 2000; Wen, 2000; Ni and Helmberger, 2001a; Niu and Wen, 2001; Zou et al., 2007</w:t>
      </w:r>
      <w:r w:rsidR="00DD32A9">
        <w:rPr>
          <w:color w:val="000000"/>
        </w:rPr>
        <w:t>; Rost an</w:t>
      </w:r>
      <w:r w:rsidR="002B60BA">
        <w:rPr>
          <w:color w:val="000000"/>
        </w:rPr>
        <w:t>d</w:t>
      </w:r>
      <w:r w:rsidR="00DD32A9">
        <w:rPr>
          <w:color w:val="000000"/>
        </w:rPr>
        <w:t xml:space="preserve"> Earle, 2010; Frost et al., 2013),</w:t>
      </w:r>
      <w:r w:rsidR="00DD32A9" w:rsidRPr="00A167F4">
        <w:rPr>
          <w:color w:val="000000"/>
        </w:rPr>
        <w:t xml:space="preserve"> </w:t>
      </w:r>
      <w:r w:rsidR="00DD32A9">
        <w:rPr>
          <w:color w:val="000000"/>
        </w:rPr>
        <w:t>and</w:t>
      </w:r>
      <w:r w:rsidR="00EF100E" w:rsidRPr="00A167F4">
        <w:rPr>
          <w:color w:val="000000"/>
        </w:rPr>
        <w:t xml:space="preserve"> travel time and/or waveform anomalies of</w:t>
      </w:r>
      <w:r w:rsidR="002B60BA">
        <w:rPr>
          <w:color w:val="000000"/>
        </w:rPr>
        <w:t>:</w:t>
      </w:r>
      <w:r w:rsidR="00EF100E" w:rsidRPr="00A167F4">
        <w:rPr>
          <w:color w:val="000000"/>
        </w:rPr>
        <w:t xml:space="preserve"> </w:t>
      </w:r>
      <w:r w:rsidR="00EF100E" w:rsidRPr="00A167F4">
        <w:rPr>
          <w:i/>
          <w:color w:val="000000"/>
        </w:rPr>
        <w:t xml:space="preserve">ScS </w:t>
      </w:r>
      <w:r w:rsidR="009869E5">
        <w:rPr>
          <w:color w:val="000000"/>
        </w:rPr>
        <w:t>(</w:t>
      </w:r>
      <w:r w:rsidR="00EF100E" w:rsidRPr="004C41DF">
        <w:rPr>
          <w:color w:val="000000"/>
        </w:rPr>
        <w:t>Ni and Helmberger, 2001b, 2003; Wen, 2001; Simmons and Grand, 2002; Avants et al., 2006a, 2006b; He et al., 2006; Lay et al., 2006; He and Wen, 2009</w:t>
      </w:r>
      <w:r w:rsidR="009869E5">
        <w:rPr>
          <w:color w:val="000000"/>
        </w:rPr>
        <w:t>)</w:t>
      </w:r>
      <w:r w:rsidR="00EF100E" w:rsidRPr="00A167F4">
        <w:rPr>
          <w:color w:val="000000"/>
        </w:rPr>
        <w:t xml:space="preserve">, </w:t>
      </w:r>
      <w:r w:rsidR="00EF100E" w:rsidRPr="00A167F4">
        <w:rPr>
          <w:i/>
          <w:color w:val="000000"/>
        </w:rPr>
        <w:t xml:space="preserve">SPdKS </w:t>
      </w:r>
      <w:r w:rsidR="0025473F" w:rsidRPr="0025473F">
        <w:rPr>
          <w:color w:val="000000"/>
        </w:rPr>
        <w:t>(</w:t>
      </w:r>
      <w:r w:rsidR="00EF100E" w:rsidRPr="004C41DF">
        <w:rPr>
          <w:color w:val="000000"/>
        </w:rPr>
        <w:t>Garnero et al., 1993; Garnero and Helmberger, 1995, 1996, 1998; Helmberger et al., 1996, 2000; Wen and Helmberger, 1998b; Rondenay and Fischer, 2003; Thorne and Garnero, 2004</w:t>
      </w:r>
      <w:r w:rsidR="00020E6A">
        <w:rPr>
          <w:color w:val="000000"/>
        </w:rPr>
        <w:t xml:space="preserve">; </w:t>
      </w:r>
      <w:r w:rsidR="00020E6A" w:rsidRPr="00B7052A">
        <w:t>Thorne et al., 2013; Jensen et al., 2013</w:t>
      </w:r>
      <w:r w:rsidR="009869E5" w:rsidRPr="00B7052A">
        <w:t>)</w:t>
      </w:r>
      <w:r w:rsidR="00EF100E" w:rsidRPr="00B7052A">
        <w:t xml:space="preserve">, </w:t>
      </w:r>
      <w:r w:rsidR="00E24D97" w:rsidRPr="00B7052A">
        <w:t>S and Sdiff (Cottaar and Romanowicz, 201</w:t>
      </w:r>
      <w:r w:rsidR="004F27B2">
        <w:t>2</w:t>
      </w:r>
      <w:r w:rsidR="00E24D97" w:rsidRPr="00B7052A">
        <w:t xml:space="preserve">), </w:t>
      </w:r>
      <w:r w:rsidR="00EF100E" w:rsidRPr="00B7052A">
        <w:t xml:space="preserve">P and Pdiff </w:t>
      </w:r>
      <w:r w:rsidR="009869E5" w:rsidRPr="00B7052A">
        <w:t>(</w:t>
      </w:r>
      <w:r w:rsidR="00EF100E" w:rsidRPr="00B7052A">
        <w:t>Xu and Koper, 2009</w:t>
      </w:r>
      <w:r w:rsidR="009869E5" w:rsidRPr="00B7052A">
        <w:t>)</w:t>
      </w:r>
      <w:r w:rsidR="00EF100E" w:rsidRPr="00B7052A">
        <w:t xml:space="preserve">, </w:t>
      </w:r>
      <w:r w:rsidR="00EF100E" w:rsidRPr="00B7052A">
        <w:rPr>
          <w:i/>
        </w:rPr>
        <w:t xml:space="preserve">PcP </w:t>
      </w:r>
      <w:r w:rsidR="009869E5" w:rsidRPr="00B7052A">
        <w:t>(</w:t>
      </w:r>
      <w:r w:rsidR="00EF100E" w:rsidRPr="00B7052A">
        <w:t>Simmons and Grand, 2002; Hutko</w:t>
      </w:r>
      <w:r w:rsidR="00EF100E" w:rsidRPr="004C41DF">
        <w:rPr>
          <w:color w:val="000000"/>
        </w:rPr>
        <w:t xml:space="preserve"> et al., 2009</w:t>
      </w:r>
      <w:r w:rsidR="009869E5">
        <w:rPr>
          <w:color w:val="000000"/>
        </w:rPr>
        <w:t>)</w:t>
      </w:r>
      <w:r w:rsidR="00EF100E" w:rsidRPr="00A167F4">
        <w:rPr>
          <w:color w:val="000000"/>
        </w:rPr>
        <w:t xml:space="preserve">, </w:t>
      </w:r>
      <w:r w:rsidR="00EF100E" w:rsidRPr="00A167F4">
        <w:rPr>
          <w:i/>
          <w:color w:val="000000"/>
        </w:rPr>
        <w:t xml:space="preserve">PKP </w:t>
      </w:r>
      <w:r w:rsidR="009869E5">
        <w:rPr>
          <w:color w:val="000000"/>
        </w:rPr>
        <w:t>(</w:t>
      </w:r>
      <w:r w:rsidR="00EF100E" w:rsidRPr="004C41DF">
        <w:rPr>
          <w:color w:val="000000"/>
        </w:rPr>
        <w:t>Bowers et al., 2000; Luo et al., 2001</w:t>
      </w:r>
      <w:r w:rsidR="009869E5">
        <w:rPr>
          <w:color w:val="000000"/>
        </w:rPr>
        <w:t>)</w:t>
      </w:r>
      <w:r w:rsidR="00EF100E" w:rsidRPr="00A167F4">
        <w:rPr>
          <w:color w:val="000000"/>
        </w:rPr>
        <w:t xml:space="preserve">, and </w:t>
      </w:r>
      <w:r w:rsidR="00EF100E" w:rsidRPr="00A167F4">
        <w:rPr>
          <w:i/>
          <w:color w:val="000000"/>
        </w:rPr>
        <w:t>PKKP</w:t>
      </w:r>
      <w:r w:rsidR="00EF100E" w:rsidRPr="00A167F4">
        <w:rPr>
          <w:color w:val="000000"/>
        </w:rPr>
        <w:t xml:space="preserve"> </w:t>
      </w:r>
      <w:r w:rsidR="009869E5">
        <w:rPr>
          <w:color w:val="000000"/>
        </w:rPr>
        <w:t>(</w:t>
      </w:r>
      <w:r w:rsidR="00EF100E" w:rsidRPr="004C41DF">
        <w:rPr>
          <w:color w:val="000000"/>
        </w:rPr>
        <w:t>Rost and Garnero, 2006</w:t>
      </w:r>
      <w:r w:rsidR="009869E5">
        <w:rPr>
          <w:color w:val="000000"/>
        </w:rPr>
        <w:t>)</w:t>
      </w:r>
      <w:r w:rsidR="00EF100E" w:rsidRPr="00A167F4">
        <w:rPr>
          <w:color w:val="000000"/>
        </w:rPr>
        <w:t xml:space="preserve">. </w:t>
      </w:r>
    </w:p>
    <w:p w14:paraId="211DACF4" w14:textId="77777777" w:rsidR="00301A60" w:rsidRDefault="00EF100E">
      <w:pPr>
        <w:pStyle w:val="Default"/>
        <w:spacing w:line="480" w:lineRule="auto"/>
        <w:ind w:firstLine="720"/>
        <w:jc w:val="both"/>
        <w:rPr>
          <w:color w:val="000000"/>
        </w:rPr>
      </w:pPr>
      <w:r w:rsidRPr="00A167F4">
        <w:rPr>
          <w:color w:val="000000"/>
        </w:rPr>
        <w:t xml:space="preserve">Short period </w:t>
      </w:r>
      <w:r w:rsidR="002B60BA">
        <w:rPr>
          <w:color w:val="000000"/>
        </w:rPr>
        <w:t xml:space="preserve">core-reflected </w:t>
      </w:r>
      <w:r w:rsidRPr="00A167F4">
        <w:rPr>
          <w:color w:val="000000"/>
        </w:rPr>
        <w:t xml:space="preserve">data such as </w:t>
      </w:r>
      <w:r w:rsidRPr="00A167F4">
        <w:rPr>
          <w:i/>
          <w:color w:val="000000"/>
        </w:rPr>
        <w:t>PcP</w:t>
      </w:r>
      <w:r w:rsidRPr="00A167F4">
        <w:rPr>
          <w:color w:val="000000"/>
        </w:rPr>
        <w:t xml:space="preserve"> and </w:t>
      </w:r>
      <w:r w:rsidRPr="00A167F4">
        <w:rPr>
          <w:i/>
          <w:color w:val="000000"/>
        </w:rPr>
        <w:t>ScP</w:t>
      </w:r>
      <w:r w:rsidRPr="00A167F4">
        <w:rPr>
          <w:color w:val="000000"/>
        </w:rPr>
        <w:t xml:space="preserve"> have proven </w:t>
      </w:r>
      <w:r w:rsidR="002B60BA">
        <w:rPr>
          <w:color w:val="000000"/>
        </w:rPr>
        <w:t>important for high resolution ULVZ imaging, since they do not have an ambiguity in the location of possible anomalous structure at the core entry-versus-exit</w:t>
      </w:r>
      <w:r w:rsidR="002B60BA" w:rsidRPr="00A167F4">
        <w:rPr>
          <w:color w:val="000000"/>
        </w:rPr>
        <w:t xml:space="preserve"> </w:t>
      </w:r>
      <w:r w:rsidR="002B60BA">
        <w:rPr>
          <w:color w:val="000000"/>
        </w:rPr>
        <w:t xml:space="preserve">regions, as well as having a much smaller Fresnel footprint than many phases (e.g., compared to </w:t>
      </w:r>
      <w:r w:rsidR="00301A60" w:rsidRPr="00301A60">
        <w:rPr>
          <w:i/>
          <w:color w:val="000000"/>
        </w:rPr>
        <w:t>Sdiff</w:t>
      </w:r>
      <w:r w:rsidR="002B60BA">
        <w:rPr>
          <w:color w:val="000000"/>
        </w:rPr>
        <w:t xml:space="preserve">, </w:t>
      </w:r>
      <w:r w:rsidR="00301A60" w:rsidRPr="00301A60">
        <w:rPr>
          <w:i/>
          <w:color w:val="000000"/>
        </w:rPr>
        <w:t>Pdiff</w:t>
      </w:r>
      <w:r w:rsidR="002B60BA">
        <w:rPr>
          <w:color w:val="000000"/>
        </w:rPr>
        <w:t xml:space="preserve">, or </w:t>
      </w:r>
      <w:r w:rsidR="00301A60" w:rsidRPr="00301A60">
        <w:rPr>
          <w:i/>
          <w:color w:val="000000"/>
        </w:rPr>
        <w:t>SPdKS</w:t>
      </w:r>
      <w:r w:rsidR="002B60BA">
        <w:rPr>
          <w:color w:val="000000"/>
        </w:rPr>
        <w:t>). The s</w:t>
      </w:r>
      <w:r w:rsidRPr="00A167F4">
        <w:rPr>
          <w:color w:val="000000"/>
        </w:rPr>
        <w:t xml:space="preserve">hort period data </w:t>
      </w:r>
      <w:r w:rsidR="002B60BA">
        <w:rPr>
          <w:color w:val="000000"/>
        </w:rPr>
        <w:t xml:space="preserve">benefit from </w:t>
      </w:r>
      <w:r w:rsidRPr="00A167F4">
        <w:rPr>
          <w:color w:val="000000"/>
        </w:rPr>
        <w:t>dense sensor networks</w:t>
      </w:r>
      <w:r w:rsidR="002B60BA">
        <w:rPr>
          <w:color w:val="000000"/>
        </w:rPr>
        <w:t xml:space="preserve"> or seismic arrays to allow for array processing (thus improving signal-to-noise ratios)</w:t>
      </w:r>
      <w:r w:rsidRPr="00A167F4">
        <w:rPr>
          <w:color w:val="000000"/>
        </w:rPr>
        <w:t xml:space="preserve">, </w:t>
      </w:r>
      <w:r w:rsidR="002B60BA">
        <w:rPr>
          <w:color w:val="000000"/>
        </w:rPr>
        <w:t>but this</w:t>
      </w:r>
      <w:r w:rsidR="002B60BA" w:rsidRPr="00A167F4">
        <w:rPr>
          <w:color w:val="000000"/>
        </w:rPr>
        <w:t xml:space="preserve"> </w:t>
      </w:r>
      <w:r w:rsidRPr="00A167F4">
        <w:rPr>
          <w:color w:val="000000"/>
        </w:rPr>
        <w:t xml:space="preserve">limits the number </w:t>
      </w:r>
      <w:r w:rsidR="00B17129">
        <w:rPr>
          <w:color w:val="000000"/>
        </w:rPr>
        <w:t>of places the CMB can be probed</w:t>
      </w:r>
      <w:r w:rsidRPr="00A167F4">
        <w:rPr>
          <w:color w:val="000000"/>
        </w:rPr>
        <w:t xml:space="preserve"> compared to single-station methods. </w:t>
      </w:r>
      <w:r w:rsidRPr="00A167F4">
        <w:rPr>
          <w:i/>
          <w:color w:val="000000"/>
        </w:rPr>
        <w:t>SPdKS</w:t>
      </w:r>
      <w:r w:rsidRPr="00A167F4">
        <w:rPr>
          <w:color w:val="000000"/>
        </w:rPr>
        <w:t xml:space="preserve"> accounts for the greatest amount of ULVZ detections due to the increased global sampling</w:t>
      </w:r>
      <w:r w:rsidR="002B60BA">
        <w:rPr>
          <w:color w:val="000000"/>
        </w:rPr>
        <w:t>.</w:t>
      </w:r>
      <w:r w:rsidR="002B60BA" w:rsidRPr="00A167F4">
        <w:rPr>
          <w:color w:val="000000"/>
        </w:rPr>
        <w:t xml:space="preserve"> </w:t>
      </w:r>
      <w:r w:rsidR="002B60BA">
        <w:rPr>
          <w:color w:val="000000"/>
        </w:rPr>
        <w:t>H</w:t>
      </w:r>
      <w:r w:rsidR="002B60BA" w:rsidRPr="00A167F4">
        <w:rPr>
          <w:color w:val="000000"/>
        </w:rPr>
        <w:t>owever</w:t>
      </w:r>
      <w:r w:rsidRPr="00A167F4">
        <w:rPr>
          <w:color w:val="000000"/>
        </w:rPr>
        <w:t xml:space="preserve">, </w:t>
      </w:r>
      <w:r w:rsidR="00E44BF8">
        <w:rPr>
          <w:color w:val="000000"/>
        </w:rPr>
        <w:t>high-resolution</w:t>
      </w:r>
      <w:r w:rsidR="002B60BA">
        <w:rPr>
          <w:color w:val="000000"/>
        </w:rPr>
        <w:t xml:space="preserve"> waveform modeling is required to minimize the source/receiver side of path ambiguity </w:t>
      </w:r>
      <w:r w:rsidR="009869E5">
        <w:rPr>
          <w:color w:val="000000"/>
        </w:rPr>
        <w:t>(</w:t>
      </w:r>
      <w:r w:rsidRPr="00A167F4">
        <w:rPr>
          <w:color w:val="000000"/>
        </w:rPr>
        <w:t>e.g</w:t>
      </w:r>
      <w:r w:rsidR="00E44BF8">
        <w:rPr>
          <w:color w:val="000000"/>
        </w:rPr>
        <w:t>.</w:t>
      </w:r>
      <w:r w:rsidRPr="00A167F4">
        <w:rPr>
          <w:color w:val="000000"/>
        </w:rPr>
        <w:t xml:space="preserve">, </w:t>
      </w:r>
      <w:r w:rsidR="00E44BF8">
        <w:rPr>
          <w:color w:val="000000"/>
        </w:rPr>
        <w:t xml:space="preserve">as in </w:t>
      </w:r>
      <w:r w:rsidRPr="005A26F0">
        <w:rPr>
          <w:color w:val="000000"/>
        </w:rPr>
        <w:t>Rondenay and Fischer</w:t>
      </w:r>
      <w:r w:rsidRPr="00A167F4">
        <w:rPr>
          <w:i/>
          <w:color w:val="000000"/>
        </w:rPr>
        <w:t xml:space="preserve">, </w:t>
      </w:r>
      <w:r w:rsidRPr="00A167F4">
        <w:rPr>
          <w:color w:val="000000"/>
        </w:rPr>
        <w:t>2003</w:t>
      </w:r>
      <w:r w:rsidR="002B60BA">
        <w:rPr>
          <w:color w:val="000000"/>
        </w:rPr>
        <w:t>; Thorne et al., 2013</w:t>
      </w:r>
      <w:r w:rsidR="009869E5">
        <w:rPr>
          <w:color w:val="000000"/>
        </w:rPr>
        <w:t>)</w:t>
      </w:r>
      <w:r w:rsidRPr="00A167F4">
        <w:rPr>
          <w:color w:val="000000"/>
        </w:rPr>
        <w:t xml:space="preserve">. </w:t>
      </w:r>
      <w:r w:rsidR="002B60BA">
        <w:rPr>
          <w:color w:val="000000"/>
        </w:rPr>
        <w:t xml:space="preserve">Double-array stacking of </w:t>
      </w:r>
      <w:r w:rsidR="0025473F" w:rsidRPr="0025473F">
        <w:rPr>
          <w:i/>
          <w:color w:val="000000"/>
        </w:rPr>
        <w:t>ScS</w:t>
      </w:r>
      <w:r w:rsidR="002B60BA">
        <w:rPr>
          <w:color w:val="000000"/>
        </w:rPr>
        <w:t xml:space="preserve"> data has demonstrated sensitivity to ULVZ structure (Avants et al., 2006</w:t>
      </w:r>
      <w:r w:rsidR="00E44BF8">
        <w:rPr>
          <w:color w:val="000000"/>
        </w:rPr>
        <w:t>b</w:t>
      </w:r>
      <w:r w:rsidR="002B60BA">
        <w:rPr>
          <w:color w:val="000000"/>
        </w:rPr>
        <w:t>)</w:t>
      </w:r>
      <w:r w:rsidR="00387502">
        <w:rPr>
          <w:color w:val="000000"/>
        </w:rPr>
        <w:t xml:space="preserve">, but </w:t>
      </w:r>
      <w:r w:rsidR="00387502">
        <w:rPr>
          <w:i/>
          <w:color w:val="000000"/>
        </w:rPr>
        <w:t>ScS</w:t>
      </w:r>
      <w:r w:rsidR="00387502">
        <w:rPr>
          <w:color w:val="000000"/>
        </w:rPr>
        <w:t>, typically a clear and strong arrival in teleseismic data, has not been aggressively pursued or exploited as a ULVZ probe.</w:t>
      </w:r>
    </w:p>
    <w:p w14:paraId="0A80E103" w14:textId="434349E0" w:rsidR="00160AE9" w:rsidRPr="00EB2740" w:rsidRDefault="002B46A2" w:rsidP="00EF100E">
      <w:pPr>
        <w:pStyle w:val="Default"/>
        <w:spacing w:line="480" w:lineRule="auto"/>
        <w:ind w:firstLine="709"/>
        <w:jc w:val="both"/>
        <w:rPr>
          <w:color w:val="000000"/>
        </w:rPr>
      </w:pPr>
      <w:r>
        <w:rPr>
          <w:color w:val="000000"/>
        </w:rPr>
        <w:t>In this study, we</w:t>
      </w:r>
      <w:r w:rsidR="00EF100E" w:rsidRPr="00A167F4">
        <w:rPr>
          <w:color w:val="000000"/>
        </w:rPr>
        <w:t xml:space="preserve"> developed a new </w:t>
      </w:r>
      <w:r w:rsidR="00E44BF8">
        <w:rPr>
          <w:color w:val="000000"/>
        </w:rPr>
        <w:t xml:space="preserve">use of </w:t>
      </w:r>
      <w:r w:rsidR="00E44BF8">
        <w:rPr>
          <w:i/>
          <w:color w:val="000000"/>
        </w:rPr>
        <w:t>ScS</w:t>
      </w:r>
      <w:r w:rsidR="00EF100E" w:rsidRPr="00A167F4">
        <w:rPr>
          <w:color w:val="000000"/>
        </w:rPr>
        <w:t xml:space="preserve"> </w:t>
      </w:r>
      <w:r w:rsidR="00E44BF8">
        <w:rPr>
          <w:color w:val="000000"/>
        </w:rPr>
        <w:t>as a ULVZ</w:t>
      </w:r>
      <w:r w:rsidR="00E44BF8" w:rsidRPr="00A167F4">
        <w:rPr>
          <w:color w:val="000000"/>
        </w:rPr>
        <w:t xml:space="preserve"> </w:t>
      </w:r>
      <w:r w:rsidR="00EF100E" w:rsidRPr="00A167F4">
        <w:rPr>
          <w:color w:val="000000"/>
        </w:rPr>
        <w:t xml:space="preserve">probe to take advantage of </w:t>
      </w:r>
      <w:r w:rsidR="00E44BF8">
        <w:rPr>
          <w:color w:val="000000"/>
        </w:rPr>
        <w:t>the fast growing high quality network datasets</w:t>
      </w:r>
      <w:r w:rsidR="00E44BF8" w:rsidRPr="00A167F4">
        <w:rPr>
          <w:color w:val="000000"/>
        </w:rPr>
        <w:t xml:space="preserve"> </w:t>
      </w:r>
      <w:r w:rsidR="00E44BF8">
        <w:rPr>
          <w:color w:val="000000"/>
        </w:rPr>
        <w:t xml:space="preserve">(such as EarthScope’s </w:t>
      </w:r>
      <w:r w:rsidR="00EF100E" w:rsidRPr="00A167F4">
        <w:rPr>
          <w:color w:val="000000"/>
        </w:rPr>
        <w:t>broadband USArray</w:t>
      </w:r>
      <w:r w:rsidR="00E44BF8">
        <w:rPr>
          <w:color w:val="000000"/>
        </w:rPr>
        <w:t xml:space="preserve"> data)</w:t>
      </w:r>
      <w:r w:rsidR="00EF100E" w:rsidRPr="00A167F4">
        <w:rPr>
          <w:color w:val="000000"/>
        </w:rPr>
        <w:t xml:space="preserve"> which hold potential for greatly increasing CMB coverage for ULVZ investigation. </w:t>
      </w:r>
      <w:r w:rsidR="00E44BF8">
        <w:rPr>
          <w:color w:val="000000"/>
        </w:rPr>
        <w:t>Our focus is to</w:t>
      </w:r>
      <w:r w:rsidR="00EF100E" w:rsidRPr="00A167F4">
        <w:rPr>
          <w:color w:val="000000"/>
        </w:rPr>
        <w:t xml:space="preserve"> develop and validate </w:t>
      </w:r>
      <w:r w:rsidR="00E44BF8">
        <w:rPr>
          <w:color w:val="000000"/>
        </w:rPr>
        <w:t>the</w:t>
      </w:r>
      <w:r w:rsidR="00EF100E" w:rsidRPr="00A167F4">
        <w:rPr>
          <w:color w:val="000000"/>
        </w:rPr>
        <w:t xml:space="preserve"> new probe. We present our method and method validation in Section 2</w:t>
      </w:r>
      <w:r w:rsidR="00EB2740">
        <w:rPr>
          <w:color w:val="000000"/>
        </w:rPr>
        <w:t>,</w:t>
      </w:r>
      <w:r w:rsidR="00EB2740" w:rsidRPr="00A167F4">
        <w:rPr>
          <w:color w:val="000000"/>
        </w:rPr>
        <w:t xml:space="preserve"> </w:t>
      </w:r>
      <w:r w:rsidR="00EF100E" w:rsidRPr="00A167F4">
        <w:rPr>
          <w:color w:val="000000"/>
        </w:rPr>
        <w:t>procedures of data processing and geographical bin stacking are introduced in Section 3</w:t>
      </w:r>
      <w:r w:rsidR="00EB2740">
        <w:rPr>
          <w:color w:val="000000"/>
        </w:rPr>
        <w:t>,</w:t>
      </w:r>
      <w:r w:rsidR="00EB2740" w:rsidRPr="00A167F4">
        <w:rPr>
          <w:color w:val="000000"/>
        </w:rPr>
        <w:t xml:space="preserve"> </w:t>
      </w:r>
      <w:r w:rsidR="00EB2740">
        <w:rPr>
          <w:color w:val="000000"/>
        </w:rPr>
        <w:t xml:space="preserve">and </w:t>
      </w:r>
      <w:r w:rsidR="00EF100E" w:rsidRPr="00A167F4">
        <w:rPr>
          <w:color w:val="000000"/>
        </w:rPr>
        <w:t xml:space="preserve">a first </w:t>
      </w:r>
      <w:r w:rsidR="00EF100E" w:rsidRPr="00EB2740">
        <w:rPr>
          <w:color w:val="000000"/>
        </w:rPr>
        <w:t xml:space="preserve">order 1D reflectivity forward modeling approach is described in Section 4. </w:t>
      </w:r>
      <w:r w:rsidR="0025473F" w:rsidRPr="0025473F">
        <w:rPr>
          <w:color w:val="000000"/>
        </w:rPr>
        <w:t xml:space="preserve">In the sections that follow, clear evidence </w:t>
      </w:r>
      <w:r w:rsidR="00EB2740">
        <w:rPr>
          <w:color w:val="000000"/>
        </w:rPr>
        <w:t>for laterally variable</w:t>
      </w:r>
      <w:r w:rsidR="0025473F" w:rsidRPr="0025473F">
        <w:rPr>
          <w:color w:val="000000"/>
        </w:rPr>
        <w:t xml:space="preserve"> ULVZ structure</w:t>
      </w:r>
      <w:r w:rsidR="00EB2740">
        <w:rPr>
          <w:color w:val="000000"/>
        </w:rPr>
        <w:t xml:space="preserve"> along</w:t>
      </w:r>
      <w:r w:rsidR="0025473F" w:rsidRPr="0025473F">
        <w:rPr>
          <w:color w:val="000000"/>
        </w:rPr>
        <w:t xml:space="preserve"> the LLSVP margin beneath the northeast Pacific is established.</w:t>
      </w:r>
      <w:r w:rsidR="00EB2740">
        <w:rPr>
          <w:color w:val="000000"/>
        </w:rPr>
        <w:t xml:space="preserve">  </w:t>
      </w:r>
      <w:del w:id="76" w:author="Edward Garnero" w:date="2015-01-20T11:52:00Z">
        <w:r w:rsidR="00EB2740" w:rsidDel="004B42E0">
          <w:rPr>
            <w:color w:val="000000"/>
          </w:rPr>
          <w:delText>Our study region is shown in Figure 1b.</w:delText>
        </w:r>
      </w:del>
    </w:p>
    <w:p w14:paraId="0D44F7CD" w14:textId="77777777" w:rsidR="00F021F1" w:rsidRDefault="00F021F1" w:rsidP="00EF100E">
      <w:pPr>
        <w:pStyle w:val="Default"/>
        <w:spacing w:line="480" w:lineRule="auto"/>
        <w:ind w:firstLine="709"/>
        <w:jc w:val="both"/>
        <w:rPr>
          <w:rFonts w:ascii="Times" w:hAnsi="Times"/>
          <w:color w:val="000000"/>
        </w:rPr>
      </w:pPr>
    </w:p>
    <w:p w14:paraId="29E3206E" w14:textId="77777777" w:rsidR="00EF100E" w:rsidRPr="00136377" w:rsidRDefault="0025473F" w:rsidP="00EF100E">
      <w:pPr>
        <w:pStyle w:val="Default"/>
        <w:spacing w:line="480" w:lineRule="auto"/>
        <w:jc w:val="both"/>
        <w:rPr>
          <w:b/>
          <w:color w:val="000000"/>
          <w:sz w:val="26"/>
          <w:szCs w:val="26"/>
        </w:rPr>
      </w:pPr>
      <w:r w:rsidRPr="0025473F">
        <w:rPr>
          <w:b/>
          <w:color w:val="000000"/>
          <w:sz w:val="26"/>
          <w:szCs w:val="26"/>
        </w:rPr>
        <w:t xml:space="preserve">2 </w:t>
      </w:r>
      <w:r w:rsidRPr="0025473F">
        <w:rPr>
          <w:b/>
          <w:i/>
          <w:color w:val="000000"/>
          <w:sz w:val="26"/>
          <w:szCs w:val="26"/>
        </w:rPr>
        <w:t>ScS</w:t>
      </w:r>
      <w:r w:rsidRPr="0025473F">
        <w:rPr>
          <w:b/>
          <w:color w:val="000000"/>
          <w:sz w:val="26"/>
          <w:szCs w:val="26"/>
        </w:rPr>
        <w:t xml:space="preserve"> Stripping Method and Validation </w:t>
      </w:r>
    </w:p>
    <w:p w14:paraId="095FF534" w14:textId="7902409F" w:rsidR="00EF100E" w:rsidRPr="00A167F4" w:rsidRDefault="00EF100E" w:rsidP="00EF100E">
      <w:pPr>
        <w:pStyle w:val="Default"/>
        <w:spacing w:line="480" w:lineRule="auto"/>
        <w:ind w:firstLine="709"/>
        <w:jc w:val="both"/>
        <w:rPr>
          <w:color w:val="000000"/>
        </w:rPr>
      </w:pPr>
      <w:r w:rsidRPr="00A167F4">
        <w:rPr>
          <w:color w:val="000000"/>
        </w:rPr>
        <w:t xml:space="preserve">We use </w:t>
      </w:r>
      <w:r w:rsidRPr="00A167F4">
        <w:rPr>
          <w:i/>
          <w:color w:val="000000"/>
        </w:rPr>
        <w:t>ScS</w:t>
      </w:r>
      <w:r w:rsidRPr="00A167F4">
        <w:rPr>
          <w:color w:val="000000"/>
        </w:rPr>
        <w:t xml:space="preserve"> as </w:t>
      </w:r>
      <w:r w:rsidR="00744963">
        <w:rPr>
          <w:color w:val="000000"/>
        </w:rPr>
        <w:t>a</w:t>
      </w:r>
      <w:r w:rsidR="00744963" w:rsidRPr="00A167F4">
        <w:rPr>
          <w:color w:val="000000"/>
        </w:rPr>
        <w:t xml:space="preserve"> </w:t>
      </w:r>
      <w:r w:rsidRPr="00A167F4">
        <w:rPr>
          <w:color w:val="000000"/>
        </w:rPr>
        <w:t xml:space="preserve">reference phase to search for </w:t>
      </w:r>
      <w:r w:rsidR="00744963">
        <w:rPr>
          <w:color w:val="000000"/>
        </w:rPr>
        <w:t xml:space="preserve">additional </w:t>
      </w:r>
      <w:r w:rsidRPr="00A167F4">
        <w:rPr>
          <w:color w:val="000000"/>
        </w:rPr>
        <w:t xml:space="preserve">signals reflected </w:t>
      </w:r>
      <w:r w:rsidR="00744963">
        <w:rPr>
          <w:color w:val="000000"/>
        </w:rPr>
        <w:t>from ULVZ layering</w:t>
      </w:r>
      <w:r w:rsidR="00775EDB">
        <w:rPr>
          <w:color w:val="000000"/>
        </w:rPr>
        <w:t xml:space="preserve">. As shown in Figure </w:t>
      </w:r>
      <w:r w:rsidRPr="00A167F4">
        <w:rPr>
          <w:color w:val="000000"/>
        </w:rPr>
        <w:t xml:space="preserve">2a, around the main arrival </w:t>
      </w:r>
      <w:r w:rsidRPr="00A167F4">
        <w:rPr>
          <w:i/>
          <w:color w:val="000000"/>
        </w:rPr>
        <w:t>ScS</w:t>
      </w:r>
      <w:r w:rsidRPr="00A167F4">
        <w:rPr>
          <w:color w:val="000000"/>
        </w:rPr>
        <w:t>, a ULVZ layer produces a pre-cursor (</w:t>
      </w:r>
      <w:r w:rsidRPr="00A167F4">
        <w:rPr>
          <w:i/>
          <w:color w:val="000000"/>
        </w:rPr>
        <w:t>SdS</w:t>
      </w:r>
      <w:r w:rsidRPr="00A167F4">
        <w:rPr>
          <w:color w:val="000000"/>
        </w:rPr>
        <w:t>) by reflection off the top of the ULVZ, and a post-cursor (</w:t>
      </w:r>
      <w:r w:rsidRPr="00A167F4">
        <w:rPr>
          <w:i/>
          <w:color w:val="000000"/>
        </w:rPr>
        <w:t>ScscS</w:t>
      </w:r>
      <w:r w:rsidRPr="00A167F4">
        <w:rPr>
          <w:color w:val="000000"/>
        </w:rPr>
        <w:t>), a</w:t>
      </w:r>
      <w:r w:rsidR="00445C96">
        <w:rPr>
          <w:color w:val="000000"/>
        </w:rPr>
        <w:t xml:space="preserve">n </w:t>
      </w:r>
      <w:r w:rsidR="00445C96" w:rsidRPr="00445C96">
        <w:rPr>
          <w:i/>
          <w:color w:val="000000"/>
        </w:rPr>
        <w:t>ScS</w:t>
      </w:r>
      <w:r w:rsidR="00445C96">
        <w:rPr>
          <w:color w:val="000000"/>
        </w:rPr>
        <w:t xml:space="preserve"> with an additional </w:t>
      </w:r>
      <w:r w:rsidRPr="00445C96">
        <w:rPr>
          <w:color w:val="000000"/>
        </w:rPr>
        <w:t>internal</w:t>
      </w:r>
      <w:r w:rsidRPr="00A167F4">
        <w:rPr>
          <w:color w:val="000000"/>
        </w:rPr>
        <w:t xml:space="preserve"> reflection </w:t>
      </w:r>
      <w:r w:rsidR="006A5708">
        <w:rPr>
          <w:color w:val="000000"/>
        </w:rPr>
        <w:t xml:space="preserve">within the </w:t>
      </w:r>
      <w:r w:rsidRPr="00A167F4">
        <w:rPr>
          <w:color w:val="000000"/>
        </w:rPr>
        <w:t>ULVZ</w:t>
      </w:r>
      <w:del w:id="77" w:author="Edward Garnero" w:date="2015-01-20T12:00:00Z">
        <w:r w:rsidRPr="00A167F4" w:rsidDel="00A95EA6">
          <w:rPr>
            <w:color w:val="000000"/>
          </w:rPr>
          <w:delText xml:space="preserve"> top </w:delText>
        </w:r>
        <w:r w:rsidR="006A5708" w:rsidDel="00A95EA6">
          <w:rPr>
            <w:color w:val="000000"/>
          </w:rPr>
          <w:delText xml:space="preserve">(i.e, an internal reflection </w:delText>
        </w:r>
      </w:del>
      <w:ins w:id="78" w:author="Edward Garnero" w:date="2015-01-20T12:00:00Z">
        <w:r w:rsidR="00A95EA6">
          <w:rPr>
            <w:color w:val="000000"/>
          </w:rPr>
          <w:t>,</w:t>
        </w:r>
      </w:ins>
      <w:r w:rsidR="006A5708">
        <w:rPr>
          <w:color w:val="000000"/>
        </w:rPr>
        <w:t>from the underside of the ULVZ top</w:t>
      </w:r>
      <w:del w:id="79" w:author="Edward Garnero" w:date="2015-01-20T12:00:00Z">
        <w:r w:rsidR="006A5708" w:rsidDel="00A95EA6">
          <w:rPr>
            <w:color w:val="000000"/>
          </w:rPr>
          <w:delText>)</w:delText>
        </w:r>
      </w:del>
      <w:r w:rsidRPr="00A167F4">
        <w:rPr>
          <w:color w:val="000000"/>
        </w:rPr>
        <w:t xml:space="preserve">. 1D reflectivity synthetic seismograms </w:t>
      </w:r>
      <w:r w:rsidR="009869E5">
        <w:rPr>
          <w:color w:val="000000"/>
        </w:rPr>
        <w:t>(</w:t>
      </w:r>
      <w:r w:rsidRPr="00953615">
        <w:rPr>
          <w:color w:val="000000"/>
        </w:rPr>
        <w:t>Fuchs and Müller, 1971; Müller, 1985</w:t>
      </w:r>
      <w:r w:rsidR="009869E5">
        <w:rPr>
          <w:color w:val="000000"/>
        </w:rPr>
        <w:t>)</w:t>
      </w:r>
      <w:r w:rsidRPr="00A167F4">
        <w:rPr>
          <w:color w:val="000000"/>
        </w:rPr>
        <w:t xml:space="preserve">, </w:t>
      </w:r>
      <w:r w:rsidR="006A5708">
        <w:rPr>
          <w:color w:val="000000"/>
        </w:rPr>
        <w:t>computed for an</w:t>
      </w:r>
      <w:r w:rsidRPr="00A167F4">
        <w:rPr>
          <w:color w:val="000000"/>
        </w:rPr>
        <w:t xml:space="preserve"> </w:t>
      </w:r>
      <w:r w:rsidR="00B17129">
        <w:rPr>
          <w:color w:val="000000"/>
        </w:rPr>
        <w:t>epicentral distance</w:t>
      </w:r>
      <w:r w:rsidR="006A5708">
        <w:rPr>
          <w:color w:val="000000"/>
        </w:rPr>
        <w:t xml:space="preserve"> of</w:t>
      </w:r>
      <w:r w:rsidR="00B17129">
        <w:rPr>
          <w:color w:val="000000"/>
        </w:rPr>
        <w:t xml:space="preserve"> </w:t>
      </w:r>
      <w:r w:rsidRPr="00A167F4">
        <w:rPr>
          <w:color w:val="000000"/>
        </w:rPr>
        <w:t xml:space="preserve">70° </w:t>
      </w:r>
      <w:r w:rsidR="006A5708">
        <w:rPr>
          <w:color w:val="000000"/>
        </w:rPr>
        <w:t xml:space="preserve">are shown </w:t>
      </w:r>
      <w:r w:rsidRPr="00A167F4">
        <w:rPr>
          <w:color w:val="000000"/>
        </w:rPr>
        <w:t xml:space="preserve">for ULVZ models </w:t>
      </w:r>
      <w:r w:rsidR="006A5708">
        <w:rPr>
          <w:color w:val="000000"/>
        </w:rPr>
        <w:t xml:space="preserve">possessing </w:t>
      </w:r>
      <w:r w:rsidR="0025473F" w:rsidRPr="0025473F">
        <w:rPr>
          <w:rFonts w:ascii="Symbol" w:hAnsi="Symbol"/>
          <w:color w:val="000000"/>
        </w:rPr>
        <w:t></w:t>
      </w:r>
      <w:r w:rsidR="006A5708">
        <w:rPr>
          <w:color w:val="000000"/>
        </w:rPr>
        <w:t>V</w:t>
      </w:r>
      <w:r w:rsidR="0025473F" w:rsidRPr="0025473F">
        <w:rPr>
          <w:color w:val="000000"/>
          <w:vertAlign w:val="subscript"/>
        </w:rPr>
        <w:t>P</w:t>
      </w:r>
      <w:r w:rsidR="006A5708">
        <w:rPr>
          <w:color w:val="000000"/>
        </w:rPr>
        <w:t xml:space="preserve"> and </w:t>
      </w:r>
      <w:r w:rsidR="006A5708" w:rsidRPr="005B5DBB">
        <w:rPr>
          <w:rFonts w:ascii="Symbol" w:hAnsi="Symbol"/>
          <w:color w:val="000000"/>
        </w:rPr>
        <w:t></w:t>
      </w:r>
      <w:r w:rsidR="006A5708">
        <w:rPr>
          <w:color w:val="000000"/>
        </w:rPr>
        <w:t>V</w:t>
      </w:r>
      <w:r w:rsidR="0025473F" w:rsidRPr="0025473F">
        <w:rPr>
          <w:color w:val="000000"/>
          <w:vertAlign w:val="subscript"/>
        </w:rPr>
        <w:t>S</w:t>
      </w:r>
      <w:r w:rsidR="006A5708">
        <w:rPr>
          <w:color w:val="000000"/>
        </w:rPr>
        <w:t xml:space="preserve"> velocity reductions of -</w:t>
      </w:r>
      <w:r w:rsidRPr="00A167F4">
        <w:rPr>
          <w:color w:val="000000"/>
        </w:rPr>
        <w:t>10%</w:t>
      </w:r>
      <w:r w:rsidR="006A5708">
        <w:rPr>
          <w:color w:val="000000"/>
        </w:rPr>
        <w:t xml:space="preserve"> and</w:t>
      </w:r>
      <w:r w:rsidRPr="00A167F4">
        <w:rPr>
          <w:color w:val="000000"/>
        </w:rPr>
        <w:t xml:space="preserve"> </w:t>
      </w:r>
      <w:r w:rsidR="006A5708">
        <w:rPr>
          <w:rFonts w:ascii="Symbol" w:hAnsi="Symbol"/>
          <w:color w:val="000000"/>
        </w:rPr>
        <w:t></w:t>
      </w:r>
      <w:r w:rsidR="006A5708">
        <w:rPr>
          <w:rFonts w:ascii="Symbol" w:hAnsi="Symbol"/>
          <w:color w:val="000000"/>
        </w:rPr>
        <w:t></w:t>
      </w:r>
      <w:r w:rsidRPr="00A167F4">
        <w:rPr>
          <w:color w:val="000000"/>
        </w:rPr>
        <w:t>0%</w:t>
      </w:r>
      <w:r w:rsidR="006A5708">
        <w:rPr>
          <w:color w:val="000000"/>
        </w:rPr>
        <w:t>, respectively, for a suite of ULVZ</w:t>
      </w:r>
      <w:r w:rsidR="006A5708">
        <w:rPr>
          <w:rFonts w:ascii="Symbol" w:hAnsi="Symbol"/>
          <w:color w:val="000000"/>
        </w:rPr>
        <w:t></w:t>
      </w:r>
      <w:r w:rsidRPr="00A167F4">
        <w:rPr>
          <w:color w:val="000000"/>
        </w:rPr>
        <w:t>thicknesses</w:t>
      </w:r>
      <w:r w:rsidR="006A5708">
        <w:rPr>
          <w:color w:val="000000"/>
        </w:rPr>
        <w:t xml:space="preserve"> (Figure 2b). </w:t>
      </w:r>
      <w:r w:rsidR="006A5708" w:rsidRPr="00A167F4">
        <w:rPr>
          <w:color w:val="000000"/>
        </w:rPr>
        <w:t xml:space="preserve"> </w:t>
      </w:r>
      <w:r w:rsidR="006A5708">
        <w:rPr>
          <w:color w:val="000000"/>
        </w:rPr>
        <w:t>Here we see</w:t>
      </w:r>
      <w:r w:rsidR="006A5708" w:rsidRPr="00A167F4">
        <w:rPr>
          <w:color w:val="000000"/>
        </w:rPr>
        <w:t xml:space="preserve"> </w:t>
      </w:r>
      <w:r w:rsidR="006A5708">
        <w:rPr>
          <w:color w:val="000000"/>
        </w:rPr>
        <w:t>that</w:t>
      </w:r>
      <w:r w:rsidRPr="00A167F4">
        <w:rPr>
          <w:color w:val="000000"/>
        </w:rPr>
        <w:t xml:space="preserve"> the </w:t>
      </w:r>
      <w:r w:rsidRPr="00A167F4">
        <w:rPr>
          <w:i/>
          <w:color w:val="000000"/>
        </w:rPr>
        <w:t>SdS</w:t>
      </w:r>
      <w:r w:rsidRPr="00A167F4">
        <w:rPr>
          <w:color w:val="000000"/>
        </w:rPr>
        <w:t xml:space="preserve"> </w:t>
      </w:r>
      <w:r w:rsidR="006A5708">
        <w:rPr>
          <w:color w:val="000000"/>
        </w:rPr>
        <w:t xml:space="preserve">precursor </w:t>
      </w:r>
      <w:r w:rsidRPr="00A167F4">
        <w:rPr>
          <w:color w:val="000000"/>
        </w:rPr>
        <w:t xml:space="preserve">and </w:t>
      </w:r>
      <w:r w:rsidRPr="00A167F4">
        <w:rPr>
          <w:i/>
          <w:color w:val="000000"/>
        </w:rPr>
        <w:t>ScscS</w:t>
      </w:r>
      <w:r w:rsidRPr="00A167F4">
        <w:rPr>
          <w:color w:val="000000"/>
        </w:rPr>
        <w:t xml:space="preserve"> </w:t>
      </w:r>
      <w:r w:rsidR="006A5708">
        <w:rPr>
          <w:color w:val="000000"/>
        </w:rPr>
        <w:t xml:space="preserve">postcursor </w:t>
      </w:r>
      <w:r w:rsidRPr="00A167F4">
        <w:rPr>
          <w:color w:val="000000"/>
        </w:rPr>
        <w:t xml:space="preserve">arrivals have similar waveshapes </w:t>
      </w:r>
      <w:r w:rsidR="00775EDB">
        <w:rPr>
          <w:color w:val="000000"/>
        </w:rPr>
        <w:t>but opposite polarity</w:t>
      </w:r>
      <w:r w:rsidRPr="00A167F4">
        <w:rPr>
          <w:color w:val="000000"/>
        </w:rPr>
        <w:t>. Their travel time</w:t>
      </w:r>
      <w:r w:rsidR="006A5708">
        <w:rPr>
          <w:color w:val="000000"/>
        </w:rPr>
        <w:t xml:space="preserve"> advance and delay</w:t>
      </w:r>
      <w:r w:rsidRPr="00A167F4">
        <w:rPr>
          <w:color w:val="000000"/>
        </w:rPr>
        <w:t xml:space="preserve"> relative to </w:t>
      </w:r>
      <w:r w:rsidRPr="00A167F4">
        <w:rPr>
          <w:i/>
          <w:color w:val="000000"/>
        </w:rPr>
        <w:t>ScS</w:t>
      </w:r>
      <w:r w:rsidRPr="00A167F4">
        <w:rPr>
          <w:color w:val="000000"/>
        </w:rPr>
        <w:t xml:space="preserve"> are indistinguishable for </w:t>
      </w:r>
      <w:ins w:id="80" w:author="Edward Garnero" w:date="2015-01-20T12:05:00Z">
        <w:r w:rsidR="00A95EA6">
          <w:rPr>
            <w:color w:val="000000"/>
          </w:rPr>
          <w:t xml:space="preserve">1-D </w:t>
        </w:r>
      </w:ins>
      <w:r w:rsidR="00B17129">
        <w:rPr>
          <w:color w:val="000000"/>
        </w:rPr>
        <w:t xml:space="preserve">models with </w:t>
      </w:r>
      <w:del w:id="81" w:author="Edward Garnero" w:date="2015-01-20T12:05:00Z">
        <w:r w:rsidR="00775EDB" w:rsidDel="00A95EA6">
          <w:rPr>
            <w:color w:val="000000"/>
          </w:rPr>
          <w:delText xml:space="preserve">thin </w:delText>
        </w:r>
      </w:del>
      <w:r w:rsidR="00775EDB">
        <w:rPr>
          <w:color w:val="000000"/>
        </w:rPr>
        <w:t xml:space="preserve">ULVZ </w:t>
      </w:r>
      <w:del w:id="82" w:author="Edward Garnero" w:date="2015-01-20T12:05:00Z">
        <w:r w:rsidR="00775EDB" w:rsidDel="00A95EA6">
          <w:rPr>
            <w:color w:val="000000"/>
          </w:rPr>
          <w:delText xml:space="preserve">layers </w:delText>
        </w:r>
      </w:del>
      <w:ins w:id="83" w:author="Edward Garnero" w:date="2015-01-20T12:05:00Z">
        <w:r w:rsidR="00A95EA6">
          <w:rPr>
            <w:color w:val="000000"/>
          </w:rPr>
          <w:t xml:space="preserve">layer thickness less than ~ 100 km </w:t>
        </w:r>
      </w:ins>
      <w:r w:rsidR="00775EDB">
        <w:rPr>
          <w:color w:val="000000"/>
        </w:rPr>
        <w:t xml:space="preserve">(Figure </w:t>
      </w:r>
      <w:r w:rsidRPr="00A167F4">
        <w:rPr>
          <w:color w:val="000000"/>
        </w:rPr>
        <w:t xml:space="preserve">2c). </w:t>
      </w:r>
      <w:del w:id="84" w:author="Edward Garnero" w:date="2015-01-20T12:06:00Z">
        <w:r w:rsidRPr="00A167F4" w:rsidDel="00A95EA6">
          <w:rPr>
            <w:color w:val="000000"/>
          </w:rPr>
          <w:delText xml:space="preserve">This </w:delText>
        </w:r>
        <w:r w:rsidR="00E06C7B" w:rsidDel="00A95EA6">
          <w:rPr>
            <w:color w:val="000000"/>
          </w:rPr>
          <w:delText>similarity</w:delText>
        </w:r>
        <w:r w:rsidR="00E06C7B" w:rsidRPr="00A167F4" w:rsidDel="00A95EA6">
          <w:rPr>
            <w:color w:val="000000"/>
          </w:rPr>
          <w:delText xml:space="preserve"> </w:delText>
        </w:r>
        <w:r w:rsidRPr="00A167F4" w:rsidDel="00A95EA6">
          <w:rPr>
            <w:color w:val="000000"/>
          </w:rPr>
          <w:delText xml:space="preserve">of pre- and post-cursor arrival time </w:delText>
        </w:r>
        <w:r w:rsidR="00E06C7B" w:rsidDel="00A95EA6">
          <w:rPr>
            <w:color w:val="000000"/>
          </w:rPr>
          <w:delText xml:space="preserve">relative to </w:delText>
        </w:r>
        <w:r w:rsidR="0025473F" w:rsidRPr="0025473F" w:rsidDel="00A95EA6">
          <w:rPr>
            <w:i/>
            <w:color w:val="000000"/>
          </w:rPr>
          <w:delText>ScS</w:delText>
        </w:r>
        <w:r w:rsidR="00E06C7B" w:rsidDel="00A95EA6">
          <w:rPr>
            <w:color w:val="000000"/>
          </w:rPr>
          <w:delText xml:space="preserve"> </w:delText>
        </w:r>
        <w:r w:rsidRPr="00A167F4" w:rsidDel="00A95EA6">
          <w:rPr>
            <w:color w:val="000000"/>
          </w:rPr>
          <w:delText>is valid for flat ULV</w:delText>
        </w:r>
        <w:r w:rsidR="00B17129" w:rsidDel="00A95EA6">
          <w:rPr>
            <w:color w:val="000000"/>
          </w:rPr>
          <w:delText xml:space="preserve">Z structures up to </w:delText>
        </w:r>
        <w:r w:rsidR="00E06C7B" w:rsidDel="00A95EA6">
          <w:rPr>
            <w:color w:val="000000"/>
          </w:rPr>
          <w:delText xml:space="preserve">~ </w:delText>
        </w:r>
        <w:r w:rsidR="00B17129" w:rsidDel="00A95EA6">
          <w:rPr>
            <w:color w:val="000000"/>
          </w:rPr>
          <w:delText xml:space="preserve">100 km </w:delText>
        </w:r>
        <w:r w:rsidR="00E06C7B" w:rsidDel="00A95EA6">
          <w:rPr>
            <w:color w:val="000000"/>
          </w:rPr>
          <w:delText xml:space="preserve">thick. </w:delText>
        </w:r>
      </w:del>
      <w:r w:rsidR="00154F3A">
        <w:rPr>
          <w:color w:val="000000"/>
        </w:rPr>
        <w:t xml:space="preserve">For thicker ULVZs, </w:t>
      </w:r>
      <w:r w:rsidRPr="00A167F4">
        <w:rPr>
          <w:color w:val="000000"/>
        </w:rPr>
        <w:t xml:space="preserve">the distance between the ULVZ entry and exit locations of </w:t>
      </w:r>
      <w:r w:rsidRPr="00A167F4">
        <w:rPr>
          <w:i/>
          <w:color w:val="000000"/>
        </w:rPr>
        <w:t xml:space="preserve">ScscS </w:t>
      </w:r>
      <w:r w:rsidRPr="00A167F4">
        <w:rPr>
          <w:color w:val="000000"/>
        </w:rPr>
        <w:t xml:space="preserve">is roughly 2 times of that of </w:t>
      </w:r>
      <w:r w:rsidRPr="00A167F4">
        <w:rPr>
          <w:i/>
          <w:color w:val="000000"/>
        </w:rPr>
        <w:t>ScS</w:t>
      </w:r>
      <w:r w:rsidR="00154F3A">
        <w:rPr>
          <w:i/>
          <w:color w:val="000000"/>
        </w:rPr>
        <w:t xml:space="preserve">, </w:t>
      </w:r>
      <w:r w:rsidR="00154F3A">
        <w:rPr>
          <w:color w:val="000000"/>
        </w:rPr>
        <w:t xml:space="preserve">and the postcursor delay becomes larger than the precursor advance (relative to </w:t>
      </w:r>
      <w:r w:rsidR="0025473F" w:rsidRPr="0025473F">
        <w:rPr>
          <w:i/>
          <w:color w:val="000000"/>
        </w:rPr>
        <w:t>ScS</w:t>
      </w:r>
      <w:r w:rsidR="00154F3A">
        <w:rPr>
          <w:color w:val="000000"/>
        </w:rPr>
        <w:t>)</w:t>
      </w:r>
      <w:r w:rsidRPr="00A167F4">
        <w:rPr>
          <w:color w:val="000000"/>
        </w:rPr>
        <w:t xml:space="preserve">. For a </w:t>
      </w:r>
      <w:r w:rsidR="00B17129">
        <w:rPr>
          <w:color w:val="000000"/>
        </w:rPr>
        <w:t>typical</w:t>
      </w:r>
      <w:r w:rsidR="00971EC7">
        <w:rPr>
          <w:color w:val="000000"/>
        </w:rPr>
        <w:t xml:space="preserve"> ULVZ</w:t>
      </w:r>
      <w:r w:rsidR="00B17129">
        <w:rPr>
          <w:color w:val="000000"/>
        </w:rPr>
        <w:t xml:space="preserve"> thickness, e.g.</w:t>
      </w:r>
      <w:r w:rsidRPr="00A167F4">
        <w:rPr>
          <w:color w:val="000000"/>
        </w:rPr>
        <w:t xml:space="preserve">, 15 km, the distance between the </w:t>
      </w:r>
      <w:r w:rsidR="00971EC7">
        <w:rPr>
          <w:color w:val="000000"/>
        </w:rPr>
        <w:t xml:space="preserve">ULVZ entrance and exit locations of the </w:t>
      </w:r>
      <w:r w:rsidR="00971EC7" w:rsidRPr="00A167F4">
        <w:rPr>
          <w:i/>
          <w:color w:val="000000"/>
        </w:rPr>
        <w:t>ScscS</w:t>
      </w:r>
      <w:r w:rsidR="00971EC7" w:rsidRPr="00A167F4">
        <w:rPr>
          <w:color w:val="000000"/>
        </w:rPr>
        <w:t xml:space="preserve"> </w:t>
      </w:r>
      <w:r w:rsidRPr="00A167F4">
        <w:rPr>
          <w:color w:val="000000"/>
        </w:rPr>
        <w:t>raypath is about 53 km</w:t>
      </w:r>
      <w:r w:rsidR="00971EC7">
        <w:rPr>
          <w:color w:val="000000"/>
        </w:rPr>
        <w:t xml:space="preserve">.  Thus for ULVZs </w:t>
      </w:r>
      <w:ins w:id="85" w:author="Edward Garnero" w:date="2015-01-20T12:51:00Z">
        <w:r w:rsidR="00735E06">
          <w:rPr>
            <w:color w:val="000000"/>
          </w:rPr>
          <w:t xml:space="preserve">that are roughly uniform across a </w:t>
        </w:r>
      </w:ins>
      <w:del w:id="86" w:author="Edward Garnero" w:date="2015-01-20T12:51:00Z">
        <w:r w:rsidR="00971EC7" w:rsidDel="00735E06">
          <w:rPr>
            <w:color w:val="000000"/>
          </w:rPr>
          <w:delText xml:space="preserve">with </w:delText>
        </w:r>
      </w:del>
      <w:r w:rsidR="00971EC7">
        <w:rPr>
          <w:color w:val="000000"/>
        </w:rPr>
        <w:t xml:space="preserve">reasonable lateral extent, e.g., </w:t>
      </w:r>
      <w:r w:rsidRPr="00A167F4">
        <w:rPr>
          <w:color w:val="000000"/>
        </w:rPr>
        <w:t xml:space="preserve">100 km </w:t>
      </w:r>
      <w:r w:rsidR="00971EC7">
        <w:rPr>
          <w:color w:val="000000"/>
        </w:rPr>
        <w:t xml:space="preserve">in </w:t>
      </w:r>
      <w:r w:rsidRPr="00953615">
        <w:rPr>
          <w:color w:val="000000"/>
        </w:rPr>
        <w:t>Rost et al</w:t>
      </w:r>
      <w:r w:rsidR="00971EC7" w:rsidRPr="00953615">
        <w:rPr>
          <w:color w:val="000000"/>
        </w:rPr>
        <w:t>.</w:t>
      </w:r>
      <w:r w:rsidR="00971EC7">
        <w:rPr>
          <w:color w:val="000000"/>
        </w:rPr>
        <w:t xml:space="preserve"> (</w:t>
      </w:r>
      <w:r w:rsidRPr="00A167F4">
        <w:rPr>
          <w:color w:val="000000"/>
        </w:rPr>
        <w:t>2006</w:t>
      </w:r>
      <w:r w:rsidR="009869E5">
        <w:rPr>
          <w:color w:val="000000"/>
        </w:rPr>
        <w:t>)</w:t>
      </w:r>
      <w:r w:rsidR="00971EC7">
        <w:rPr>
          <w:color w:val="000000"/>
        </w:rPr>
        <w:t xml:space="preserve">, this </w:t>
      </w:r>
      <w:r w:rsidR="0025473F" w:rsidRPr="0025473F">
        <w:rPr>
          <w:i/>
          <w:color w:val="000000"/>
        </w:rPr>
        <w:t>ScscS</w:t>
      </w:r>
      <w:r w:rsidR="00971EC7">
        <w:rPr>
          <w:color w:val="000000"/>
        </w:rPr>
        <w:t xml:space="preserve"> postcursor can be expected</w:t>
      </w:r>
      <w:r w:rsidRPr="00A167F4">
        <w:rPr>
          <w:color w:val="000000"/>
        </w:rPr>
        <w:t xml:space="preserve">. </w:t>
      </w:r>
      <w:r w:rsidR="00971EC7">
        <w:rPr>
          <w:color w:val="000000"/>
        </w:rPr>
        <w:t xml:space="preserve">The small </w:t>
      </w:r>
      <w:r w:rsidR="002B46A2">
        <w:rPr>
          <w:color w:val="000000"/>
        </w:rPr>
        <w:t>e</w:t>
      </w:r>
      <w:r w:rsidRPr="00A167F4">
        <w:rPr>
          <w:color w:val="000000"/>
        </w:rPr>
        <w:t>rror bars in F</w:t>
      </w:r>
      <w:r w:rsidR="00775EDB">
        <w:rPr>
          <w:color w:val="000000"/>
        </w:rPr>
        <w:t xml:space="preserve">igure </w:t>
      </w:r>
      <w:r w:rsidRPr="00A167F4">
        <w:rPr>
          <w:color w:val="000000"/>
        </w:rPr>
        <w:t xml:space="preserve">2c show that the relative travel time </w:t>
      </w:r>
      <w:r w:rsidR="00971EC7">
        <w:rPr>
          <w:color w:val="000000"/>
        </w:rPr>
        <w:t>variation</w:t>
      </w:r>
      <w:r w:rsidR="00971EC7" w:rsidRPr="00A167F4">
        <w:rPr>
          <w:color w:val="000000"/>
        </w:rPr>
        <w:t xml:space="preserve"> </w:t>
      </w:r>
      <w:r w:rsidRPr="00A167F4">
        <w:rPr>
          <w:color w:val="000000"/>
        </w:rPr>
        <w:t xml:space="preserve">for </w:t>
      </w:r>
      <w:r w:rsidRPr="00A167F4">
        <w:rPr>
          <w:i/>
          <w:color w:val="000000"/>
        </w:rPr>
        <w:t xml:space="preserve">SdS </w:t>
      </w:r>
      <w:r w:rsidR="00971EC7">
        <w:rPr>
          <w:color w:val="000000"/>
        </w:rPr>
        <w:t xml:space="preserve">(relative to </w:t>
      </w:r>
      <w:r w:rsidR="00971EC7" w:rsidRPr="00971EC7">
        <w:rPr>
          <w:i/>
          <w:color w:val="000000"/>
        </w:rPr>
        <w:t>ScS</w:t>
      </w:r>
      <w:r w:rsidR="00971EC7">
        <w:rPr>
          <w:color w:val="000000"/>
        </w:rPr>
        <w:t xml:space="preserve">) </w:t>
      </w:r>
      <w:r w:rsidRPr="00971EC7">
        <w:rPr>
          <w:color w:val="000000"/>
        </w:rPr>
        <w:t>over</w:t>
      </w:r>
      <w:r w:rsidRPr="00A167F4">
        <w:rPr>
          <w:color w:val="000000"/>
        </w:rPr>
        <w:t xml:space="preserve"> </w:t>
      </w:r>
      <w:r w:rsidR="00971EC7">
        <w:rPr>
          <w:color w:val="000000"/>
        </w:rPr>
        <w:t xml:space="preserve">a </w:t>
      </w:r>
      <w:r w:rsidRPr="00A167F4">
        <w:rPr>
          <w:color w:val="000000"/>
        </w:rPr>
        <w:t xml:space="preserve">15° </w:t>
      </w:r>
      <w:r w:rsidR="00971EC7">
        <w:rPr>
          <w:color w:val="000000"/>
        </w:rPr>
        <w:t xml:space="preserve">epicentral </w:t>
      </w:r>
      <w:r w:rsidRPr="00A167F4">
        <w:rPr>
          <w:color w:val="000000"/>
        </w:rPr>
        <w:t xml:space="preserve">distance range is smaller than 1 sec for ULVZ thicknesses less than 50 km. </w:t>
      </w:r>
      <w:r w:rsidR="00B17129">
        <w:rPr>
          <w:color w:val="000000"/>
        </w:rPr>
        <w:t>For thicker ULVZ models</w:t>
      </w:r>
      <w:r w:rsidRPr="00A167F4">
        <w:rPr>
          <w:color w:val="000000"/>
        </w:rPr>
        <w:t xml:space="preserve">, </w:t>
      </w:r>
      <w:r w:rsidR="00971EC7" w:rsidRPr="00A167F4">
        <w:rPr>
          <w:color w:val="000000"/>
        </w:rPr>
        <w:t>th</w:t>
      </w:r>
      <w:r w:rsidR="00971EC7">
        <w:rPr>
          <w:color w:val="000000"/>
        </w:rPr>
        <w:t>is variation</w:t>
      </w:r>
      <w:r w:rsidR="00971EC7" w:rsidRPr="00A167F4">
        <w:rPr>
          <w:color w:val="000000"/>
        </w:rPr>
        <w:t xml:space="preserve"> </w:t>
      </w:r>
      <w:r w:rsidRPr="00A167F4">
        <w:rPr>
          <w:color w:val="000000"/>
        </w:rPr>
        <w:t>increases. Hence we take the precaution of avoiding stacking records spanning distance ranges</w:t>
      </w:r>
      <w:r w:rsidR="00CE6514">
        <w:rPr>
          <w:color w:val="000000"/>
        </w:rPr>
        <w:t xml:space="preserve"> larger than </w:t>
      </w:r>
      <w:r w:rsidR="00CE6514" w:rsidRPr="00A167F4">
        <w:rPr>
          <w:color w:val="000000"/>
        </w:rPr>
        <w:t>15°</w:t>
      </w:r>
      <w:r w:rsidRPr="00A167F4">
        <w:rPr>
          <w:color w:val="000000"/>
        </w:rPr>
        <w:t xml:space="preserve">. </w:t>
      </w:r>
    </w:p>
    <w:p w14:paraId="414E8C2E" w14:textId="637FC7D3" w:rsidR="00EF100E" w:rsidRPr="001D3B5C" w:rsidRDefault="00EF100E" w:rsidP="002634B6">
      <w:pPr>
        <w:pStyle w:val="Default"/>
        <w:spacing w:line="480" w:lineRule="auto"/>
        <w:ind w:firstLine="709"/>
        <w:jc w:val="both"/>
        <w:rPr>
          <w:color w:val="000000"/>
        </w:rPr>
      </w:pPr>
      <w:r w:rsidRPr="00A167F4">
        <w:rPr>
          <w:color w:val="000000"/>
        </w:rPr>
        <w:t xml:space="preserve">Given the symmetric characteristics of pre- and post-cursors (i.e., symmetric arrival time relative to </w:t>
      </w:r>
      <w:r w:rsidRPr="00A167F4">
        <w:rPr>
          <w:i/>
          <w:color w:val="000000"/>
        </w:rPr>
        <w:t>ScS</w:t>
      </w:r>
      <w:r w:rsidRPr="00A167F4">
        <w:rPr>
          <w:color w:val="000000"/>
        </w:rPr>
        <w:t xml:space="preserve"> and similar waveforms with opposite polarity), we employ a new method to enhance </w:t>
      </w:r>
      <w:r w:rsidR="00F47A8F">
        <w:rPr>
          <w:color w:val="000000"/>
        </w:rPr>
        <w:t>possible</w:t>
      </w:r>
      <w:r w:rsidR="00F47A8F" w:rsidRPr="00A167F4">
        <w:rPr>
          <w:color w:val="000000"/>
        </w:rPr>
        <w:t xml:space="preserve"> </w:t>
      </w:r>
      <w:r w:rsidRPr="00A167F4">
        <w:rPr>
          <w:color w:val="000000"/>
        </w:rPr>
        <w:t>ULVZ-generated energy</w:t>
      </w:r>
      <w:ins w:id="87" w:author="Edward Garnero" w:date="2014-02-13T16:27:00Z">
        <w:r w:rsidR="00F47A8F">
          <w:rPr>
            <w:color w:val="000000"/>
          </w:rPr>
          <w:t>:</w:t>
        </w:r>
      </w:ins>
      <w:r w:rsidRPr="00A167F4">
        <w:rPr>
          <w:color w:val="000000"/>
        </w:rPr>
        <w:t xml:space="preserve"> </w:t>
      </w:r>
      <w:del w:id="88" w:author="Edward Garnero" w:date="2014-02-13T16:27:00Z">
        <w:r w:rsidRPr="00A167F4" w:rsidDel="00F47A8F">
          <w:rPr>
            <w:color w:val="000000"/>
          </w:rPr>
          <w:delText>if present</w:delText>
        </w:r>
      </w:del>
      <w:del w:id="89" w:author="Edward Garnero" w:date="2014-02-13T15:00:00Z">
        <w:r w:rsidRPr="00A167F4" w:rsidDel="00971EC7">
          <w:rPr>
            <w:color w:val="000000"/>
          </w:rPr>
          <w:delText xml:space="preserve">: </w:delText>
        </w:r>
      </w:del>
      <w:r w:rsidRPr="00A167F4">
        <w:rPr>
          <w:color w:val="000000"/>
        </w:rPr>
        <w:t>the Flip-Reverse-Stack (</w:t>
      </w:r>
      <w:r w:rsidR="00971EC7">
        <w:rPr>
          <w:color w:val="000000"/>
        </w:rPr>
        <w:t>“</w:t>
      </w:r>
      <w:r w:rsidRPr="00A167F4">
        <w:rPr>
          <w:color w:val="000000"/>
        </w:rPr>
        <w:t>FRS</w:t>
      </w:r>
      <w:r w:rsidR="00971EC7">
        <w:rPr>
          <w:color w:val="000000"/>
        </w:rPr>
        <w:t>”</w:t>
      </w:r>
      <w:r w:rsidRPr="00A167F4">
        <w:rPr>
          <w:color w:val="000000"/>
        </w:rPr>
        <w:t>) technique</w:t>
      </w:r>
      <w:r w:rsidR="00B17129">
        <w:rPr>
          <w:color w:val="000000"/>
        </w:rPr>
        <w:t xml:space="preserve"> (</w:t>
      </w:r>
      <w:r w:rsidR="00775EDB">
        <w:rPr>
          <w:color w:val="000000"/>
        </w:rPr>
        <w:t xml:space="preserve">Figure </w:t>
      </w:r>
      <w:r w:rsidRPr="00A167F4">
        <w:rPr>
          <w:color w:val="000000"/>
        </w:rPr>
        <w:t>3</w:t>
      </w:r>
      <w:r w:rsidR="00B17129">
        <w:rPr>
          <w:color w:val="000000"/>
        </w:rPr>
        <w:t>)</w:t>
      </w:r>
      <w:r w:rsidRPr="00A167F4">
        <w:rPr>
          <w:color w:val="000000"/>
        </w:rPr>
        <w:t xml:space="preserve">. </w:t>
      </w:r>
      <w:ins w:id="90" w:author="Edward Garnero" w:date="2015-01-20T14:11:00Z">
        <w:r w:rsidR="00B9392B">
          <w:rPr>
            <w:color w:val="000000"/>
          </w:rPr>
          <w:t>In FRS, each t</w:t>
        </w:r>
      </w:ins>
      <w:del w:id="91" w:author="Edward Garnero" w:date="2015-01-20T14:08:00Z">
        <w:r w:rsidRPr="00A167F4" w:rsidDel="002634B6">
          <w:rPr>
            <w:color w:val="000000"/>
          </w:rPr>
          <w:delText xml:space="preserve">We define a symmetry axis in time </w:delText>
        </w:r>
        <w:r w:rsidR="00F47A8F" w:rsidDel="002634B6">
          <w:rPr>
            <w:color w:val="000000"/>
          </w:rPr>
          <w:delText>from</w:delText>
        </w:r>
        <w:r w:rsidR="00F47A8F" w:rsidRPr="00A167F4" w:rsidDel="002634B6">
          <w:rPr>
            <w:color w:val="000000"/>
          </w:rPr>
          <w:delText xml:space="preserve"> </w:delText>
        </w:r>
        <w:r w:rsidRPr="00A167F4" w:rsidDel="002634B6">
          <w:rPr>
            <w:color w:val="000000"/>
          </w:rPr>
          <w:delText>t</w:delText>
        </w:r>
      </w:del>
      <w:ins w:id="92" w:author="Edward Garnero" w:date="2015-01-20T14:08:00Z">
        <w:r w:rsidR="002634B6">
          <w:rPr>
            <w:color w:val="000000"/>
          </w:rPr>
          <w:t>race</w:t>
        </w:r>
      </w:ins>
      <w:ins w:id="93" w:author="Edward Garnero" w:date="2015-01-20T14:11:00Z">
        <w:r w:rsidR="00B9392B">
          <w:rPr>
            <w:color w:val="000000"/>
          </w:rPr>
          <w:t xml:space="preserve"> is </w:t>
        </w:r>
      </w:ins>
      <w:ins w:id="94" w:author="Edward Garnero" w:date="2015-01-20T14:08:00Z">
        <w:r w:rsidR="002634B6">
          <w:rPr>
            <w:color w:val="000000"/>
          </w:rPr>
          <w:t>cut at t</w:t>
        </w:r>
      </w:ins>
      <w:r w:rsidRPr="00A167F4">
        <w:rPr>
          <w:color w:val="000000"/>
        </w:rPr>
        <w:t xml:space="preserve">he peak of </w:t>
      </w:r>
      <w:r w:rsidRPr="00A167F4">
        <w:rPr>
          <w:i/>
          <w:color w:val="000000"/>
        </w:rPr>
        <w:t>ScS</w:t>
      </w:r>
      <w:del w:id="95" w:author="Edward Garnero" w:date="2015-01-20T14:09:00Z">
        <w:r w:rsidRPr="00A167F4" w:rsidDel="002634B6">
          <w:rPr>
            <w:color w:val="000000"/>
          </w:rPr>
          <w:delText xml:space="preserve"> and cut the trace </w:delText>
        </w:r>
        <w:r w:rsidR="00F47A8F" w:rsidDel="002634B6">
          <w:rPr>
            <w:color w:val="000000"/>
          </w:rPr>
          <w:delText>there</w:delText>
        </w:r>
        <w:r w:rsidRPr="00A167F4" w:rsidDel="002634B6">
          <w:rPr>
            <w:color w:val="000000"/>
          </w:rPr>
          <w:delText xml:space="preserve">. </w:delText>
        </w:r>
      </w:del>
      <w:ins w:id="96" w:author="Edward Garnero" w:date="2015-01-20T14:09:00Z">
        <w:r w:rsidR="002634B6">
          <w:rPr>
            <w:color w:val="000000"/>
          </w:rPr>
          <w:t xml:space="preserve">; </w:t>
        </w:r>
      </w:ins>
      <w:ins w:id="97" w:author="Edward Garnero" w:date="2015-01-20T14:10:00Z">
        <w:r w:rsidR="002634B6" w:rsidRPr="00A167F4">
          <w:rPr>
            <w:color w:val="000000"/>
          </w:rPr>
          <w:t>the first half of the trace</w:t>
        </w:r>
        <w:r w:rsidR="002634B6">
          <w:rPr>
            <w:color w:val="000000"/>
          </w:rPr>
          <w:t xml:space="preserve"> leading up to the </w:t>
        </w:r>
        <w:r w:rsidR="002634B6" w:rsidRPr="0025473F">
          <w:rPr>
            <w:i/>
            <w:color w:val="000000"/>
          </w:rPr>
          <w:t>ScS</w:t>
        </w:r>
        <w:r w:rsidR="002634B6">
          <w:rPr>
            <w:color w:val="000000"/>
          </w:rPr>
          <w:t xml:space="preserve"> peak is </w:t>
        </w:r>
      </w:ins>
      <w:del w:id="98" w:author="Edward Garnero" w:date="2015-01-20T14:10:00Z">
        <w:r w:rsidRPr="00A167F4" w:rsidDel="002634B6">
          <w:rPr>
            <w:color w:val="000000"/>
          </w:rPr>
          <w:delText xml:space="preserve">We </w:delText>
        </w:r>
      </w:del>
      <w:r w:rsidRPr="00A167F4">
        <w:rPr>
          <w:color w:val="000000"/>
        </w:rPr>
        <w:t>flip</w:t>
      </w:r>
      <w:ins w:id="99" w:author="Edward Garnero" w:date="2015-01-20T14:10:00Z">
        <w:r w:rsidR="002634B6">
          <w:rPr>
            <w:color w:val="000000"/>
          </w:rPr>
          <w:t>ped</w:t>
        </w:r>
      </w:ins>
      <w:r w:rsidRPr="00A167F4">
        <w:rPr>
          <w:color w:val="000000"/>
        </w:rPr>
        <w:t xml:space="preserve"> </w:t>
      </w:r>
      <w:del w:id="100" w:author="Edward Garnero" w:date="2015-01-20T14:10:00Z">
        <w:r w:rsidRPr="00A167F4" w:rsidDel="002634B6">
          <w:rPr>
            <w:color w:val="000000"/>
          </w:rPr>
          <w:delText xml:space="preserve">the </w:delText>
        </w:r>
      </w:del>
      <w:ins w:id="101" w:author="Edward Garnero" w:date="2015-01-20T14:10:00Z">
        <w:r w:rsidR="002634B6">
          <w:rPr>
            <w:color w:val="000000"/>
          </w:rPr>
          <w:t>in</w:t>
        </w:r>
        <w:r w:rsidR="002634B6" w:rsidRPr="00A167F4">
          <w:rPr>
            <w:color w:val="000000"/>
          </w:rPr>
          <w:t xml:space="preserve"> </w:t>
        </w:r>
      </w:ins>
      <w:r w:rsidRPr="00A167F4">
        <w:rPr>
          <w:color w:val="000000"/>
        </w:rPr>
        <w:t>polarity and reverse</w:t>
      </w:r>
      <w:ins w:id="102" w:author="Edward Garnero" w:date="2015-01-20T14:11:00Z">
        <w:r w:rsidR="00B9392B">
          <w:rPr>
            <w:color w:val="000000"/>
          </w:rPr>
          <w:t>d</w:t>
        </w:r>
      </w:ins>
      <w:r w:rsidRPr="00A167F4">
        <w:rPr>
          <w:color w:val="000000"/>
        </w:rPr>
        <w:t xml:space="preserve"> </w:t>
      </w:r>
      <w:del w:id="103" w:author="Edward Garnero" w:date="2015-01-20T14:10:00Z">
        <w:r w:rsidRPr="00A167F4" w:rsidDel="00B9392B">
          <w:rPr>
            <w:color w:val="000000"/>
          </w:rPr>
          <w:delText xml:space="preserve">the </w:delText>
        </w:r>
      </w:del>
      <w:ins w:id="104" w:author="Edward Garnero" w:date="2015-01-20T14:10:00Z">
        <w:r w:rsidR="00B9392B">
          <w:rPr>
            <w:color w:val="000000"/>
          </w:rPr>
          <w:t>in</w:t>
        </w:r>
        <w:r w:rsidR="00B9392B" w:rsidRPr="00A167F4">
          <w:rPr>
            <w:color w:val="000000"/>
          </w:rPr>
          <w:t xml:space="preserve"> </w:t>
        </w:r>
      </w:ins>
      <w:r w:rsidRPr="00A167F4">
        <w:rPr>
          <w:color w:val="000000"/>
        </w:rPr>
        <w:t xml:space="preserve">time </w:t>
      </w:r>
      <w:del w:id="105" w:author="Edward Garnero" w:date="2015-01-20T14:12:00Z">
        <w:r w:rsidRPr="00A167F4" w:rsidDel="00B9392B">
          <w:rPr>
            <w:color w:val="000000"/>
          </w:rPr>
          <w:delText>of</w:delText>
        </w:r>
      </w:del>
      <w:del w:id="106" w:author="Edward Garnero" w:date="2015-01-20T14:10:00Z">
        <w:r w:rsidRPr="00A167F4" w:rsidDel="002634B6">
          <w:rPr>
            <w:color w:val="000000"/>
          </w:rPr>
          <w:delText xml:space="preserve"> the first half of the trace</w:delText>
        </w:r>
        <w:r w:rsidR="00F47A8F" w:rsidDel="002634B6">
          <w:rPr>
            <w:color w:val="000000"/>
          </w:rPr>
          <w:delText xml:space="preserve"> leading up to the </w:delText>
        </w:r>
        <w:r w:rsidR="0025473F" w:rsidRPr="0025473F" w:rsidDel="002634B6">
          <w:rPr>
            <w:i/>
            <w:color w:val="000000"/>
          </w:rPr>
          <w:delText>ScS</w:delText>
        </w:r>
        <w:r w:rsidR="00F47A8F" w:rsidDel="002634B6">
          <w:rPr>
            <w:color w:val="000000"/>
          </w:rPr>
          <w:delText xml:space="preserve"> peak</w:delText>
        </w:r>
      </w:del>
      <w:del w:id="107" w:author="Edward Garnero" w:date="2015-01-20T14:12:00Z">
        <w:r w:rsidR="00F47A8F" w:rsidDel="00B9392B">
          <w:rPr>
            <w:color w:val="000000"/>
          </w:rPr>
          <w:delText>, and</w:delText>
        </w:r>
      </w:del>
      <w:ins w:id="108" w:author="Edward Garnero" w:date="2015-01-20T14:12:00Z">
        <w:r w:rsidR="00B9392B">
          <w:rPr>
            <w:color w:val="000000"/>
          </w:rPr>
          <w:t>then</w:t>
        </w:r>
      </w:ins>
      <w:r w:rsidRPr="00A167F4">
        <w:rPr>
          <w:color w:val="000000"/>
        </w:rPr>
        <w:t xml:space="preserve"> add</w:t>
      </w:r>
      <w:ins w:id="109" w:author="Edward Garnero" w:date="2015-01-20T14:12:00Z">
        <w:r w:rsidR="00B9392B">
          <w:rPr>
            <w:color w:val="000000"/>
          </w:rPr>
          <w:t>ed</w:t>
        </w:r>
      </w:ins>
      <w:r w:rsidRPr="00A167F4">
        <w:rPr>
          <w:color w:val="000000"/>
        </w:rPr>
        <w:t xml:space="preserve"> </w:t>
      </w:r>
      <w:del w:id="110" w:author="Edward Garnero" w:date="2015-01-20T14:12:00Z">
        <w:r w:rsidR="00F47A8F" w:rsidDel="00B9392B">
          <w:rPr>
            <w:color w:val="000000"/>
          </w:rPr>
          <w:delText xml:space="preserve">it </w:delText>
        </w:r>
      </w:del>
      <w:r w:rsidR="00B23FE7">
        <w:rPr>
          <w:color w:val="000000"/>
        </w:rPr>
        <w:t>to</w:t>
      </w:r>
      <w:r w:rsidRPr="00A167F4">
        <w:rPr>
          <w:color w:val="000000"/>
        </w:rPr>
        <w:t xml:space="preserve"> the second half</w:t>
      </w:r>
      <w:r w:rsidR="00F47A8F">
        <w:rPr>
          <w:color w:val="000000"/>
        </w:rPr>
        <w:t xml:space="preserve"> of the original trace</w:t>
      </w:r>
      <w:ins w:id="111" w:author="Edward Garnero" w:date="2015-01-20T14:13:00Z">
        <w:r w:rsidR="00B9392B">
          <w:rPr>
            <w:color w:val="000000"/>
          </w:rPr>
          <w:t>.</w:t>
        </w:r>
      </w:ins>
      <w:ins w:id="112" w:author="Edward Garnero" w:date="2015-01-20T14:12:00Z">
        <w:r w:rsidR="00B9392B">
          <w:rPr>
            <w:color w:val="000000"/>
          </w:rPr>
          <w:t xml:space="preserve"> Fig. 3a shows the process for a synthetic seismogram computed for a ULVZ model</w:t>
        </w:r>
      </w:ins>
      <w:r w:rsidR="00F47A8F">
        <w:rPr>
          <w:color w:val="000000"/>
        </w:rPr>
        <w:t xml:space="preserve">. The resulting </w:t>
      </w:r>
      <w:r w:rsidRPr="00A167F4">
        <w:rPr>
          <w:color w:val="000000"/>
        </w:rPr>
        <w:t xml:space="preserve">FRS </w:t>
      </w:r>
      <w:r w:rsidR="00F47A8F">
        <w:rPr>
          <w:color w:val="000000"/>
        </w:rPr>
        <w:t>trace demonstrates that</w:t>
      </w:r>
      <w:r w:rsidRPr="00A167F4">
        <w:rPr>
          <w:color w:val="000000"/>
        </w:rPr>
        <w:t xml:space="preserve"> </w:t>
      </w:r>
      <w:r w:rsidR="00F47A8F">
        <w:rPr>
          <w:color w:val="000000"/>
        </w:rPr>
        <w:t xml:space="preserve">(a) </w:t>
      </w:r>
      <w:r w:rsidRPr="00A167F4">
        <w:rPr>
          <w:i/>
          <w:color w:val="000000"/>
        </w:rPr>
        <w:t>ScS</w:t>
      </w:r>
      <w:r w:rsidRPr="00A167F4">
        <w:rPr>
          <w:color w:val="000000"/>
        </w:rPr>
        <w:t xml:space="preserve"> </w:t>
      </w:r>
      <w:r w:rsidR="00F47A8F">
        <w:rPr>
          <w:color w:val="000000"/>
        </w:rPr>
        <w:t xml:space="preserve">is effectively removed from the </w:t>
      </w:r>
      <w:r w:rsidRPr="00A167F4">
        <w:rPr>
          <w:color w:val="000000"/>
        </w:rPr>
        <w:t>waveform</w:t>
      </w:r>
      <w:r w:rsidR="00F47A8F">
        <w:rPr>
          <w:color w:val="000000"/>
        </w:rPr>
        <w:t>,</w:t>
      </w:r>
      <w:r w:rsidRPr="00A167F4">
        <w:rPr>
          <w:color w:val="000000"/>
        </w:rPr>
        <w:t xml:space="preserve"> and </w:t>
      </w:r>
      <w:r w:rsidR="00F47A8F">
        <w:rPr>
          <w:color w:val="000000"/>
        </w:rPr>
        <w:t xml:space="preserve">(b) </w:t>
      </w:r>
      <w:r w:rsidRPr="00A167F4">
        <w:rPr>
          <w:color w:val="000000"/>
        </w:rPr>
        <w:t xml:space="preserve">the ULVZ </w:t>
      </w:r>
      <w:r w:rsidR="00F47A8F">
        <w:rPr>
          <w:color w:val="000000"/>
        </w:rPr>
        <w:t xml:space="preserve">arrivals are constructively summed, and thus enhanced (see thick black trace in </w:t>
      </w:r>
      <w:r w:rsidR="00775EDB">
        <w:rPr>
          <w:color w:val="000000"/>
        </w:rPr>
        <w:t xml:space="preserve">Figure </w:t>
      </w:r>
      <w:r w:rsidR="00B23FE7">
        <w:rPr>
          <w:color w:val="000000"/>
        </w:rPr>
        <w:t>3a</w:t>
      </w:r>
      <w:r w:rsidR="00F47A8F">
        <w:rPr>
          <w:color w:val="000000"/>
        </w:rPr>
        <w:t>).</w:t>
      </w:r>
      <w:r w:rsidR="00F47A8F" w:rsidRPr="00A167F4">
        <w:rPr>
          <w:color w:val="000000"/>
        </w:rPr>
        <w:t xml:space="preserve"> </w:t>
      </w:r>
      <w:r w:rsidR="00F47A8F">
        <w:rPr>
          <w:color w:val="000000"/>
        </w:rPr>
        <w:t>The FRS method is s</w:t>
      </w:r>
      <w:r w:rsidRPr="00A167F4">
        <w:rPr>
          <w:color w:val="000000"/>
        </w:rPr>
        <w:t>imilarly</w:t>
      </w:r>
      <w:r w:rsidR="00F47A8F">
        <w:rPr>
          <w:color w:val="000000"/>
        </w:rPr>
        <w:t xml:space="preserve"> shown</w:t>
      </w:r>
      <w:r w:rsidR="00F47A8F" w:rsidRPr="00A167F4">
        <w:rPr>
          <w:color w:val="000000"/>
        </w:rPr>
        <w:t xml:space="preserve"> </w:t>
      </w:r>
      <w:r w:rsidRPr="00A167F4">
        <w:rPr>
          <w:color w:val="000000"/>
        </w:rPr>
        <w:t>for a data record</w:t>
      </w:r>
      <w:r w:rsidR="00F47A8F">
        <w:rPr>
          <w:color w:val="000000"/>
        </w:rPr>
        <w:t xml:space="preserve"> in Figure 3b:</w:t>
      </w:r>
      <w:r w:rsidR="00F47A8F" w:rsidRPr="00A167F4">
        <w:rPr>
          <w:color w:val="000000"/>
        </w:rPr>
        <w:t xml:space="preserve"> </w:t>
      </w:r>
      <w:r w:rsidRPr="00A167F4">
        <w:rPr>
          <w:color w:val="000000"/>
        </w:rPr>
        <w:t xml:space="preserve">the </w:t>
      </w:r>
      <w:r w:rsidRPr="00A167F4">
        <w:rPr>
          <w:i/>
          <w:color w:val="000000"/>
        </w:rPr>
        <w:t>ScS</w:t>
      </w:r>
      <w:r w:rsidRPr="00A167F4">
        <w:rPr>
          <w:color w:val="000000"/>
        </w:rPr>
        <w:t xml:space="preserve"> signal</w:t>
      </w:r>
      <w:r w:rsidR="00F47A8F">
        <w:rPr>
          <w:color w:val="000000"/>
        </w:rPr>
        <w:t xml:space="preserve"> is removed</w:t>
      </w:r>
      <w:r w:rsidR="00F47A8F" w:rsidRPr="00A167F4">
        <w:rPr>
          <w:color w:val="000000"/>
        </w:rPr>
        <w:t xml:space="preserve"> </w:t>
      </w:r>
      <w:r w:rsidRPr="00A167F4">
        <w:rPr>
          <w:color w:val="000000"/>
        </w:rPr>
        <w:t>leaving a</w:t>
      </w:r>
      <w:r w:rsidR="00F47A8F">
        <w:rPr>
          <w:color w:val="000000"/>
        </w:rPr>
        <w:t xml:space="preserve">n enhanced energy pulse ~ 3 sec following the former </w:t>
      </w:r>
      <w:r w:rsidR="0025473F" w:rsidRPr="0025473F">
        <w:rPr>
          <w:i/>
          <w:color w:val="000000"/>
        </w:rPr>
        <w:t>ScS</w:t>
      </w:r>
      <w:r w:rsidR="00F47A8F">
        <w:rPr>
          <w:color w:val="000000"/>
        </w:rPr>
        <w:t xml:space="preserve"> peak location. </w:t>
      </w:r>
      <w:r w:rsidR="001D3B5C">
        <w:rPr>
          <w:color w:val="000000"/>
        </w:rPr>
        <w:t xml:space="preserve">We denote this combination of ULVZ pre- and post-cursor as </w:t>
      </w:r>
      <w:r w:rsidR="001D3B5C" w:rsidRPr="001D3B5C">
        <w:rPr>
          <w:i/>
        </w:rPr>
        <w:t>S</w:t>
      </w:r>
      <w:r w:rsidR="001D3B5C" w:rsidRPr="001D3B5C">
        <w:rPr>
          <w:i/>
          <w:vertAlign w:val="superscript"/>
        </w:rPr>
        <w:t>U</w:t>
      </w:r>
      <w:r w:rsidR="001D3B5C">
        <w:rPr>
          <w:i/>
        </w:rPr>
        <w:t xml:space="preserve">, </w:t>
      </w:r>
      <w:r w:rsidR="001D3B5C">
        <w:rPr>
          <w:color w:val="000000"/>
        </w:rPr>
        <w:t>to indicate it a</w:t>
      </w:r>
      <w:r w:rsidR="009446E9">
        <w:rPr>
          <w:color w:val="000000"/>
        </w:rPr>
        <w:t>s a</w:t>
      </w:r>
      <w:r w:rsidR="001D3B5C">
        <w:rPr>
          <w:color w:val="000000"/>
        </w:rPr>
        <w:t xml:space="preserve"> ULVZ-born phase.</w:t>
      </w:r>
      <w:r w:rsidR="00131E77">
        <w:rPr>
          <w:color w:val="000000"/>
        </w:rPr>
        <w:t xml:space="preserve"> Figure</w:t>
      </w:r>
      <w:ins w:id="113" w:author="Edward Garnero" w:date="2015-01-20T14:36:00Z">
        <w:r w:rsidR="009C0198">
          <w:rPr>
            <w:color w:val="000000"/>
          </w:rPr>
          <w:t>s</w:t>
        </w:r>
      </w:ins>
      <w:r w:rsidR="00131E77">
        <w:rPr>
          <w:color w:val="000000"/>
        </w:rPr>
        <w:t xml:space="preserve"> 3c and 3d show</w:t>
      </w:r>
      <w:del w:id="114" w:author="Edward Garnero" w:date="2015-01-20T14:36:00Z">
        <w:r w:rsidR="00131E77" w:rsidDel="009C0198">
          <w:rPr>
            <w:color w:val="000000"/>
          </w:rPr>
          <w:delText>s</w:delText>
        </w:r>
      </w:del>
      <w:r w:rsidR="00131E77">
        <w:rPr>
          <w:color w:val="000000"/>
        </w:rPr>
        <w:t xml:space="preserve"> data examples with and without </w:t>
      </w:r>
      <w:r w:rsidR="00131E77" w:rsidRPr="001D3B5C">
        <w:rPr>
          <w:i/>
        </w:rPr>
        <w:t>S</w:t>
      </w:r>
      <w:r w:rsidR="00131E77" w:rsidRPr="001D3B5C">
        <w:rPr>
          <w:i/>
          <w:vertAlign w:val="superscript"/>
        </w:rPr>
        <w:t>U</w:t>
      </w:r>
      <w:r w:rsidR="00131E77">
        <w:rPr>
          <w:i/>
        </w:rPr>
        <w:t xml:space="preserve"> </w:t>
      </w:r>
      <w:r w:rsidR="00131E77">
        <w:t>signal</w:t>
      </w:r>
      <w:ins w:id="115" w:author="Edward Garnero" w:date="2015-01-20T14:37:00Z">
        <w:r w:rsidR="009C0198">
          <w:t>s,</w:t>
        </w:r>
      </w:ins>
      <w:r w:rsidR="00131E77">
        <w:rPr>
          <w:color w:val="000000"/>
        </w:rPr>
        <w:t xml:space="preserve"> respectively.</w:t>
      </w:r>
      <w:r w:rsidR="00A3418A">
        <w:rPr>
          <w:color w:val="000000"/>
        </w:rPr>
        <w:t xml:space="preserve"> Hence the FRS technique enables us to explore the geographic distribution </w:t>
      </w:r>
      <w:del w:id="116" w:author="Edward Garnero" w:date="2015-01-20T14:38:00Z">
        <w:r w:rsidR="00A3418A" w:rsidDel="009C0198">
          <w:rPr>
            <w:color w:val="000000"/>
          </w:rPr>
          <w:delText xml:space="preserve">and modeling </w:delText>
        </w:r>
      </w:del>
      <w:r w:rsidR="00A3418A">
        <w:rPr>
          <w:color w:val="000000"/>
        </w:rPr>
        <w:t xml:space="preserve">of </w:t>
      </w:r>
      <w:del w:id="117" w:author="Edward Garnero" w:date="2015-01-20T14:38:00Z">
        <w:r w:rsidR="00A3418A" w:rsidDel="009C0198">
          <w:rPr>
            <w:color w:val="000000"/>
          </w:rPr>
          <w:delText xml:space="preserve">the </w:delText>
        </w:r>
      </w:del>
      <w:r w:rsidR="00A3418A" w:rsidRPr="001D3B5C">
        <w:rPr>
          <w:i/>
        </w:rPr>
        <w:t>S</w:t>
      </w:r>
      <w:r w:rsidR="00A3418A" w:rsidRPr="001D3B5C">
        <w:rPr>
          <w:i/>
          <w:vertAlign w:val="superscript"/>
        </w:rPr>
        <w:t>U</w:t>
      </w:r>
      <w:r w:rsidR="00A3418A">
        <w:rPr>
          <w:i/>
        </w:rPr>
        <w:t xml:space="preserve"> </w:t>
      </w:r>
      <w:r w:rsidR="00A3418A">
        <w:t>signal</w:t>
      </w:r>
      <w:ins w:id="118" w:author="Edward Garnero" w:date="2015-01-20T14:38:00Z">
        <w:r w:rsidR="009C0198">
          <w:t>s</w:t>
        </w:r>
      </w:ins>
      <w:r w:rsidR="00296643">
        <w:t xml:space="preserve"> to </w:t>
      </w:r>
      <w:del w:id="119" w:author="Edward Garnero" w:date="2015-01-20T14:38:00Z">
        <w:r w:rsidR="00296643" w:rsidDel="009C0198">
          <w:delText xml:space="preserve">infer </w:delText>
        </w:r>
      </w:del>
      <w:ins w:id="120" w:author="Edward Garnero" w:date="2015-01-20T14:38:00Z">
        <w:r w:rsidR="009C0198">
          <w:t xml:space="preserve">investigate </w:t>
        </w:r>
      </w:ins>
      <w:del w:id="121" w:author="Edward Garnero" w:date="2015-01-20T14:38:00Z">
        <w:r w:rsidR="00296643" w:rsidDel="009C0198">
          <w:delText xml:space="preserve">the </w:delText>
        </w:r>
      </w:del>
      <w:r w:rsidR="00296643">
        <w:t>ULVZ properties</w:t>
      </w:r>
      <w:r w:rsidR="00A3418A">
        <w:t>.</w:t>
      </w:r>
      <w:del w:id="122" w:author="Edward Garnero" w:date="2015-01-20T14:38:00Z">
        <w:r w:rsidR="00A3418A" w:rsidDel="009C0198">
          <w:rPr>
            <w:color w:val="000000"/>
          </w:rPr>
          <w:delText xml:space="preserve"> </w:delText>
        </w:r>
        <w:r w:rsidR="00131E77" w:rsidDel="009C0198">
          <w:rPr>
            <w:color w:val="000000"/>
          </w:rPr>
          <w:delText xml:space="preserve"> </w:delText>
        </w:r>
      </w:del>
    </w:p>
    <w:p w14:paraId="7D6494B4" w14:textId="40B2AD45" w:rsidR="00EF100E" w:rsidRDefault="00EF100E" w:rsidP="00773C5F">
      <w:pPr>
        <w:pStyle w:val="Default"/>
        <w:spacing w:line="480" w:lineRule="auto"/>
        <w:ind w:firstLine="709"/>
        <w:jc w:val="both"/>
        <w:rPr>
          <w:color w:val="000000"/>
        </w:rPr>
      </w:pPr>
      <w:r w:rsidRPr="00A167F4">
        <w:rPr>
          <w:color w:val="000000"/>
        </w:rPr>
        <w:t xml:space="preserve">To test the sensitivity of </w:t>
      </w:r>
      <w:r w:rsidR="001D3B5C" w:rsidRPr="001D3B5C">
        <w:rPr>
          <w:i/>
        </w:rPr>
        <w:t>S</w:t>
      </w:r>
      <w:r w:rsidR="001D3B5C" w:rsidRPr="001D3B5C">
        <w:rPr>
          <w:i/>
          <w:vertAlign w:val="superscript"/>
        </w:rPr>
        <w:t>U</w:t>
      </w:r>
      <w:r w:rsidR="001D3B5C" w:rsidRPr="00A167F4">
        <w:rPr>
          <w:color w:val="000000"/>
        </w:rPr>
        <w:t xml:space="preserve"> </w:t>
      </w:r>
      <w:r w:rsidR="001D3B5C">
        <w:rPr>
          <w:color w:val="000000"/>
        </w:rPr>
        <w:t xml:space="preserve">in </w:t>
      </w:r>
      <w:r w:rsidRPr="00A167F4">
        <w:rPr>
          <w:color w:val="000000"/>
        </w:rPr>
        <w:t xml:space="preserve">FRS </w:t>
      </w:r>
      <w:r w:rsidR="001D3B5C">
        <w:rPr>
          <w:color w:val="000000"/>
        </w:rPr>
        <w:t>traces</w:t>
      </w:r>
      <w:r w:rsidR="004A203B" w:rsidRPr="00A167F4">
        <w:rPr>
          <w:color w:val="000000"/>
        </w:rPr>
        <w:t xml:space="preserve"> </w:t>
      </w:r>
      <w:r w:rsidRPr="00A167F4">
        <w:rPr>
          <w:color w:val="000000"/>
        </w:rPr>
        <w:t xml:space="preserve">to ULVZ </w:t>
      </w:r>
      <w:r w:rsidR="004A203B">
        <w:rPr>
          <w:color w:val="000000"/>
        </w:rPr>
        <w:t>properties</w:t>
      </w:r>
      <w:r w:rsidRPr="00A167F4">
        <w:rPr>
          <w:color w:val="000000"/>
        </w:rPr>
        <w:t xml:space="preserve">, we apply the FRS method to </w:t>
      </w:r>
      <w:r w:rsidR="004A203B">
        <w:rPr>
          <w:color w:val="000000"/>
        </w:rPr>
        <w:t xml:space="preserve">a large suite of </w:t>
      </w:r>
      <w:r w:rsidRPr="00A167F4">
        <w:rPr>
          <w:color w:val="000000"/>
        </w:rPr>
        <w:t xml:space="preserve">synthetic seismograms for a range of 1D </w:t>
      </w:r>
      <w:r w:rsidR="004A203B">
        <w:rPr>
          <w:color w:val="000000"/>
        </w:rPr>
        <w:t xml:space="preserve">ULVZ </w:t>
      </w:r>
      <w:r w:rsidRPr="00A167F4">
        <w:rPr>
          <w:color w:val="000000"/>
        </w:rPr>
        <w:t>models</w:t>
      </w:r>
      <w:r w:rsidR="004A203B">
        <w:rPr>
          <w:color w:val="000000"/>
        </w:rPr>
        <w:t>.</w:t>
      </w:r>
      <w:r w:rsidR="00174A8E">
        <w:rPr>
          <w:color w:val="000000"/>
        </w:rPr>
        <w:t xml:space="preserve"> </w:t>
      </w:r>
      <w:r w:rsidR="001D3B5C">
        <w:rPr>
          <w:color w:val="000000"/>
        </w:rPr>
        <w:t xml:space="preserve">The following </w:t>
      </w:r>
      <w:r w:rsidR="00174A8E">
        <w:rPr>
          <w:color w:val="000000"/>
        </w:rPr>
        <w:t>ULVZ parameters were varied</w:t>
      </w:r>
      <w:r w:rsidR="001D3B5C">
        <w:rPr>
          <w:color w:val="000000"/>
        </w:rPr>
        <w:t>:</w:t>
      </w:r>
      <w:r w:rsidR="00174A8E">
        <w:rPr>
          <w:color w:val="000000"/>
        </w:rPr>
        <w:t xml:space="preserve"> </w:t>
      </w:r>
      <w:r w:rsidR="0025473F" w:rsidRPr="0025473F">
        <w:rPr>
          <w:i/>
          <w:color w:val="000000"/>
        </w:rPr>
        <w:t>S</w:t>
      </w:r>
      <w:r w:rsidR="00174A8E">
        <w:rPr>
          <w:color w:val="000000"/>
        </w:rPr>
        <w:t xml:space="preserve">-wave velocity </w:t>
      </w:r>
      <w:r w:rsidR="001D3B5C">
        <w:rPr>
          <w:color w:val="000000"/>
        </w:rPr>
        <w:t>reduction</w:t>
      </w:r>
      <w:r w:rsidR="00174A8E">
        <w:rPr>
          <w:color w:val="000000"/>
        </w:rPr>
        <w:t xml:space="preserve"> (</w:t>
      </w:r>
      <w:r w:rsidR="0025473F" w:rsidRPr="0025473F">
        <w:rPr>
          <w:rFonts w:ascii="Symbol" w:hAnsi="Symbol"/>
          <w:color w:val="000000"/>
        </w:rPr>
        <w:t></w:t>
      </w:r>
      <w:r w:rsidR="00174A8E">
        <w:rPr>
          <w:color w:val="000000"/>
        </w:rPr>
        <w:t>V</w:t>
      </w:r>
      <w:r w:rsidR="0025473F" w:rsidRPr="0025473F">
        <w:rPr>
          <w:color w:val="000000"/>
          <w:vertAlign w:val="subscript"/>
        </w:rPr>
        <w:t>S</w:t>
      </w:r>
      <w:r w:rsidR="00174A8E">
        <w:rPr>
          <w:color w:val="000000"/>
        </w:rPr>
        <w:t>)</w:t>
      </w:r>
      <w:r w:rsidR="00174A8E">
        <w:rPr>
          <w:rFonts w:ascii="Symbol" w:hAnsi="Symbol"/>
          <w:color w:val="000000"/>
        </w:rPr>
        <w:t></w:t>
      </w:r>
      <w:r w:rsidR="00174A8E">
        <w:rPr>
          <w:rFonts w:ascii="Symbol" w:hAnsi="Symbol"/>
          <w:color w:val="000000"/>
        </w:rPr>
        <w:t></w:t>
      </w:r>
      <w:r w:rsidRPr="00A167F4">
        <w:rPr>
          <w:i/>
          <w:color w:val="000000"/>
        </w:rPr>
        <w:t>P</w:t>
      </w:r>
      <w:r w:rsidR="00174A8E">
        <w:rPr>
          <w:color w:val="000000"/>
        </w:rPr>
        <w:t>-</w:t>
      </w:r>
      <w:r w:rsidRPr="00A167F4">
        <w:rPr>
          <w:color w:val="000000"/>
        </w:rPr>
        <w:t>wave velocity</w:t>
      </w:r>
      <w:r w:rsidR="001D3B5C">
        <w:rPr>
          <w:color w:val="000000"/>
        </w:rPr>
        <w:t xml:space="preserve"> reduction</w:t>
      </w:r>
      <w:r w:rsidR="00174A8E">
        <w:rPr>
          <w:color w:val="000000"/>
        </w:rPr>
        <w:t xml:space="preserve"> (</w:t>
      </w:r>
      <w:r w:rsidR="00174A8E" w:rsidRPr="00281FC9">
        <w:rPr>
          <w:rFonts w:ascii="Symbol" w:hAnsi="Symbol"/>
          <w:color w:val="000000"/>
        </w:rPr>
        <w:t></w:t>
      </w:r>
      <w:r w:rsidR="00174A8E">
        <w:rPr>
          <w:color w:val="000000"/>
        </w:rPr>
        <w:t>V</w:t>
      </w:r>
      <w:r w:rsidR="00174A8E">
        <w:rPr>
          <w:color w:val="000000"/>
          <w:vertAlign w:val="subscript"/>
        </w:rPr>
        <w:t>P</w:t>
      </w:r>
      <w:r w:rsidR="00174A8E">
        <w:rPr>
          <w:color w:val="000000"/>
        </w:rPr>
        <w:t xml:space="preserve">), </w:t>
      </w:r>
      <w:r w:rsidRPr="00A167F4">
        <w:rPr>
          <w:color w:val="000000"/>
        </w:rPr>
        <w:t xml:space="preserve">density </w:t>
      </w:r>
      <w:r w:rsidR="001D3B5C">
        <w:rPr>
          <w:color w:val="000000"/>
        </w:rPr>
        <w:t>increase</w:t>
      </w:r>
      <w:r w:rsidR="00174A8E">
        <w:rPr>
          <w:color w:val="000000"/>
        </w:rPr>
        <w:t xml:space="preserve"> (</w:t>
      </w:r>
      <w:ins w:id="123" w:author="Edward Garnero" w:date="2015-01-20T14:41:00Z">
        <w:r w:rsidR="0021058B">
          <w:rPr>
            <w:rFonts w:ascii="Symbol" w:hAnsi="Symbol"/>
            <w:color w:val="000000"/>
          </w:rPr>
          <w:t></w:t>
        </w:r>
      </w:ins>
      <w:r w:rsidR="0025473F" w:rsidRPr="0025473F">
        <w:rPr>
          <w:rFonts w:ascii="Symbol" w:hAnsi="Symbol"/>
          <w:i/>
          <w:color w:val="000000"/>
        </w:rPr>
        <w:t></w:t>
      </w:r>
      <w:r w:rsidR="00174A8E">
        <w:rPr>
          <w:color w:val="000000"/>
        </w:rPr>
        <w:t>)</w:t>
      </w:r>
      <w:r w:rsidR="00174A8E">
        <w:rPr>
          <w:rFonts w:ascii="Symbol" w:hAnsi="Symbol"/>
          <w:color w:val="000000"/>
        </w:rPr>
        <w:t></w:t>
      </w:r>
      <w:r w:rsidR="00174A8E">
        <w:rPr>
          <w:rFonts w:ascii="Symbol" w:hAnsi="Symbol"/>
          <w:color w:val="000000"/>
        </w:rPr>
        <w:t></w:t>
      </w:r>
      <w:r w:rsidR="00775EDB">
        <w:rPr>
          <w:color w:val="000000"/>
        </w:rPr>
        <w:t>and</w:t>
      </w:r>
      <w:r w:rsidR="009B332E">
        <w:rPr>
          <w:color w:val="000000"/>
        </w:rPr>
        <w:t xml:space="preserve"> ULVZ</w:t>
      </w:r>
      <w:r w:rsidR="00775EDB">
        <w:rPr>
          <w:color w:val="000000"/>
        </w:rPr>
        <w:t xml:space="preserve"> </w:t>
      </w:r>
      <w:r w:rsidR="00174A8E">
        <w:rPr>
          <w:color w:val="000000"/>
        </w:rPr>
        <w:t>thickness (</w:t>
      </w:r>
      <w:r w:rsidR="0025473F" w:rsidRPr="0025473F">
        <w:rPr>
          <w:i/>
          <w:color w:val="000000"/>
        </w:rPr>
        <w:t>d</w:t>
      </w:r>
      <w:r w:rsidR="00174A8E">
        <w:rPr>
          <w:color w:val="000000"/>
        </w:rPr>
        <w:t>)</w:t>
      </w:r>
      <w:r w:rsidR="00775EDB">
        <w:rPr>
          <w:color w:val="000000"/>
        </w:rPr>
        <w:t xml:space="preserve">. Figure </w:t>
      </w:r>
      <w:r w:rsidRPr="00A167F4">
        <w:rPr>
          <w:color w:val="000000"/>
        </w:rPr>
        <w:t>4 shows</w:t>
      </w:r>
      <w:r w:rsidR="00773C5F">
        <w:rPr>
          <w:color w:val="000000"/>
        </w:rPr>
        <w:t xml:space="preserve"> the dependency of</w:t>
      </w:r>
      <w:r w:rsidRPr="00A167F4">
        <w:rPr>
          <w:color w:val="000000"/>
        </w:rPr>
        <w:t xml:space="preserve"> </w:t>
      </w:r>
      <w:r w:rsidR="001D3B5C">
        <w:rPr>
          <w:color w:val="000000"/>
        </w:rPr>
        <w:t>time delays of the</w:t>
      </w:r>
      <w:r w:rsidR="001D3B5C" w:rsidRPr="00A167F4">
        <w:rPr>
          <w:color w:val="000000"/>
        </w:rPr>
        <w:t xml:space="preserve"> </w:t>
      </w:r>
      <w:r w:rsidRPr="00A167F4">
        <w:rPr>
          <w:color w:val="000000"/>
        </w:rPr>
        <w:t>peak</w:t>
      </w:r>
      <w:r w:rsidR="001D3B5C">
        <w:rPr>
          <w:color w:val="000000"/>
        </w:rPr>
        <w:t xml:space="preserve"> of </w:t>
      </w:r>
      <w:r w:rsidR="001D3B5C" w:rsidRPr="001D3B5C">
        <w:rPr>
          <w:i/>
        </w:rPr>
        <w:t>S</w:t>
      </w:r>
      <w:r w:rsidR="001D3B5C" w:rsidRPr="001D3B5C">
        <w:rPr>
          <w:i/>
          <w:vertAlign w:val="superscript"/>
        </w:rPr>
        <w:t>U</w:t>
      </w:r>
      <w:r w:rsidR="001D3B5C">
        <w:rPr>
          <w:color w:val="000000"/>
        </w:rPr>
        <w:t xml:space="preserve"> relative to the peak of </w:t>
      </w:r>
      <w:r w:rsidR="0025473F" w:rsidRPr="0025473F">
        <w:rPr>
          <w:i/>
          <w:color w:val="000000"/>
        </w:rPr>
        <w:t>ScS</w:t>
      </w:r>
      <w:r w:rsidRPr="00A167F4">
        <w:rPr>
          <w:color w:val="000000"/>
        </w:rPr>
        <w:t xml:space="preserve"> </w:t>
      </w:r>
      <w:r w:rsidR="001D3B5C">
        <w:rPr>
          <w:color w:val="000000"/>
        </w:rPr>
        <w:t xml:space="preserve">as well as </w:t>
      </w:r>
      <w:r w:rsidR="001D3B5C" w:rsidRPr="001D3B5C">
        <w:rPr>
          <w:i/>
        </w:rPr>
        <w:t>S</w:t>
      </w:r>
      <w:r w:rsidR="001D3B5C" w:rsidRPr="001D3B5C">
        <w:rPr>
          <w:i/>
          <w:vertAlign w:val="superscript"/>
        </w:rPr>
        <w:t>U</w:t>
      </w:r>
      <w:r w:rsidR="001D3B5C" w:rsidRPr="00A167F4" w:rsidDel="001D3B5C">
        <w:rPr>
          <w:color w:val="000000"/>
        </w:rPr>
        <w:t xml:space="preserve"> </w:t>
      </w:r>
      <w:r w:rsidRPr="00A167F4">
        <w:rPr>
          <w:color w:val="000000"/>
        </w:rPr>
        <w:t>amplitude variations</w:t>
      </w:r>
      <w:r w:rsidR="0095048D">
        <w:rPr>
          <w:color w:val="000000"/>
        </w:rPr>
        <w:t xml:space="preserve"> </w:t>
      </w:r>
      <w:r w:rsidR="006B7761">
        <w:rPr>
          <w:color w:val="000000"/>
        </w:rPr>
        <w:t>relative</w:t>
      </w:r>
      <w:r w:rsidR="0095048D">
        <w:rPr>
          <w:color w:val="000000"/>
        </w:rPr>
        <w:t xml:space="preserve"> to</w:t>
      </w:r>
      <w:r w:rsidR="006B7761">
        <w:rPr>
          <w:color w:val="000000"/>
        </w:rPr>
        <w:t xml:space="preserve"> </w:t>
      </w:r>
      <w:r w:rsidR="0025473F" w:rsidRPr="0025473F">
        <w:rPr>
          <w:i/>
          <w:color w:val="000000"/>
        </w:rPr>
        <w:t>ScS</w:t>
      </w:r>
      <w:ins w:id="124" w:author="Edward Garnero" w:date="2015-01-20T14:56:00Z">
        <w:r w:rsidR="00100F9A">
          <w:rPr>
            <w:i/>
            <w:color w:val="000000"/>
          </w:rPr>
          <w:t xml:space="preserve"> </w:t>
        </w:r>
        <w:r w:rsidR="00100F9A" w:rsidRPr="00100F9A">
          <w:rPr>
            <w:color w:val="000000"/>
            <w:rPrChange w:id="125" w:author="Edward Garnero" w:date="2015-01-20T14:57:00Z">
              <w:rPr>
                <w:i/>
                <w:color w:val="000000"/>
              </w:rPr>
            </w:rPrChange>
          </w:rPr>
          <w:t xml:space="preserve">(before </w:t>
        </w:r>
        <w:r w:rsidR="00100F9A" w:rsidRPr="00BC076C">
          <w:rPr>
            <w:i/>
            <w:color w:val="000000"/>
          </w:rPr>
          <w:t>ScS</w:t>
        </w:r>
        <w:r w:rsidR="00100F9A" w:rsidRPr="00100F9A">
          <w:rPr>
            <w:color w:val="000000"/>
            <w:rPrChange w:id="126" w:author="Edward Garnero" w:date="2015-01-20T14:57:00Z">
              <w:rPr>
                <w:i/>
                <w:color w:val="000000"/>
              </w:rPr>
            </w:rPrChange>
          </w:rPr>
          <w:t xml:space="preserve"> was removed by FRS)</w:t>
        </w:r>
      </w:ins>
      <w:r w:rsidR="00773C5F">
        <w:rPr>
          <w:color w:val="000000"/>
        </w:rPr>
        <w:t xml:space="preserve"> for different model parameters</w:t>
      </w:r>
      <w:r w:rsidR="0095048D">
        <w:rPr>
          <w:color w:val="000000"/>
        </w:rPr>
        <w:t>.</w:t>
      </w:r>
      <w:r w:rsidR="00773C5F">
        <w:rPr>
          <w:color w:val="000000"/>
        </w:rPr>
        <w:t xml:space="preserve"> Figure 4a varies</w:t>
      </w:r>
      <w:r w:rsidRPr="00A167F4">
        <w:rPr>
          <w:color w:val="000000"/>
        </w:rPr>
        <w:t xml:space="preserve"> </w:t>
      </w:r>
      <w:r w:rsidR="00773C5F">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while other ULVZ parameters are fixed</w:t>
      </w:r>
      <w:r w:rsidR="00773C5F">
        <w:rPr>
          <w:color w:val="000000"/>
        </w:rPr>
        <w:t xml:space="preserve"> (</w:t>
      </w:r>
      <w:del w:id="127" w:author="Edward Garnero" w:date="2015-01-20T14:57:00Z">
        <w:r w:rsidRPr="00A167F4" w:rsidDel="00100F9A">
          <w:rPr>
            <w:color w:val="000000"/>
          </w:rPr>
          <w:delText>thickness</w:delText>
        </w:r>
        <w:r w:rsidR="00773C5F" w:rsidDel="00100F9A">
          <w:rPr>
            <w:color w:val="000000"/>
          </w:rPr>
          <w:delText xml:space="preserve"> </w:delText>
        </w:r>
      </w:del>
      <w:r w:rsidR="00773C5F">
        <w:rPr>
          <w:color w:val="000000"/>
        </w:rPr>
        <w:t>d</w:t>
      </w:r>
      <w:r w:rsidRPr="00A167F4">
        <w:rPr>
          <w:color w:val="000000"/>
        </w:rPr>
        <w:t xml:space="preserve">=15 km, </w:t>
      </w:r>
      <w:r w:rsidR="00773C5F">
        <w:rPr>
          <w:rFonts w:ascii="Symbol" w:hAnsi="Symbol"/>
          <w:color w:val="000000"/>
        </w:rPr>
        <w:t></w:t>
      </w:r>
      <w:r w:rsidR="00773C5F">
        <w:rPr>
          <w:rFonts w:ascii="Symbol" w:hAnsi="Symbol"/>
          <w:color w:val="000000"/>
        </w:rPr>
        <w:t></w:t>
      </w:r>
      <w:r w:rsidRPr="00A167F4">
        <w:rPr>
          <w:color w:val="000000"/>
        </w:rPr>
        <w:t xml:space="preserve">=10%, and </w:t>
      </w:r>
      <w:r w:rsidR="00773C5F">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w:t>
      </w:r>
      <w:r w:rsidR="00773C5F">
        <w:rPr>
          <w:color w:val="000000"/>
        </w:rPr>
        <w:t>)</w:t>
      </w:r>
      <w:r w:rsidRPr="00A167F4">
        <w:rPr>
          <w:color w:val="000000"/>
        </w:rPr>
        <w:t xml:space="preserve">. The peak time of </w:t>
      </w:r>
      <w:r w:rsidR="0025473F" w:rsidRPr="0025473F">
        <w:rPr>
          <w:i/>
          <w:color w:val="000000"/>
        </w:rPr>
        <w:t>S</w:t>
      </w:r>
      <w:r w:rsidR="0025473F" w:rsidRPr="0025473F">
        <w:rPr>
          <w:i/>
          <w:color w:val="000000"/>
          <w:vertAlign w:val="superscript"/>
        </w:rPr>
        <w:t>U</w:t>
      </w:r>
      <w:r w:rsidR="006C78CF" w:rsidRPr="00A167F4">
        <w:rPr>
          <w:color w:val="000000"/>
        </w:rPr>
        <w:t xml:space="preserve"> </w:t>
      </w:r>
      <w:r w:rsidRPr="00A167F4">
        <w:rPr>
          <w:color w:val="000000"/>
        </w:rPr>
        <w:t xml:space="preserve">increases gradually from about 2 </w:t>
      </w:r>
      <w:del w:id="128" w:author="Edward Garnero" w:date="2015-01-20T14:58:00Z">
        <w:r w:rsidRPr="00A167F4" w:rsidDel="00100F9A">
          <w:rPr>
            <w:color w:val="000000"/>
          </w:rPr>
          <w:delText xml:space="preserve">sec </w:delText>
        </w:r>
      </w:del>
      <w:r w:rsidRPr="00A167F4">
        <w:rPr>
          <w:color w:val="000000"/>
        </w:rPr>
        <w:t xml:space="preserve">to 4 sec, as </w:t>
      </w:r>
      <w:r w:rsidR="006C78CF">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decreases from -2% to -30</w:t>
      </w:r>
      <w:r w:rsidR="00775EDB">
        <w:rPr>
          <w:color w:val="000000"/>
        </w:rPr>
        <w:t>% (</w:t>
      </w:r>
      <w:r w:rsidR="00700382">
        <w:rPr>
          <w:color w:val="000000"/>
        </w:rPr>
        <w:t>left panel in</w:t>
      </w:r>
      <w:r w:rsidR="00775EDB">
        <w:rPr>
          <w:color w:val="000000"/>
        </w:rPr>
        <w:t xml:space="preserve"> Figure </w:t>
      </w:r>
      <w:r w:rsidRPr="00A167F4">
        <w:rPr>
          <w:color w:val="000000"/>
        </w:rPr>
        <w:t xml:space="preserve">4a). Amplitude ratios </w:t>
      </w:r>
      <w:r w:rsidR="00700382">
        <w:rPr>
          <w:color w:val="000000"/>
        </w:rPr>
        <w:t>of</w:t>
      </w:r>
      <w:r w:rsidR="00700382" w:rsidRPr="00A167F4">
        <w:rPr>
          <w:color w:val="000000"/>
        </w:rPr>
        <w:t xml:space="preserve"> </w:t>
      </w:r>
      <w:r w:rsidR="00700382" w:rsidRPr="00AE097B">
        <w:rPr>
          <w:i/>
          <w:color w:val="000000"/>
        </w:rPr>
        <w:t>S</w:t>
      </w:r>
      <w:r w:rsidR="00700382" w:rsidRPr="00AE097B">
        <w:rPr>
          <w:i/>
          <w:color w:val="000000"/>
          <w:vertAlign w:val="superscript"/>
        </w:rPr>
        <w:t>U</w:t>
      </w:r>
      <w:r w:rsidR="00700382" w:rsidRPr="00A167F4" w:rsidDel="00700382">
        <w:rPr>
          <w:color w:val="000000"/>
        </w:rPr>
        <w:t xml:space="preserve"> </w:t>
      </w:r>
      <w:r w:rsidRPr="00A167F4">
        <w:rPr>
          <w:color w:val="000000"/>
        </w:rPr>
        <w:t xml:space="preserve">and </w:t>
      </w:r>
      <w:r w:rsidRPr="00A167F4">
        <w:rPr>
          <w:i/>
          <w:color w:val="000000"/>
        </w:rPr>
        <w:t>ScS</w:t>
      </w:r>
      <w:r w:rsidRPr="00A167F4">
        <w:rPr>
          <w:color w:val="000000"/>
        </w:rPr>
        <w:t xml:space="preserve">, however, show a dramatic increase from </w:t>
      </w:r>
      <w:ins w:id="129" w:author="Edward Garnero" w:date="2015-01-20T15:00:00Z">
        <w:r w:rsidR="00100F9A">
          <w:rPr>
            <w:color w:val="000000"/>
          </w:rPr>
          <w:t xml:space="preserve">about </w:t>
        </w:r>
      </w:ins>
      <w:r w:rsidRPr="00A167F4">
        <w:rPr>
          <w:color w:val="000000"/>
        </w:rPr>
        <w:t xml:space="preserve">0.2 to 0.5 as </w:t>
      </w:r>
      <w:r w:rsidR="00700382">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decreases from </w:t>
      </w:r>
      <w:ins w:id="130" w:author="Edward Garnero" w:date="2015-01-20T14:59:00Z">
        <w:r w:rsidR="00100F9A">
          <w:rPr>
            <w:color w:val="000000"/>
          </w:rPr>
          <w:t>-</w:t>
        </w:r>
      </w:ins>
      <w:del w:id="131" w:author="Edward Garnero" w:date="2015-01-20T14:59:00Z">
        <w:r w:rsidRPr="00A167F4" w:rsidDel="00100F9A">
          <w:rPr>
            <w:color w:val="000000"/>
          </w:rPr>
          <w:delText>-</w:delText>
        </w:r>
      </w:del>
      <w:r w:rsidRPr="00A167F4">
        <w:rPr>
          <w:color w:val="000000"/>
        </w:rPr>
        <w:t xml:space="preserve">2% to -10%, after which, the ratio remains at around 0.6 while </w:t>
      </w:r>
      <w:r w:rsidR="005662EA">
        <w:rPr>
          <w:rFonts w:ascii="Symbol" w:hAnsi="Symbol"/>
          <w:color w:val="000000"/>
        </w:rPr>
        <w:t></w:t>
      </w:r>
      <w:r w:rsidRPr="00A167F4">
        <w:rPr>
          <w:i/>
          <w:color w:val="000000"/>
        </w:rPr>
        <w:t>V</w:t>
      </w:r>
      <w:r w:rsidRPr="000F4B45">
        <w:rPr>
          <w:i/>
          <w:color w:val="000000"/>
          <w:vertAlign w:val="subscript"/>
        </w:rPr>
        <w:t>S</w:t>
      </w:r>
      <w:r w:rsidRPr="000F4B45">
        <w:rPr>
          <w:color w:val="000000"/>
          <w:vertAlign w:val="subscript"/>
        </w:rPr>
        <w:t xml:space="preserve"> </w:t>
      </w:r>
      <w:r w:rsidRPr="00A167F4">
        <w:rPr>
          <w:color w:val="000000"/>
        </w:rPr>
        <w:t>decreases from -10% to -30%</w:t>
      </w:r>
      <w:r w:rsidR="00775EDB">
        <w:rPr>
          <w:color w:val="000000"/>
        </w:rPr>
        <w:t xml:space="preserve"> (</w:t>
      </w:r>
      <w:r w:rsidR="00700382">
        <w:rPr>
          <w:color w:val="000000"/>
        </w:rPr>
        <w:t>middle panel of</w:t>
      </w:r>
      <w:r w:rsidR="00775EDB">
        <w:rPr>
          <w:color w:val="000000"/>
        </w:rPr>
        <w:t xml:space="preserve"> Figure </w:t>
      </w:r>
      <w:r w:rsidRPr="00A167F4">
        <w:rPr>
          <w:color w:val="000000"/>
        </w:rPr>
        <w:t>4a). T</w:t>
      </w:r>
      <w:r w:rsidR="00775EDB">
        <w:rPr>
          <w:color w:val="000000"/>
        </w:rPr>
        <w:t xml:space="preserve">he third column </w:t>
      </w:r>
      <w:r w:rsidR="00700382">
        <w:rPr>
          <w:color w:val="000000"/>
        </w:rPr>
        <w:t xml:space="preserve">in </w:t>
      </w:r>
      <w:r w:rsidR="00775EDB">
        <w:rPr>
          <w:color w:val="000000"/>
        </w:rPr>
        <w:t xml:space="preserve">Figure </w:t>
      </w:r>
      <w:r w:rsidRPr="00A167F4">
        <w:rPr>
          <w:color w:val="000000"/>
        </w:rPr>
        <w:t>4a shows</w:t>
      </w:r>
      <w:r w:rsidR="00700382">
        <w:rPr>
          <w:color w:val="000000"/>
        </w:rPr>
        <w:t xml:space="preserve"> synthetic</w:t>
      </w:r>
      <w:r w:rsidRPr="00A167F4">
        <w:rPr>
          <w:color w:val="000000"/>
        </w:rPr>
        <w:t xml:space="preserve"> </w:t>
      </w:r>
      <w:r w:rsidR="00700382" w:rsidRPr="00AE097B">
        <w:rPr>
          <w:i/>
          <w:color w:val="000000"/>
        </w:rPr>
        <w:t>S</w:t>
      </w:r>
      <w:r w:rsidR="00700382" w:rsidRPr="00AE097B">
        <w:rPr>
          <w:i/>
          <w:color w:val="000000"/>
          <w:vertAlign w:val="superscript"/>
        </w:rPr>
        <w:t>U</w:t>
      </w:r>
      <w:r w:rsidR="00700382" w:rsidRPr="00A167F4" w:rsidDel="00700382">
        <w:rPr>
          <w:color w:val="000000"/>
        </w:rPr>
        <w:t xml:space="preserve"> </w:t>
      </w:r>
      <w:r w:rsidRPr="00A167F4">
        <w:rPr>
          <w:color w:val="000000"/>
        </w:rPr>
        <w:t xml:space="preserve">traces at 70º for different </w:t>
      </w:r>
      <w:r w:rsidR="00700382">
        <w:rPr>
          <w:rFonts w:ascii="Symbol" w:hAnsi="Symbol"/>
          <w:color w:val="000000"/>
        </w:rPr>
        <w:t></w:t>
      </w:r>
      <w:r w:rsidRPr="00A167F4">
        <w:rPr>
          <w:i/>
          <w:color w:val="000000"/>
        </w:rPr>
        <w:t>V</w:t>
      </w:r>
      <w:r w:rsidRPr="000F4B45">
        <w:rPr>
          <w:i/>
          <w:color w:val="000000"/>
          <w:vertAlign w:val="subscript"/>
        </w:rPr>
        <w:t>S</w:t>
      </w:r>
      <w:del w:id="132" w:author="Edward Garnero" w:date="2015-01-20T15:00:00Z">
        <w:r w:rsidRPr="00A167F4" w:rsidDel="00F83A6F">
          <w:rPr>
            <w:color w:val="000000"/>
          </w:rPr>
          <w:delText xml:space="preserve">. </w:delText>
        </w:r>
      </w:del>
      <w:ins w:id="133" w:author="Edward Garnero" w:date="2015-01-20T15:00:00Z">
        <w:r w:rsidR="00F83A6F">
          <w:rPr>
            <w:color w:val="000000"/>
          </w:rPr>
          <w:t xml:space="preserve"> models. </w:t>
        </w:r>
      </w:ins>
      <w:ins w:id="134" w:author="Edward Garnero" w:date="2015-01-20T15:01:00Z">
        <w:r w:rsidR="00F83A6F">
          <w:rPr>
            <w:color w:val="000000"/>
          </w:rPr>
          <w:t>Figure 4b</w:t>
        </w:r>
        <w:r w:rsidR="00F83A6F" w:rsidRPr="00A167F4">
          <w:rPr>
            <w:color w:val="000000"/>
          </w:rPr>
          <w:t xml:space="preserve"> </w:t>
        </w:r>
      </w:ins>
      <w:del w:id="135" w:author="Edward Garnero" w:date="2015-01-20T15:01:00Z">
        <w:r w:rsidRPr="00A167F4" w:rsidDel="00F83A6F">
          <w:rPr>
            <w:color w:val="000000"/>
          </w:rPr>
          <w:delText xml:space="preserve">The </w:delText>
        </w:r>
      </w:del>
      <w:ins w:id="136" w:author="Edward Garnero" w:date="2015-01-20T15:01:00Z">
        <w:r w:rsidR="00F83A6F">
          <w:rPr>
            <w:color w:val="000000"/>
          </w:rPr>
          <w:t>shows t</w:t>
        </w:r>
        <w:r w:rsidR="00F83A6F" w:rsidRPr="00A167F4">
          <w:rPr>
            <w:color w:val="000000"/>
          </w:rPr>
          <w:t xml:space="preserve">he </w:t>
        </w:r>
      </w:ins>
      <w:r w:rsidRPr="00A167F4">
        <w:rPr>
          <w:color w:val="000000"/>
        </w:rPr>
        <w:t>amplitude</w:t>
      </w:r>
      <w:r w:rsidR="00700382">
        <w:rPr>
          <w:color w:val="000000"/>
        </w:rPr>
        <w:t xml:space="preserve"> of </w:t>
      </w:r>
      <w:r w:rsidR="00700382" w:rsidRPr="00AE097B">
        <w:rPr>
          <w:i/>
          <w:color w:val="000000"/>
        </w:rPr>
        <w:t>S</w:t>
      </w:r>
      <w:r w:rsidR="00700382" w:rsidRPr="00AE097B">
        <w:rPr>
          <w:i/>
          <w:color w:val="000000"/>
          <w:vertAlign w:val="superscript"/>
        </w:rPr>
        <w:t>U</w:t>
      </w:r>
      <w:r w:rsidRPr="00A167F4">
        <w:rPr>
          <w:color w:val="000000"/>
        </w:rPr>
        <w:t xml:space="preserve"> </w:t>
      </w:r>
      <w:r w:rsidR="00700382">
        <w:rPr>
          <w:color w:val="000000"/>
        </w:rPr>
        <w:t xml:space="preserve">(and hence the </w:t>
      </w:r>
      <w:r w:rsidR="00700382" w:rsidRPr="00AE097B">
        <w:rPr>
          <w:i/>
          <w:color w:val="000000"/>
        </w:rPr>
        <w:t>S</w:t>
      </w:r>
      <w:r w:rsidR="00700382" w:rsidRPr="00AE097B">
        <w:rPr>
          <w:i/>
          <w:color w:val="000000"/>
          <w:vertAlign w:val="superscript"/>
        </w:rPr>
        <w:t>U</w:t>
      </w:r>
      <w:r w:rsidR="00700382">
        <w:rPr>
          <w:color w:val="000000"/>
        </w:rPr>
        <w:t>/</w:t>
      </w:r>
      <w:r w:rsidR="0025473F" w:rsidRPr="0025473F">
        <w:rPr>
          <w:i/>
          <w:color w:val="000000"/>
        </w:rPr>
        <w:t>ScS</w:t>
      </w:r>
      <w:r w:rsidR="00700382">
        <w:rPr>
          <w:color w:val="000000"/>
        </w:rPr>
        <w:t xml:space="preserve"> amplitude </w:t>
      </w:r>
      <w:r w:rsidRPr="00A167F4">
        <w:rPr>
          <w:color w:val="000000"/>
        </w:rPr>
        <w:t>ratio</w:t>
      </w:r>
      <w:r w:rsidR="00EA3F71">
        <w:rPr>
          <w:color w:val="000000"/>
        </w:rPr>
        <w:t>)</w:t>
      </w:r>
      <w:r w:rsidRPr="00A167F4">
        <w:rPr>
          <w:color w:val="000000"/>
        </w:rPr>
        <w:t xml:space="preserve"> increases with increasing </w:t>
      </w:r>
      <w:r w:rsidR="00EA3F71">
        <w:rPr>
          <w:color w:val="000000"/>
        </w:rPr>
        <w:t>density (</w:t>
      </w:r>
      <w:r w:rsidR="0025473F" w:rsidRPr="0025473F">
        <w:rPr>
          <w:rFonts w:ascii="Symbol" w:hAnsi="Symbol"/>
          <w:i/>
          <w:color w:val="000000"/>
        </w:rPr>
        <w:t></w:t>
      </w:r>
      <w:r w:rsidR="00EA3F71">
        <w:rPr>
          <w:rFonts w:ascii="Symbol" w:hAnsi="Symbol"/>
          <w:color w:val="000000"/>
        </w:rPr>
        <w:t></w:t>
      </w:r>
      <w:r w:rsidR="00EA3F71">
        <w:rPr>
          <w:rFonts w:ascii="Symbol" w:hAnsi="Symbol"/>
          <w:color w:val="000000"/>
        </w:rPr>
        <w:t></w:t>
      </w:r>
      <w:r w:rsidRPr="00A167F4">
        <w:rPr>
          <w:color w:val="000000"/>
        </w:rPr>
        <w:t xml:space="preserve">while the </w:t>
      </w:r>
      <w:r w:rsidR="00EA3F71" w:rsidRPr="00AE097B">
        <w:rPr>
          <w:i/>
          <w:color w:val="000000"/>
        </w:rPr>
        <w:t>S</w:t>
      </w:r>
      <w:r w:rsidR="00EA3F71" w:rsidRPr="00AE097B">
        <w:rPr>
          <w:i/>
          <w:color w:val="000000"/>
          <w:vertAlign w:val="superscript"/>
        </w:rPr>
        <w:t>U</w:t>
      </w:r>
      <w:r w:rsidR="00EA3F71" w:rsidRPr="00A167F4">
        <w:rPr>
          <w:color w:val="000000"/>
        </w:rPr>
        <w:t xml:space="preserve"> </w:t>
      </w:r>
      <w:r w:rsidRPr="00A167F4">
        <w:rPr>
          <w:color w:val="000000"/>
        </w:rPr>
        <w:t xml:space="preserve">time </w:t>
      </w:r>
      <w:r w:rsidR="00C06CB7">
        <w:rPr>
          <w:color w:val="000000"/>
        </w:rPr>
        <w:t>is unaffected</w:t>
      </w:r>
      <w:del w:id="137" w:author="Edward Garnero" w:date="2015-01-20T15:01:00Z">
        <w:r w:rsidR="00775EDB" w:rsidDel="00F83A6F">
          <w:rPr>
            <w:color w:val="000000"/>
          </w:rPr>
          <w:delText xml:space="preserve"> (Figure </w:delText>
        </w:r>
        <w:r w:rsidR="00B23FE7" w:rsidDel="00F83A6F">
          <w:rPr>
            <w:color w:val="000000"/>
          </w:rPr>
          <w:delText>4b)</w:delText>
        </w:r>
        <w:r w:rsidRPr="00A167F4" w:rsidDel="00F83A6F">
          <w:rPr>
            <w:color w:val="000000"/>
          </w:rPr>
          <w:delText xml:space="preserve">. </w:delText>
        </w:r>
      </w:del>
      <w:ins w:id="138" w:author="Edward Garnero" w:date="2015-01-20T15:01:00Z">
        <w:r w:rsidR="00F83A6F">
          <w:rPr>
            <w:color w:val="000000"/>
          </w:rPr>
          <w:t xml:space="preserve">. </w:t>
        </w:r>
      </w:ins>
      <w:r w:rsidRPr="00A167F4">
        <w:rPr>
          <w:color w:val="000000"/>
        </w:rPr>
        <w:t xml:space="preserve">We also test </w:t>
      </w:r>
      <w:r w:rsidR="00D17401">
        <w:rPr>
          <w:color w:val="000000"/>
        </w:rPr>
        <w:t xml:space="preserve">the dependency of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00D17401">
        <w:rPr>
          <w:color w:val="000000"/>
        </w:rPr>
        <w:t>on</w:t>
      </w:r>
      <w:r w:rsidRPr="00A167F4">
        <w:rPr>
          <w:color w:val="000000"/>
        </w:rPr>
        <w:t xml:space="preserve"> ULVZ thicknesses</w:t>
      </w:r>
      <w:r w:rsidR="00B23FE7">
        <w:rPr>
          <w:color w:val="000000"/>
        </w:rPr>
        <w:t xml:space="preserve"> </w:t>
      </w:r>
      <w:r w:rsidR="00D17401">
        <w:rPr>
          <w:color w:val="000000"/>
        </w:rPr>
        <w:t xml:space="preserve">variations </w:t>
      </w:r>
      <w:r w:rsidR="00B23FE7">
        <w:rPr>
          <w:color w:val="000000"/>
        </w:rPr>
        <w:t>(</w:t>
      </w:r>
      <w:r w:rsidR="00775EDB">
        <w:rPr>
          <w:color w:val="000000"/>
        </w:rPr>
        <w:t xml:space="preserve">Figure </w:t>
      </w:r>
      <w:r w:rsidRPr="00A167F4">
        <w:rPr>
          <w:color w:val="000000"/>
        </w:rPr>
        <w:t>4c</w:t>
      </w:r>
      <w:r w:rsidR="00B23FE7">
        <w:rPr>
          <w:color w:val="000000"/>
        </w:rPr>
        <w:t>)</w:t>
      </w:r>
      <w:r w:rsidRPr="00A167F4">
        <w:rPr>
          <w:color w:val="000000"/>
        </w:rPr>
        <w:t xml:space="preserve">. The peak time </w:t>
      </w:r>
      <w:r w:rsidR="00D17401">
        <w:rPr>
          <w:color w:val="000000"/>
        </w:rPr>
        <w:t xml:space="preserve">of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Pr="00A167F4">
        <w:rPr>
          <w:color w:val="000000"/>
        </w:rPr>
        <w:t xml:space="preserve">increases sharply from 0 to 10 sec as the ULVZ thickness increases from 2 to 30 km. </w:t>
      </w:r>
      <w:ins w:id="139" w:author="Edward Garnero" w:date="2015-01-20T15:02:00Z">
        <w:r w:rsidR="00F83A6F">
          <w:rPr>
            <w:color w:val="000000"/>
          </w:rPr>
          <w:t xml:space="preserve">This demonstrates the timing of </w:t>
        </w:r>
        <w:r w:rsidR="00F83A6F" w:rsidRPr="00BC076C">
          <w:rPr>
            <w:i/>
            <w:color w:val="000000"/>
            <w:rPrChange w:id="140" w:author="Edward Garnero" w:date="2015-01-21T08:38:00Z">
              <w:rPr>
                <w:color w:val="000000"/>
              </w:rPr>
            </w:rPrChange>
          </w:rPr>
          <w:t>S</w:t>
        </w:r>
        <w:r w:rsidR="00F83A6F" w:rsidRPr="00BC076C">
          <w:rPr>
            <w:i/>
            <w:color w:val="000000"/>
            <w:vertAlign w:val="superscript"/>
            <w:rPrChange w:id="141" w:author="Edward Garnero" w:date="2015-01-21T08:38:00Z">
              <w:rPr>
                <w:color w:val="000000"/>
              </w:rPr>
            </w:rPrChange>
          </w:rPr>
          <w:t>U</w:t>
        </w:r>
        <w:r w:rsidR="00F83A6F">
          <w:rPr>
            <w:color w:val="000000"/>
          </w:rPr>
          <w:t xml:space="preserve"> relative to </w:t>
        </w:r>
        <w:r w:rsidR="00F83A6F" w:rsidRPr="00BC076C">
          <w:rPr>
            <w:i/>
            <w:color w:val="000000"/>
            <w:rPrChange w:id="142" w:author="Edward Garnero" w:date="2015-01-21T08:38:00Z">
              <w:rPr>
                <w:color w:val="000000"/>
              </w:rPr>
            </w:rPrChange>
          </w:rPr>
          <w:t>ScS</w:t>
        </w:r>
        <w:r w:rsidR="00F83A6F">
          <w:rPr>
            <w:color w:val="000000"/>
          </w:rPr>
          <w:t xml:space="preserve"> has the strongest sensitivity on ULVZ thickness. </w:t>
        </w:r>
      </w:ins>
      <w:r w:rsidRPr="00A167F4">
        <w:rPr>
          <w:color w:val="000000"/>
        </w:rPr>
        <w:t xml:space="preserve">The </w:t>
      </w:r>
      <w:r w:rsidR="00D17401" w:rsidRPr="00AE097B">
        <w:rPr>
          <w:i/>
          <w:color w:val="000000"/>
        </w:rPr>
        <w:t>S</w:t>
      </w:r>
      <w:r w:rsidR="00D17401" w:rsidRPr="00AE097B">
        <w:rPr>
          <w:i/>
          <w:color w:val="000000"/>
          <w:vertAlign w:val="superscript"/>
        </w:rPr>
        <w:t>U</w:t>
      </w:r>
      <w:r w:rsidR="00D17401">
        <w:rPr>
          <w:color w:val="000000"/>
        </w:rPr>
        <w:t>/</w:t>
      </w:r>
      <w:r w:rsidR="0025473F" w:rsidRPr="0025473F">
        <w:rPr>
          <w:i/>
          <w:color w:val="000000"/>
        </w:rPr>
        <w:t>ScS</w:t>
      </w:r>
      <w:r w:rsidR="00D17401">
        <w:rPr>
          <w:color w:val="000000"/>
        </w:rPr>
        <w:t xml:space="preserve"> </w:t>
      </w:r>
      <w:r w:rsidRPr="00A167F4">
        <w:rPr>
          <w:color w:val="000000"/>
        </w:rPr>
        <w:t xml:space="preserve">amplitude ratio </w:t>
      </w:r>
      <w:r w:rsidR="00D17401">
        <w:rPr>
          <w:color w:val="000000"/>
        </w:rPr>
        <w:t>increases</w:t>
      </w:r>
      <w:r w:rsidR="00D17401" w:rsidRPr="00A167F4">
        <w:rPr>
          <w:color w:val="000000"/>
        </w:rPr>
        <w:t xml:space="preserve"> </w:t>
      </w:r>
      <w:r w:rsidRPr="00A167F4">
        <w:rPr>
          <w:color w:val="000000"/>
        </w:rPr>
        <w:t xml:space="preserve">with increasing </w:t>
      </w:r>
      <w:r w:rsidR="00D17401">
        <w:rPr>
          <w:color w:val="000000"/>
        </w:rPr>
        <w:t xml:space="preserve">ULVZ </w:t>
      </w:r>
      <w:r w:rsidRPr="00A167F4">
        <w:rPr>
          <w:color w:val="000000"/>
        </w:rPr>
        <w:t>thickness</w:t>
      </w:r>
      <w:r w:rsidR="00D17401">
        <w:rPr>
          <w:color w:val="000000"/>
        </w:rPr>
        <w:t>:</w:t>
      </w:r>
      <w:r w:rsidRPr="00A167F4">
        <w:rPr>
          <w:color w:val="000000"/>
        </w:rPr>
        <w:t xml:space="preserve"> the ratio increases dramatically for the first 10 km </w:t>
      </w:r>
      <w:r w:rsidR="00D17401">
        <w:rPr>
          <w:color w:val="000000"/>
        </w:rPr>
        <w:t xml:space="preserve">of ULVZ thickness </w:t>
      </w:r>
      <w:r w:rsidRPr="00A167F4">
        <w:rPr>
          <w:color w:val="000000"/>
        </w:rPr>
        <w:t xml:space="preserve">and </w:t>
      </w:r>
      <w:r w:rsidR="00D17401">
        <w:rPr>
          <w:color w:val="000000"/>
        </w:rPr>
        <w:t>then</w:t>
      </w:r>
      <w:r w:rsidR="00D17401" w:rsidRPr="00A167F4">
        <w:rPr>
          <w:color w:val="000000"/>
        </w:rPr>
        <w:t xml:space="preserve"> </w:t>
      </w:r>
      <w:r w:rsidRPr="00A167F4">
        <w:rPr>
          <w:color w:val="000000"/>
        </w:rPr>
        <w:t>flat</w:t>
      </w:r>
      <w:r w:rsidR="00D17401">
        <w:rPr>
          <w:color w:val="000000"/>
        </w:rPr>
        <w:t>tens</w:t>
      </w:r>
      <w:r w:rsidRPr="00A167F4">
        <w:rPr>
          <w:color w:val="000000"/>
        </w:rPr>
        <w:t xml:space="preserve"> at around 0.7 </w:t>
      </w:r>
      <w:r w:rsidR="00D17401">
        <w:rPr>
          <w:color w:val="000000"/>
        </w:rPr>
        <w:t>for greater ULVZ thicknesses</w:t>
      </w:r>
      <w:r w:rsidRPr="00A167F4">
        <w:rPr>
          <w:color w:val="000000"/>
        </w:rPr>
        <w:t xml:space="preserve">. </w:t>
      </w:r>
      <w:r w:rsidR="00D17401">
        <w:rPr>
          <w:color w:val="000000"/>
        </w:rPr>
        <w:t xml:space="preserve">The </w:t>
      </w:r>
      <w:r w:rsidR="00D17401" w:rsidRPr="00AE097B">
        <w:rPr>
          <w:i/>
          <w:color w:val="000000"/>
        </w:rPr>
        <w:t>S</w:t>
      </w:r>
      <w:r w:rsidR="00D17401" w:rsidRPr="00AE097B">
        <w:rPr>
          <w:i/>
          <w:color w:val="000000"/>
          <w:vertAlign w:val="superscript"/>
        </w:rPr>
        <w:t>U</w:t>
      </w:r>
      <w:r w:rsidR="00D17401" w:rsidRPr="00A167F4">
        <w:rPr>
          <w:color w:val="000000"/>
        </w:rPr>
        <w:t xml:space="preserve"> </w:t>
      </w:r>
      <w:r w:rsidRPr="00A167F4">
        <w:rPr>
          <w:color w:val="000000"/>
        </w:rPr>
        <w:t xml:space="preserve">peak time and amplitude do not depend on </w:t>
      </w:r>
      <w:r w:rsidR="00D17401">
        <w:rPr>
          <w:color w:val="000000"/>
        </w:rPr>
        <w:t>ULVZ</w:t>
      </w:r>
      <w:r w:rsidR="00D17401" w:rsidRPr="00A167F4">
        <w:rPr>
          <w:color w:val="000000"/>
        </w:rPr>
        <w:t xml:space="preserve"> </w:t>
      </w:r>
      <w:r w:rsidRPr="00A167F4">
        <w:rPr>
          <w:i/>
          <w:color w:val="000000"/>
        </w:rPr>
        <w:t>V</w:t>
      </w:r>
      <w:r w:rsidRPr="000F4B45">
        <w:rPr>
          <w:i/>
          <w:color w:val="000000"/>
          <w:vertAlign w:val="subscript"/>
        </w:rPr>
        <w:t>P</w:t>
      </w:r>
      <w:r w:rsidRPr="000F4B45">
        <w:rPr>
          <w:color w:val="000000"/>
          <w:vertAlign w:val="subscript"/>
        </w:rPr>
        <w:t xml:space="preserve"> </w:t>
      </w:r>
      <w:r w:rsidRPr="00A167F4">
        <w:rPr>
          <w:color w:val="000000"/>
        </w:rPr>
        <w:t xml:space="preserve">structure </w:t>
      </w:r>
      <w:r w:rsidR="005E4948">
        <w:rPr>
          <w:color w:val="000000"/>
        </w:rPr>
        <w:t>(</w:t>
      </w:r>
      <w:r w:rsidR="00775EDB">
        <w:rPr>
          <w:color w:val="000000"/>
        </w:rPr>
        <w:t xml:space="preserve">Figure </w:t>
      </w:r>
      <w:r w:rsidR="005E4948" w:rsidRPr="00A167F4">
        <w:rPr>
          <w:color w:val="000000"/>
        </w:rPr>
        <w:t>4d</w:t>
      </w:r>
      <w:r w:rsidR="005E4948">
        <w:rPr>
          <w:color w:val="000000"/>
        </w:rPr>
        <w:t>)</w:t>
      </w:r>
      <w:r w:rsidRPr="00A167F4">
        <w:rPr>
          <w:color w:val="000000"/>
        </w:rPr>
        <w:t xml:space="preserve">. </w:t>
      </w:r>
    </w:p>
    <w:p w14:paraId="16A9AEFC" w14:textId="0D8576A0" w:rsidR="00DB151B" w:rsidRDefault="00EF100E" w:rsidP="007B198B">
      <w:pPr>
        <w:pStyle w:val="Default"/>
        <w:spacing w:line="480" w:lineRule="auto"/>
        <w:ind w:firstLine="709"/>
        <w:jc w:val="both"/>
        <w:rPr>
          <w:ins w:id="143" w:author="Edward Garnero" w:date="2015-01-20T15:08:00Z"/>
          <w:color w:val="000000"/>
        </w:rPr>
      </w:pPr>
      <w:r w:rsidRPr="00A167F4">
        <w:rPr>
          <w:color w:val="000000"/>
        </w:rPr>
        <w:t>From the</w:t>
      </w:r>
      <w:ins w:id="144" w:author="Edward Garnero" w:date="2015-01-20T15:04:00Z">
        <w:r w:rsidR="00F83A6F">
          <w:rPr>
            <w:color w:val="000000"/>
          </w:rPr>
          <w:t>se</w:t>
        </w:r>
      </w:ins>
      <w:r w:rsidRPr="00A167F4">
        <w:rPr>
          <w:color w:val="000000"/>
        </w:rPr>
        <w:t xml:space="preserve"> </w:t>
      </w:r>
      <w:r w:rsidR="009446E9">
        <w:rPr>
          <w:color w:val="000000"/>
        </w:rPr>
        <w:t>synthetic</w:t>
      </w:r>
      <w:r w:rsidR="009446E9" w:rsidRPr="00A167F4">
        <w:rPr>
          <w:color w:val="000000"/>
        </w:rPr>
        <w:t xml:space="preserve"> </w:t>
      </w:r>
      <w:r w:rsidRPr="00A167F4">
        <w:rPr>
          <w:color w:val="000000"/>
        </w:rPr>
        <w:t xml:space="preserve">tests, we see that the </w:t>
      </w:r>
      <w:r w:rsidR="009446E9" w:rsidRPr="00AE097B">
        <w:rPr>
          <w:i/>
          <w:color w:val="000000"/>
        </w:rPr>
        <w:t>S</w:t>
      </w:r>
      <w:r w:rsidR="009446E9" w:rsidRPr="00AE097B">
        <w:rPr>
          <w:i/>
          <w:color w:val="000000"/>
          <w:vertAlign w:val="superscript"/>
        </w:rPr>
        <w:t>U</w:t>
      </w:r>
      <w:r w:rsidR="009446E9" w:rsidRPr="00A167F4">
        <w:rPr>
          <w:color w:val="000000"/>
        </w:rPr>
        <w:t xml:space="preserve"> </w:t>
      </w:r>
      <w:r w:rsidRPr="00A167F4">
        <w:rPr>
          <w:color w:val="000000"/>
        </w:rPr>
        <w:t xml:space="preserve">peak time is </w:t>
      </w:r>
      <w:r w:rsidR="009446E9">
        <w:rPr>
          <w:color w:val="000000"/>
        </w:rPr>
        <w:t xml:space="preserve">most </w:t>
      </w:r>
      <w:r w:rsidRPr="00A167F4">
        <w:rPr>
          <w:color w:val="000000"/>
        </w:rPr>
        <w:t xml:space="preserve">sensitive to </w:t>
      </w:r>
      <w:r w:rsidR="009446E9" w:rsidRPr="00A167F4">
        <w:rPr>
          <w:color w:val="000000"/>
        </w:rPr>
        <w:t>ULVZ thickness</w:t>
      </w:r>
      <w:ins w:id="145" w:author="Edward Garnero" w:date="2015-01-20T15:04:00Z">
        <w:r w:rsidR="00F83A6F">
          <w:rPr>
            <w:color w:val="000000"/>
          </w:rPr>
          <w:t>, but also</w:t>
        </w:r>
      </w:ins>
      <w:r w:rsidR="009446E9" w:rsidRPr="00A167F4" w:rsidDel="009446E9">
        <w:rPr>
          <w:color w:val="000000"/>
        </w:rPr>
        <w:t xml:space="preserve"> </w:t>
      </w:r>
      <w:del w:id="146" w:author="Edward Garnero" w:date="2015-01-20T15:04:00Z">
        <w:r w:rsidR="009446E9" w:rsidDel="00F83A6F">
          <w:rPr>
            <w:color w:val="000000"/>
          </w:rPr>
          <w:delText xml:space="preserve">and </w:delText>
        </w:r>
      </w:del>
      <w:r w:rsidRPr="00A167F4">
        <w:rPr>
          <w:color w:val="000000"/>
        </w:rPr>
        <w:t>shear velocity reduction</w:t>
      </w:r>
      <w:r w:rsidR="009446E9">
        <w:rPr>
          <w:color w:val="000000"/>
        </w:rPr>
        <w:t xml:space="preserve">; </w:t>
      </w:r>
      <w:del w:id="147" w:author="Edward Garnero" w:date="2015-01-20T15:04:00Z">
        <w:r w:rsidRPr="00A167F4" w:rsidDel="00F83A6F">
          <w:rPr>
            <w:color w:val="000000"/>
          </w:rPr>
          <w:delText>and</w:delText>
        </w:r>
        <w:r w:rsidR="009446E9" w:rsidDel="00F83A6F">
          <w:rPr>
            <w:color w:val="000000"/>
          </w:rPr>
          <w:delText xml:space="preserve"> </w:delText>
        </w:r>
      </w:del>
      <w:r w:rsidR="009446E9">
        <w:rPr>
          <w:color w:val="000000"/>
        </w:rPr>
        <w:t xml:space="preserve">these two parameters represent a common </w:t>
      </w:r>
      <w:r w:rsidRPr="00A167F4">
        <w:rPr>
          <w:color w:val="000000"/>
        </w:rPr>
        <w:t>trade-off</w:t>
      </w:r>
      <w:r w:rsidR="009446E9">
        <w:rPr>
          <w:color w:val="000000"/>
        </w:rPr>
        <w:t xml:space="preserve"> encountered in seismology</w:t>
      </w:r>
      <w:r w:rsidRPr="00A167F4">
        <w:rPr>
          <w:color w:val="000000"/>
        </w:rPr>
        <w:t xml:space="preserve">. </w:t>
      </w:r>
      <w:ins w:id="148" w:author="Edward Garnero" w:date="2015-01-20T15:05:00Z">
        <w:r w:rsidR="00F83A6F">
          <w:rPr>
            <w:color w:val="000000"/>
          </w:rPr>
          <w:t xml:space="preserve">Figure 5 illustrates this trade-off, which is strongest for </w:t>
        </w:r>
      </w:ins>
      <w:del w:id="149" w:author="Edward Garnero" w:date="2015-01-20T15:06:00Z">
        <w:r w:rsidRPr="00A167F4" w:rsidDel="00F83A6F">
          <w:rPr>
            <w:color w:val="000000"/>
          </w:rPr>
          <w:delText>However</w:delText>
        </w:r>
        <w:r w:rsidR="009446E9" w:rsidDel="00F83A6F">
          <w:rPr>
            <w:color w:val="000000"/>
          </w:rPr>
          <w:delText xml:space="preserve">, for smaller ULVZ </w:delText>
        </w:r>
      </w:del>
      <w:ins w:id="150" w:author="Edward Garnero" w:date="2015-01-20T15:06:00Z">
        <w:r w:rsidR="00F83A6F">
          <w:rPr>
            <w:color w:val="000000"/>
          </w:rPr>
          <w:t xml:space="preserve">ULVZ </w:t>
        </w:r>
      </w:ins>
      <w:r w:rsidR="009446E9">
        <w:rPr>
          <w:color w:val="000000"/>
        </w:rPr>
        <w:t xml:space="preserve">thicknesses </w:t>
      </w:r>
      <w:del w:id="151" w:author="Edward Garnero" w:date="2015-01-20T15:06:00Z">
        <w:r w:rsidR="009446E9" w:rsidDel="00F83A6F">
          <w:rPr>
            <w:color w:val="000000"/>
          </w:rPr>
          <w:delText>(e.g., &lt;</w:delText>
        </w:r>
      </w:del>
      <w:ins w:id="152" w:author="Edward Garnero" w:date="2015-01-20T15:06:00Z">
        <w:r w:rsidR="00F83A6F">
          <w:rPr>
            <w:color w:val="000000"/>
          </w:rPr>
          <w:t>&gt;</w:t>
        </w:r>
      </w:ins>
      <w:r w:rsidR="009446E9">
        <w:rPr>
          <w:color w:val="000000"/>
        </w:rPr>
        <w:t xml:space="preserve"> 20 km</w:t>
      </w:r>
      <w:del w:id="153" w:author="Edward Garnero" w:date="2015-01-20T15:07:00Z">
        <w:r w:rsidR="009446E9" w:rsidDel="00F83A6F">
          <w:rPr>
            <w:color w:val="000000"/>
          </w:rPr>
          <w:delText xml:space="preserve">), </w:delText>
        </w:r>
      </w:del>
      <w:ins w:id="154" w:author="Edward Garnero" w:date="2015-01-20T15:07:00Z">
        <w:r w:rsidR="00F83A6F">
          <w:rPr>
            <w:color w:val="000000"/>
          </w:rPr>
          <w:t xml:space="preserve">. As seen in Figure 4, smaller thicknesses show </w:t>
        </w:r>
      </w:ins>
      <w:del w:id="155" w:author="Edward Garnero" w:date="2015-01-20T15:07:00Z">
        <w:r w:rsidRPr="00A167F4" w:rsidDel="00F83A6F">
          <w:rPr>
            <w:color w:val="000000"/>
          </w:rPr>
          <w:delText xml:space="preserve">the </w:delText>
        </w:r>
      </w:del>
      <w:r w:rsidR="0025473F" w:rsidRPr="0025473F">
        <w:rPr>
          <w:i/>
          <w:color w:val="000000"/>
        </w:rPr>
        <w:t>ScS</w:t>
      </w:r>
      <w:r w:rsidR="009446E9">
        <w:rPr>
          <w:color w:val="000000"/>
        </w:rPr>
        <w:t>-</w:t>
      </w:r>
      <w:r w:rsidRPr="00A167F4">
        <w:rPr>
          <w:i/>
          <w:color w:val="000000"/>
        </w:rPr>
        <w:t>SdS</w:t>
      </w:r>
      <w:r w:rsidRPr="00A167F4">
        <w:rPr>
          <w:color w:val="000000"/>
        </w:rPr>
        <w:t xml:space="preserve"> </w:t>
      </w:r>
      <w:r w:rsidR="009446E9">
        <w:rPr>
          <w:color w:val="000000"/>
        </w:rPr>
        <w:t>differential time</w:t>
      </w:r>
      <w:ins w:id="156" w:author="Edward Garnero" w:date="2015-01-20T15:07:00Z">
        <w:r w:rsidR="00F83A6F">
          <w:rPr>
            <w:color w:val="000000"/>
          </w:rPr>
          <w:t>s</w:t>
        </w:r>
      </w:ins>
      <w:r w:rsidR="009446E9">
        <w:rPr>
          <w:color w:val="000000"/>
        </w:rPr>
        <w:t xml:space="preserve"> </w:t>
      </w:r>
      <w:del w:id="157" w:author="Edward Garnero" w:date="2015-01-20T15:08:00Z">
        <w:r w:rsidR="009446E9" w:rsidDel="00F83A6F">
          <w:rPr>
            <w:color w:val="000000"/>
          </w:rPr>
          <w:delText>shows</w:delText>
        </w:r>
        <w:r w:rsidR="009446E9" w:rsidRPr="00A167F4" w:rsidDel="00F83A6F">
          <w:rPr>
            <w:color w:val="000000"/>
          </w:rPr>
          <w:delText xml:space="preserve"> </w:delText>
        </w:r>
      </w:del>
      <w:ins w:id="158" w:author="Edward Garnero" w:date="2015-01-20T15:08:00Z">
        <w:r w:rsidR="00F83A6F">
          <w:rPr>
            <w:color w:val="000000"/>
          </w:rPr>
          <w:t>are</w:t>
        </w:r>
        <w:r w:rsidR="00F83A6F" w:rsidRPr="00A167F4">
          <w:rPr>
            <w:color w:val="000000"/>
          </w:rPr>
          <w:t xml:space="preserve"> </w:t>
        </w:r>
      </w:ins>
      <w:r w:rsidRPr="00A167F4">
        <w:rPr>
          <w:color w:val="000000"/>
        </w:rPr>
        <w:t>more sensitive to the ULVZ thickness</w:t>
      </w:r>
      <w:del w:id="159" w:author="Edward Garnero" w:date="2015-01-20T15:08:00Z">
        <w:r w:rsidR="00775EDB" w:rsidDel="00F83A6F">
          <w:rPr>
            <w:color w:val="000000"/>
          </w:rPr>
          <w:delText xml:space="preserve"> (Figure </w:delText>
        </w:r>
        <w:r w:rsidR="00AB7F95" w:rsidDel="00F83A6F">
          <w:rPr>
            <w:color w:val="000000"/>
          </w:rPr>
          <w:delText>5)</w:delText>
        </w:r>
      </w:del>
      <w:r w:rsidRPr="00A167F4">
        <w:rPr>
          <w:color w:val="000000"/>
        </w:rPr>
        <w:t xml:space="preserve">. </w:t>
      </w:r>
      <w:r w:rsidR="009446E9">
        <w:rPr>
          <w:color w:val="000000"/>
        </w:rPr>
        <w:t>The constant time contours were</w:t>
      </w:r>
      <w:r w:rsidR="009446E9" w:rsidRPr="00A167F4">
        <w:rPr>
          <w:color w:val="000000"/>
        </w:rPr>
        <w:t xml:space="preserve"> </w:t>
      </w:r>
      <w:r w:rsidRPr="00A167F4">
        <w:rPr>
          <w:color w:val="000000"/>
        </w:rPr>
        <w:t>calculate</w:t>
      </w:r>
      <w:r w:rsidR="009446E9">
        <w:rPr>
          <w:color w:val="000000"/>
        </w:rPr>
        <w:t>d</w:t>
      </w:r>
      <w:r w:rsidRPr="00A167F4">
        <w:rPr>
          <w:color w:val="000000"/>
        </w:rPr>
        <w:t xml:space="preserve"> </w:t>
      </w:r>
      <w:r w:rsidR="009446E9">
        <w:rPr>
          <w:color w:val="000000"/>
        </w:rPr>
        <w:t xml:space="preserve">from synthetics made </w:t>
      </w:r>
      <w:r w:rsidRPr="00A167F4">
        <w:rPr>
          <w:color w:val="000000"/>
        </w:rPr>
        <w:t xml:space="preserve">for a suite of ULVZ thicknesses and shear velocity reductions. </w:t>
      </w:r>
    </w:p>
    <w:p w14:paraId="542481A2" w14:textId="1D065F3F" w:rsidR="00F83A6F" w:rsidRPr="00A167F4" w:rsidRDefault="00F83A6F" w:rsidP="007B198B">
      <w:pPr>
        <w:pStyle w:val="Default"/>
        <w:spacing w:line="480" w:lineRule="auto"/>
        <w:ind w:firstLine="709"/>
        <w:jc w:val="both"/>
        <w:rPr>
          <w:color w:val="000000"/>
        </w:rPr>
      </w:pPr>
    </w:p>
    <w:p w14:paraId="06AABB1D" w14:textId="77777777" w:rsidR="00646370" w:rsidRPr="00136377" w:rsidRDefault="0025473F" w:rsidP="00EF100E">
      <w:pPr>
        <w:pStyle w:val="Default"/>
        <w:spacing w:line="480" w:lineRule="auto"/>
        <w:jc w:val="both"/>
        <w:rPr>
          <w:b/>
          <w:color w:val="000000"/>
          <w:sz w:val="26"/>
          <w:szCs w:val="26"/>
        </w:rPr>
      </w:pPr>
      <w:r w:rsidRPr="0025473F">
        <w:rPr>
          <w:b/>
          <w:color w:val="000000"/>
          <w:sz w:val="26"/>
          <w:szCs w:val="26"/>
        </w:rPr>
        <w:t>3 Dataset and Processing</w:t>
      </w:r>
    </w:p>
    <w:p w14:paraId="5ED8F889" w14:textId="77777777" w:rsidR="00EF100E" w:rsidRPr="00A167F4" w:rsidRDefault="00EF100E" w:rsidP="00EF100E">
      <w:pPr>
        <w:pStyle w:val="Default"/>
        <w:spacing w:line="480" w:lineRule="auto"/>
        <w:jc w:val="both"/>
        <w:rPr>
          <w:rFonts w:ascii="Times" w:hAnsi="Times"/>
          <w:b/>
          <w:color w:val="000000"/>
        </w:rPr>
      </w:pPr>
      <w:r w:rsidRPr="00A167F4">
        <w:rPr>
          <w:rFonts w:ascii="Times" w:hAnsi="Times"/>
          <w:b/>
          <w:color w:val="000000"/>
        </w:rPr>
        <w:t>3.1 Data Collection and Pre-processing</w:t>
      </w:r>
    </w:p>
    <w:p w14:paraId="44C39808" w14:textId="1FF70086" w:rsidR="00EF100E" w:rsidRDefault="00EF100E" w:rsidP="00EF100E">
      <w:pPr>
        <w:pStyle w:val="Default"/>
        <w:spacing w:line="480" w:lineRule="auto"/>
        <w:ind w:firstLine="709"/>
        <w:jc w:val="both"/>
        <w:rPr>
          <w:rFonts w:ascii="Times" w:hAnsi="Times"/>
          <w:color w:val="000000"/>
        </w:rPr>
      </w:pPr>
      <w:r w:rsidRPr="00A167F4">
        <w:rPr>
          <w:rFonts w:ascii="Times" w:hAnsi="Times"/>
          <w:color w:val="000000"/>
        </w:rPr>
        <w:t xml:space="preserve">We collected shear wave data from 6 </w:t>
      </w:r>
      <w:r w:rsidR="004D6CE4" w:rsidRPr="00A167F4">
        <w:rPr>
          <w:rFonts w:ascii="Times" w:hAnsi="Times"/>
          <w:color w:val="000000"/>
        </w:rPr>
        <w:t>intermediate</w:t>
      </w:r>
      <w:r w:rsidR="004D6CE4">
        <w:rPr>
          <w:rFonts w:ascii="Times" w:hAnsi="Times"/>
          <w:color w:val="000000"/>
        </w:rPr>
        <w:t>-</w:t>
      </w:r>
      <w:r w:rsidR="004D6CE4" w:rsidRPr="00A167F4">
        <w:rPr>
          <w:rFonts w:ascii="Times" w:hAnsi="Times"/>
          <w:color w:val="000000"/>
        </w:rPr>
        <w:t>to</w:t>
      </w:r>
      <w:r w:rsidR="004D6CE4">
        <w:rPr>
          <w:rFonts w:ascii="Times" w:hAnsi="Times"/>
          <w:color w:val="000000"/>
        </w:rPr>
        <w:t>-</w:t>
      </w:r>
      <w:r w:rsidRPr="00A167F4">
        <w:rPr>
          <w:rFonts w:ascii="Times" w:hAnsi="Times"/>
          <w:color w:val="000000"/>
        </w:rPr>
        <w:t xml:space="preserve">deep focus Fiji-Tonga </w:t>
      </w:r>
      <w:r w:rsidR="007B3DDC">
        <w:rPr>
          <w:rFonts w:ascii="Times" w:hAnsi="Times"/>
          <w:color w:val="000000"/>
        </w:rPr>
        <w:t>earthquakes</w:t>
      </w:r>
      <w:r w:rsidR="007B3DDC" w:rsidRPr="00A167F4">
        <w:rPr>
          <w:rFonts w:ascii="Times" w:hAnsi="Times"/>
          <w:color w:val="000000"/>
        </w:rPr>
        <w:t xml:space="preserve"> </w:t>
      </w:r>
      <w:r w:rsidRPr="00A167F4">
        <w:rPr>
          <w:rFonts w:ascii="Times" w:hAnsi="Times"/>
          <w:color w:val="000000"/>
        </w:rPr>
        <w:t>displaying</w:t>
      </w:r>
      <w:ins w:id="160" w:author="Edward Garnero" w:date="2015-01-21T08:41:00Z">
        <w:r w:rsidR="00BC076C">
          <w:rPr>
            <w:rFonts w:ascii="Times" w:hAnsi="Times"/>
            <w:color w:val="000000"/>
          </w:rPr>
          <w:t xml:space="preserve"> impulsive source shapes and</w:t>
        </w:r>
      </w:ins>
      <w:r w:rsidRPr="00A167F4">
        <w:rPr>
          <w:rFonts w:ascii="Times" w:hAnsi="Times"/>
          <w:color w:val="000000"/>
        </w:rPr>
        <w:t xml:space="preserve"> strong </w:t>
      </w:r>
      <w:r w:rsidR="004D6CE4" w:rsidRPr="00A167F4">
        <w:rPr>
          <w:rFonts w:ascii="Times" w:hAnsi="Times"/>
          <w:color w:val="000000"/>
        </w:rPr>
        <w:t>signal</w:t>
      </w:r>
      <w:r w:rsidR="004D6CE4">
        <w:rPr>
          <w:rFonts w:ascii="Times" w:hAnsi="Times"/>
          <w:color w:val="000000"/>
        </w:rPr>
        <w:t>-</w:t>
      </w:r>
      <w:r w:rsidR="004D6CE4" w:rsidRPr="00A167F4">
        <w:rPr>
          <w:rFonts w:ascii="Times" w:hAnsi="Times"/>
          <w:color w:val="000000"/>
        </w:rPr>
        <w:t>to</w:t>
      </w:r>
      <w:r w:rsidR="004D6CE4">
        <w:rPr>
          <w:rFonts w:ascii="Times" w:hAnsi="Times"/>
          <w:color w:val="000000"/>
        </w:rPr>
        <w:t>-</w:t>
      </w:r>
      <w:r w:rsidRPr="00A167F4">
        <w:rPr>
          <w:rFonts w:ascii="Times" w:hAnsi="Times"/>
          <w:color w:val="000000"/>
        </w:rPr>
        <w:t xml:space="preserve">noise ratios </w:t>
      </w:r>
      <w:r w:rsidR="007B3DDC">
        <w:rPr>
          <w:rFonts w:ascii="Times" w:hAnsi="Times"/>
          <w:color w:val="000000"/>
        </w:rPr>
        <w:t xml:space="preserve">(SNRs) </w:t>
      </w:r>
      <w:r w:rsidRPr="00A167F4">
        <w:rPr>
          <w:rFonts w:ascii="Times" w:hAnsi="Times"/>
          <w:color w:val="000000"/>
        </w:rPr>
        <w:t>of dominant phases compared to the background energy before the firs</w:t>
      </w:r>
      <w:r w:rsidR="00775EDB">
        <w:rPr>
          <w:rFonts w:ascii="Times" w:hAnsi="Times"/>
          <w:color w:val="000000"/>
        </w:rPr>
        <w:t>t arriving shear wave</w:t>
      </w:r>
      <w:r w:rsidRPr="00A167F4">
        <w:rPr>
          <w:rFonts w:ascii="Times" w:hAnsi="Times"/>
          <w:color w:val="000000"/>
        </w:rPr>
        <w:t xml:space="preserve">. The majority of our dataset is recorded by densely distributed broadband seismometers of </w:t>
      </w:r>
      <w:r w:rsidR="007B3DDC">
        <w:rPr>
          <w:rFonts w:ascii="Times" w:hAnsi="Times"/>
          <w:color w:val="000000"/>
        </w:rPr>
        <w:t xml:space="preserve">the </w:t>
      </w:r>
      <w:r w:rsidRPr="00A167F4">
        <w:rPr>
          <w:rFonts w:ascii="Times" w:hAnsi="Times"/>
          <w:color w:val="000000"/>
        </w:rPr>
        <w:t xml:space="preserve">USArray network in North America </w:t>
      </w:r>
      <w:r w:rsidR="00646370">
        <w:rPr>
          <w:rFonts w:ascii="Times" w:hAnsi="Times"/>
          <w:color w:val="000000"/>
        </w:rPr>
        <w:t xml:space="preserve">(Figure </w:t>
      </w:r>
      <w:r w:rsidR="00646370" w:rsidRPr="00A167F4">
        <w:rPr>
          <w:rFonts w:ascii="Times" w:hAnsi="Times"/>
          <w:color w:val="000000"/>
        </w:rPr>
        <w:t>6)</w:t>
      </w:r>
      <w:r w:rsidR="00646370">
        <w:rPr>
          <w:rFonts w:ascii="Times" w:hAnsi="Times"/>
          <w:color w:val="000000"/>
        </w:rPr>
        <w:t xml:space="preserve"> </w:t>
      </w:r>
      <w:r w:rsidRPr="00A167F4">
        <w:rPr>
          <w:rFonts w:ascii="Times" w:hAnsi="Times"/>
          <w:color w:val="000000"/>
        </w:rPr>
        <w:t xml:space="preserve">deployed by </w:t>
      </w:r>
      <w:r w:rsidR="00646370">
        <w:rPr>
          <w:rFonts w:ascii="Times" w:hAnsi="Times"/>
          <w:color w:val="000000"/>
        </w:rPr>
        <w:t xml:space="preserve">the </w:t>
      </w:r>
      <w:r w:rsidRPr="00A167F4">
        <w:rPr>
          <w:rFonts w:ascii="Times" w:hAnsi="Times"/>
          <w:color w:val="000000"/>
        </w:rPr>
        <w:t>EarthScope project</w:t>
      </w:r>
      <w:r w:rsidR="00065520">
        <w:rPr>
          <w:rFonts w:ascii="Times" w:hAnsi="Times"/>
          <w:color w:val="000000"/>
        </w:rPr>
        <w:t xml:space="preserve"> (http://www.earthscope.org)</w:t>
      </w:r>
      <w:r w:rsidRPr="00A167F4">
        <w:rPr>
          <w:rFonts w:ascii="Times" w:hAnsi="Times"/>
          <w:color w:val="000000"/>
        </w:rPr>
        <w:t xml:space="preserve">. Table 4.1 lists event information </w:t>
      </w:r>
      <w:r w:rsidR="00646370">
        <w:rPr>
          <w:rFonts w:ascii="Times" w:hAnsi="Times"/>
          <w:color w:val="000000"/>
        </w:rPr>
        <w:t>as reported by</w:t>
      </w:r>
      <w:r w:rsidR="00646370" w:rsidRPr="00A167F4">
        <w:rPr>
          <w:rFonts w:ascii="Times" w:hAnsi="Times"/>
          <w:color w:val="000000"/>
        </w:rPr>
        <w:t xml:space="preserve"> </w:t>
      </w:r>
      <w:r w:rsidRPr="00A167F4">
        <w:rPr>
          <w:rFonts w:ascii="Times" w:hAnsi="Times"/>
          <w:color w:val="000000"/>
        </w:rPr>
        <w:t xml:space="preserve">the National Earthquake Information Center (NEIC). </w:t>
      </w:r>
      <w:r w:rsidR="00AB7F95">
        <w:rPr>
          <w:rFonts w:ascii="Times" w:hAnsi="Times"/>
          <w:color w:val="000000"/>
        </w:rPr>
        <w:t>Initially</w:t>
      </w:r>
      <w:r w:rsidRPr="00A167F4">
        <w:rPr>
          <w:rFonts w:ascii="Times" w:hAnsi="Times"/>
          <w:color w:val="000000"/>
        </w:rPr>
        <w:t>, we obtain</w:t>
      </w:r>
      <w:r w:rsidR="00646370">
        <w:rPr>
          <w:rFonts w:ascii="Times" w:hAnsi="Times"/>
          <w:color w:val="000000"/>
        </w:rPr>
        <w:t>ed</w:t>
      </w:r>
      <w:r w:rsidRPr="00A167F4">
        <w:rPr>
          <w:rFonts w:ascii="Times" w:hAnsi="Times"/>
          <w:color w:val="000000"/>
        </w:rPr>
        <w:t xml:space="preserve"> </w:t>
      </w:r>
      <w:r w:rsidRPr="008447E3">
        <w:rPr>
          <w:rFonts w:ascii="Times" w:hAnsi="Times"/>
        </w:rPr>
        <w:t xml:space="preserve">displacement </w:t>
      </w:r>
      <w:ins w:id="161" w:author="Edward Garnero" w:date="2015-01-21T09:33:00Z">
        <w:r w:rsidR="00CB2E68">
          <w:rPr>
            <w:rFonts w:ascii="Times" w:hAnsi="Times"/>
          </w:rPr>
          <w:t xml:space="preserve">component </w:t>
        </w:r>
      </w:ins>
      <w:r w:rsidRPr="008447E3">
        <w:rPr>
          <w:rFonts w:ascii="Times" w:hAnsi="Times"/>
        </w:rPr>
        <w:t>seismograms by in</w:t>
      </w:r>
      <w:r w:rsidR="00AB7F95" w:rsidRPr="008447E3">
        <w:rPr>
          <w:rFonts w:ascii="Times" w:hAnsi="Times"/>
        </w:rPr>
        <w:t>strument response deconvolution</w:t>
      </w:r>
      <w:r w:rsidR="00646370">
        <w:rPr>
          <w:rFonts w:ascii="Times" w:hAnsi="Times"/>
        </w:rPr>
        <w:t>, then</w:t>
      </w:r>
      <w:r w:rsidRPr="008447E3">
        <w:rPr>
          <w:rFonts w:ascii="Times" w:hAnsi="Times"/>
        </w:rPr>
        <w:t xml:space="preserve"> rotate</w:t>
      </w:r>
      <w:r w:rsidR="00646370">
        <w:rPr>
          <w:rFonts w:ascii="Times" w:hAnsi="Times"/>
        </w:rPr>
        <w:t>d</w:t>
      </w:r>
      <w:r w:rsidRPr="008447E3">
        <w:rPr>
          <w:rFonts w:ascii="Times" w:hAnsi="Times"/>
        </w:rPr>
        <w:t xml:space="preserve"> traces to the great circle reference frame to obtain radial and transverse components of motion. </w:t>
      </w:r>
      <w:r w:rsidR="00AB7F95" w:rsidRPr="008447E3">
        <w:rPr>
          <w:rFonts w:ascii="Times" w:hAnsi="Times"/>
        </w:rPr>
        <w:t>A</w:t>
      </w:r>
      <w:r w:rsidRPr="008447E3">
        <w:rPr>
          <w:rFonts w:ascii="Times" w:hAnsi="Times"/>
        </w:rPr>
        <w:t xml:space="preserve"> band-pass filter from 1 to 67 sec </w:t>
      </w:r>
      <w:r w:rsidR="00AB7F95" w:rsidRPr="008447E3">
        <w:rPr>
          <w:rFonts w:ascii="Times" w:hAnsi="Times"/>
        </w:rPr>
        <w:t>was</w:t>
      </w:r>
      <w:r w:rsidRPr="008447E3">
        <w:rPr>
          <w:rFonts w:ascii="Times" w:hAnsi="Times"/>
        </w:rPr>
        <w:t xml:space="preserve"> applied</w:t>
      </w:r>
      <w:r w:rsidR="00197097">
        <w:rPr>
          <w:rFonts w:ascii="Times" w:hAnsi="Times"/>
        </w:rPr>
        <w:t xml:space="preserve"> in attempt </w:t>
      </w:r>
      <w:r w:rsidRPr="008447E3">
        <w:rPr>
          <w:rFonts w:ascii="Times" w:hAnsi="Times"/>
        </w:rPr>
        <w:t xml:space="preserve">to minimize long period </w:t>
      </w:r>
      <w:r w:rsidR="00646370">
        <w:rPr>
          <w:rFonts w:ascii="Times" w:hAnsi="Times"/>
        </w:rPr>
        <w:t>energy</w:t>
      </w:r>
      <w:r w:rsidR="00646370" w:rsidRPr="008447E3">
        <w:rPr>
          <w:rFonts w:ascii="Times" w:hAnsi="Times"/>
        </w:rPr>
        <w:t xml:space="preserve"> </w:t>
      </w:r>
      <w:r w:rsidR="00646370">
        <w:rPr>
          <w:rFonts w:ascii="Times" w:hAnsi="Times"/>
        </w:rPr>
        <w:t>associated with</w:t>
      </w:r>
      <w:r w:rsidR="00646370" w:rsidRPr="008447E3">
        <w:rPr>
          <w:rFonts w:ascii="Times" w:hAnsi="Times"/>
        </w:rPr>
        <w:t xml:space="preserve"> </w:t>
      </w:r>
      <w:r w:rsidRPr="008447E3">
        <w:rPr>
          <w:rFonts w:ascii="Times" w:hAnsi="Times"/>
        </w:rPr>
        <w:t>ins</w:t>
      </w:r>
      <w:r w:rsidR="00775EDB" w:rsidRPr="008447E3">
        <w:rPr>
          <w:rFonts w:ascii="Times" w:hAnsi="Times"/>
        </w:rPr>
        <w:t xml:space="preserve">trument deconvolution (Figure </w:t>
      </w:r>
      <w:r w:rsidR="00573DD5" w:rsidRPr="008447E3">
        <w:rPr>
          <w:rFonts w:ascii="Times" w:hAnsi="Times"/>
        </w:rPr>
        <w:t>S1</w:t>
      </w:r>
      <w:r w:rsidR="00775EDB" w:rsidRPr="008447E3">
        <w:rPr>
          <w:rFonts w:ascii="Times" w:hAnsi="Times"/>
        </w:rPr>
        <w:t>b</w:t>
      </w:r>
      <w:r w:rsidRPr="008447E3">
        <w:rPr>
          <w:rFonts w:ascii="Times" w:hAnsi="Times"/>
        </w:rPr>
        <w:t xml:space="preserve">). This bandpass filter gives rise to the long-period negative amplitude signal before </w:t>
      </w:r>
      <w:r w:rsidRPr="008447E3">
        <w:rPr>
          <w:rFonts w:ascii="Times" w:hAnsi="Times"/>
          <w:i/>
        </w:rPr>
        <w:t>S</w:t>
      </w:r>
      <w:r w:rsidRPr="008447E3">
        <w:rPr>
          <w:rFonts w:ascii="Times" w:hAnsi="Times"/>
        </w:rPr>
        <w:t xml:space="preserve"> and </w:t>
      </w:r>
      <w:r w:rsidRPr="008447E3">
        <w:rPr>
          <w:rFonts w:ascii="Times" w:hAnsi="Times"/>
          <w:i/>
        </w:rPr>
        <w:t xml:space="preserve">ScS </w:t>
      </w:r>
      <w:r w:rsidR="00775EDB" w:rsidRPr="008447E3">
        <w:rPr>
          <w:rFonts w:ascii="Times" w:hAnsi="Times"/>
        </w:rPr>
        <w:t xml:space="preserve">(Figure </w:t>
      </w:r>
      <w:r w:rsidR="00573DD5" w:rsidRPr="008447E3">
        <w:rPr>
          <w:rFonts w:ascii="Times" w:hAnsi="Times"/>
        </w:rPr>
        <w:t>S1</w:t>
      </w:r>
      <w:r w:rsidRPr="008447E3">
        <w:rPr>
          <w:rFonts w:ascii="Times" w:hAnsi="Times"/>
        </w:rPr>
        <w:t>a),</w:t>
      </w:r>
      <w:r w:rsidRPr="008447E3">
        <w:rPr>
          <w:rFonts w:ascii="Times" w:hAnsi="Times"/>
          <w:i/>
        </w:rPr>
        <w:t xml:space="preserve"> </w:t>
      </w:r>
      <w:r w:rsidRPr="008447E3">
        <w:rPr>
          <w:rFonts w:ascii="Times" w:hAnsi="Times"/>
        </w:rPr>
        <w:t xml:space="preserve">which </w:t>
      </w:r>
      <w:r w:rsidR="00197097">
        <w:rPr>
          <w:rFonts w:ascii="Times" w:hAnsi="Times"/>
        </w:rPr>
        <w:t>can</w:t>
      </w:r>
      <w:r w:rsidR="00197097" w:rsidRPr="008447E3">
        <w:rPr>
          <w:rFonts w:ascii="Times" w:hAnsi="Times"/>
        </w:rPr>
        <w:t xml:space="preserve"> </w:t>
      </w:r>
      <w:r w:rsidRPr="008447E3">
        <w:rPr>
          <w:rFonts w:ascii="Times" w:hAnsi="Times"/>
        </w:rPr>
        <w:t xml:space="preserve">affect the FRS processing. </w:t>
      </w:r>
      <w:r w:rsidR="00197097">
        <w:rPr>
          <w:rFonts w:ascii="Times" w:hAnsi="Times"/>
        </w:rPr>
        <w:t>To mitigate this, w</w:t>
      </w:r>
      <w:r w:rsidRPr="008447E3">
        <w:rPr>
          <w:rFonts w:ascii="Times" w:hAnsi="Times"/>
        </w:rPr>
        <w:t>e deconvolve</w:t>
      </w:r>
      <w:r w:rsidR="00197097">
        <w:rPr>
          <w:rFonts w:ascii="Times" w:hAnsi="Times"/>
        </w:rPr>
        <w:t>d</w:t>
      </w:r>
      <w:r w:rsidRPr="008447E3">
        <w:rPr>
          <w:rFonts w:ascii="Times" w:hAnsi="Times"/>
        </w:rPr>
        <w:t xml:space="preserve"> instrument response</w:t>
      </w:r>
      <w:r w:rsidR="00197097">
        <w:rPr>
          <w:rFonts w:ascii="Times" w:hAnsi="Times"/>
        </w:rPr>
        <w:t>s, then worked with</w:t>
      </w:r>
      <w:r w:rsidRPr="008447E3">
        <w:rPr>
          <w:rFonts w:ascii="Times" w:hAnsi="Times"/>
        </w:rPr>
        <w:t xml:space="preserve"> velocity seismograms, which show much less deconvolution-indu</w:t>
      </w:r>
      <w:r w:rsidR="00775EDB" w:rsidRPr="008447E3">
        <w:rPr>
          <w:rFonts w:ascii="Times" w:hAnsi="Times"/>
        </w:rPr>
        <w:t>ced long-period noise (</w:t>
      </w:r>
      <w:ins w:id="162" w:author="Edward Garnero" w:date="2015-01-21T11:26:00Z">
        <w:r w:rsidR="00E23893">
          <w:rPr>
            <w:rFonts w:ascii="Times" w:hAnsi="Times"/>
          </w:rPr>
          <w:t xml:space="preserve">bottom traces, </w:t>
        </w:r>
      </w:ins>
      <w:r w:rsidR="00775EDB" w:rsidRPr="008447E3">
        <w:rPr>
          <w:rFonts w:ascii="Times" w:hAnsi="Times"/>
        </w:rPr>
        <w:t xml:space="preserve">Figure </w:t>
      </w:r>
      <w:del w:id="163" w:author="Edward Garnero" w:date="2015-01-21T11:27:00Z">
        <w:r w:rsidR="00573DD5" w:rsidRPr="008447E3" w:rsidDel="00E23893">
          <w:rPr>
            <w:rFonts w:ascii="Times" w:hAnsi="Times"/>
          </w:rPr>
          <w:delText>S1</w:delText>
        </w:r>
        <w:r w:rsidRPr="008447E3" w:rsidDel="00E23893">
          <w:rPr>
            <w:rFonts w:ascii="Times" w:hAnsi="Times"/>
          </w:rPr>
          <w:delText>c</w:delText>
        </w:r>
      </w:del>
      <w:ins w:id="164" w:author="Edward Garnero" w:date="2015-01-21T11:27:00Z">
        <w:r w:rsidR="00E23893" w:rsidRPr="008447E3">
          <w:rPr>
            <w:rFonts w:ascii="Times" w:hAnsi="Times"/>
          </w:rPr>
          <w:t>S1</w:t>
        </w:r>
        <w:r w:rsidR="00E23893">
          <w:rPr>
            <w:rFonts w:ascii="Times" w:hAnsi="Times"/>
          </w:rPr>
          <w:t>b</w:t>
        </w:r>
      </w:ins>
      <w:r w:rsidRPr="008447E3">
        <w:rPr>
          <w:rFonts w:ascii="Times" w:hAnsi="Times"/>
        </w:rPr>
        <w:t>),</w:t>
      </w:r>
      <w:del w:id="165" w:author="Edward Garnero" w:date="2015-01-21T11:27:00Z">
        <w:r w:rsidRPr="008447E3" w:rsidDel="00E23893">
          <w:rPr>
            <w:rFonts w:ascii="Times" w:hAnsi="Times"/>
          </w:rPr>
          <w:delText xml:space="preserve"> </w:delText>
        </w:r>
        <w:r w:rsidR="00197097" w:rsidDel="00E23893">
          <w:rPr>
            <w:rFonts w:ascii="Times" w:hAnsi="Times"/>
          </w:rPr>
          <w:delText>allowing</w:delText>
        </w:r>
        <w:r w:rsidR="008A2210" w:rsidDel="00E23893">
          <w:rPr>
            <w:rFonts w:ascii="Times" w:hAnsi="Times"/>
          </w:rPr>
          <w:delText xml:space="preserve"> omission of the</w:delText>
        </w:r>
        <w:r w:rsidRPr="008447E3" w:rsidDel="00E23893">
          <w:rPr>
            <w:rFonts w:ascii="Times" w:hAnsi="Times"/>
          </w:rPr>
          <w:delText xml:space="preserve"> </w:delText>
        </w:r>
        <w:r w:rsidR="008A2210" w:rsidDel="00E23893">
          <w:rPr>
            <w:rFonts w:ascii="Times" w:hAnsi="Times"/>
          </w:rPr>
          <w:delText>low-pass</w:delText>
        </w:r>
        <w:r w:rsidR="008A2210" w:rsidRPr="008447E3" w:rsidDel="00E23893">
          <w:rPr>
            <w:rFonts w:ascii="Times" w:hAnsi="Times"/>
          </w:rPr>
          <w:delText xml:space="preserve"> </w:delText>
        </w:r>
        <w:r w:rsidRPr="008447E3" w:rsidDel="00E23893">
          <w:rPr>
            <w:rFonts w:ascii="Times" w:hAnsi="Times"/>
          </w:rPr>
          <w:delText xml:space="preserve">filter </w:delText>
        </w:r>
        <w:r w:rsidR="008A2210" w:rsidDel="00E23893">
          <w:rPr>
            <w:rFonts w:ascii="Times" w:hAnsi="Times"/>
          </w:rPr>
          <w:delText>and hence and affects from it.</w:delText>
        </w:r>
      </w:del>
      <w:r w:rsidR="008A2210">
        <w:rPr>
          <w:rFonts w:ascii="Times" w:hAnsi="Times"/>
        </w:rPr>
        <w:t xml:space="preserve"> </w:t>
      </w:r>
      <w:r w:rsidRPr="008447E3">
        <w:rPr>
          <w:rFonts w:ascii="Times" w:hAnsi="Times"/>
        </w:rPr>
        <w:t>Every record is then individually inspected. We do not include records at distances where</w:t>
      </w:r>
      <w:r w:rsidRPr="00A167F4">
        <w:rPr>
          <w:rFonts w:ascii="Times" w:hAnsi="Times"/>
          <w:color w:val="000000"/>
        </w:rPr>
        <w:t xml:space="preserve"> </w:t>
      </w:r>
      <w:r w:rsidRPr="00A167F4">
        <w:rPr>
          <w:rFonts w:ascii="Times" w:hAnsi="Times"/>
          <w:i/>
          <w:color w:val="000000"/>
        </w:rPr>
        <w:t>ScS</w:t>
      </w:r>
      <w:r w:rsidRPr="00A167F4">
        <w:rPr>
          <w:rFonts w:ascii="Times" w:hAnsi="Times"/>
          <w:color w:val="000000"/>
        </w:rPr>
        <w:t xml:space="preserve"> and </w:t>
      </w:r>
      <w:r w:rsidRPr="00A167F4">
        <w:rPr>
          <w:rFonts w:ascii="Times" w:hAnsi="Times"/>
          <w:i/>
          <w:color w:val="000000"/>
        </w:rPr>
        <w:t xml:space="preserve">S </w:t>
      </w:r>
      <w:r w:rsidRPr="00A167F4">
        <w:rPr>
          <w:rFonts w:ascii="Times" w:hAnsi="Times"/>
          <w:color w:val="000000"/>
        </w:rPr>
        <w:t xml:space="preserve">merge in time (near </w:t>
      </w:r>
      <w:r w:rsidR="008A2210" w:rsidRPr="00A167F4">
        <w:rPr>
          <w:rFonts w:ascii="Times" w:hAnsi="Times"/>
          <w:color w:val="000000"/>
        </w:rPr>
        <w:t>8</w:t>
      </w:r>
      <w:r w:rsidR="008A2210">
        <w:rPr>
          <w:rFonts w:ascii="Times" w:hAnsi="Times"/>
          <w:color w:val="000000"/>
        </w:rPr>
        <w:t>4</w:t>
      </w:r>
      <w:r w:rsidR="008A2210" w:rsidRPr="00A167F4">
        <w:rPr>
          <w:rFonts w:ascii="Times" w:hAnsi="Times"/>
          <w:color w:val="000000"/>
        </w:rPr>
        <w:t xml:space="preserve"> </w:t>
      </w:r>
      <w:r w:rsidRPr="00A167F4">
        <w:rPr>
          <w:rFonts w:ascii="Times" w:hAnsi="Times"/>
          <w:color w:val="000000"/>
        </w:rPr>
        <w:t>deg or so). Our final data set consists of 984 recordings of</w:t>
      </w:r>
      <w:r w:rsidRPr="00A167F4">
        <w:rPr>
          <w:rFonts w:ascii="Times" w:hAnsi="Times"/>
          <w:i/>
          <w:color w:val="000000"/>
        </w:rPr>
        <w:t xml:space="preserve"> ScS </w:t>
      </w:r>
      <w:r w:rsidRPr="00A167F4">
        <w:rPr>
          <w:rFonts w:ascii="Times" w:hAnsi="Times"/>
          <w:color w:val="000000"/>
        </w:rPr>
        <w:t>referenced to direct</w:t>
      </w:r>
      <w:r w:rsidRPr="00A167F4">
        <w:rPr>
          <w:rFonts w:ascii="Times" w:hAnsi="Times"/>
          <w:i/>
          <w:color w:val="000000"/>
        </w:rPr>
        <w:t xml:space="preserve"> S</w:t>
      </w:r>
      <w:r w:rsidRPr="00A167F4">
        <w:rPr>
          <w:rFonts w:ascii="Times" w:hAnsi="Times"/>
          <w:color w:val="000000"/>
        </w:rPr>
        <w:t xml:space="preserve"> on the transverse component</w:t>
      </w:r>
      <w:r w:rsidR="008A2210">
        <w:rPr>
          <w:rFonts w:ascii="Times" w:hAnsi="Times"/>
          <w:color w:val="000000"/>
        </w:rPr>
        <w:t xml:space="preserve"> of motion</w:t>
      </w:r>
      <w:r w:rsidRPr="00A167F4">
        <w:rPr>
          <w:rFonts w:ascii="Times" w:hAnsi="Times"/>
          <w:i/>
          <w:color w:val="000000"/>
        </w:rPr>
        <w:t xml:space="preserve">. </w:t>
      </w:r>
      <w:r w:rsidRPr="00A167F4">
        <w:rPr>
          <w:rFonts w:ascii="Times" w:hAnsi="Times"/>
          <w:color w:val="000000"/>
        </w:rPr>
        <w:t xml:space="preserve">The entire data set spans a distance range from 71° to 84°, and densely samples the </w:t>
      </w:r>
      <w:del w:id="166" w:author="Edward Garnero" w:date="2015-01-21T11:28:00Z">
        <w:r w:rsidRPr="00A167F4" w:rsidDel="00E23893">
          <w:rPr>
            <w:rFonts w:ascii="Times" w:hAnsi="Times"/>
            <w:color w:val="000000"/>
          </w:rPr>
          <w:delText xml:space="preserve">bottommost </w:delText>
        </w:r>
      </w:del>
      <w:ins w:id="167" w:author="Edward Garnero" w:date="2015-01-21T11:28:00Z">
        <w:r w:rsidR="00E23893">
          <w:rPr>
            <w:rFonts w:ascii="Times" w:hAnsi="Times"/>
            <w:color w:val="000000"/>
          </w:rPr>
          <w:t>lower</w:t>
        </w:r>
        <w:r w:rsidR="00E23893" w:rsidRPr="00A167F4">
          <w:rPr>
            <w:rFonts w:ascii="Times" w:hAnsi="Times"/>
            <w:color w:val="000000"/>
          </w:rPr>
          <w:t xml:space="preserve">most </w:t>
        </w:r>
      </w:ins>
      <w:r w:rsidRPr="00A167F4">
        <w:rPr>
          <w:rFonts w:ascii="Times" w:hAnsi="Times"/>
          <w:color w:val="000000"/>
        </w:rPr>
        <w:t>mantle beneath the central Pacific, southeast of the Hawaiian hotspot</w:t>
      </w:r>
      <w:r w:rsidR="00AB7F95">
        <w:rPr>
          <w:rFonts w:ascii="Times" w:hAnsi="Times"/>
          <w:color w:val="000000"/>
        </w:rPr>
        <w:t xml:space="preserve"> </w:t>
      </w:r>
      <w:r w:rsidR="00775EDB">
        <w:rPr>
          <w:rFonts w:ascii="Times" w:hAnsi="Times"/>
          <w:color w:val="000000"/>
        </w:rPr>
        <w:t xml:space="preserve">(Figure </w:t>
      </w:r>
      <w:r w:rsidR="00AB7F95">
        <w:rPr>
          <w:rFonts w:ascii="Times" w:hAnsi="Times"/>
          <w:color w:val="000000"/>
        </w:rPr>
        <w:t>6</w:t>
      </w:r>
      <w:r w:rsidR="008A2210">
        <w:rPr>
          <w:rFonts w:ascii="Times" w:hAnsi="Times"/>
          <w:color w:val="000000"/>
        </w:rPr>
        <w:t>b</w:t>
      </w:r>
      <w:r w:rsidR="00AB7F95">
        <w:rPr>
          <w:rFonts w:ascii="Times" w:hAnsi="Times"/>
          <w:color w:val="000000"/>
        </w:rPr>
        <w:t>)</w:t>
      </w:r>
      <w:r w:rsidRPr="00A167F4">
        <w:rPr>
          <w:rFonts w:ascii="Times" w:hAnsi="Times"/>
          <w:color w:val="000000"/>
        </w:rPr>
        <w:t xml:space="preserve">. </w:t>
      </w:r>
    </w:p>
    <w:p w14:paraId="1EAC32D7" w14:textId="18B91996" w:rsidR="00DE117C" w:rsidRDefault="00FA423C" w:rsidP="0064257B">
      <w:pPr>
        <w:pStyle w:val="Default"/>
        <w:spacing w:line="480" w:lineRule="auto"/>
        <w:ind w:firstLine="709"/>
        <w:jc w:val="both"/>
        <w:rPr>
          <w:ins w:id="168" w:author="Edward Garnero" w:date="2015-01-21T11:30:00Z"/>
          <w:rFonts w:ascii="Times" w:hAnsi="Times"/>
          <w:color w:val="000000"/>
        </w:rPr>
      </w:pPr>
      <w:r>
        <w:rPr>
          <w:rFonts w:ascii="Times" w:hAnsi="Times"/>
          <w:color w:val="000000"/>
        </w:rPr>
        <w:t xml:space="preserve">We chose earthquakes for which </w:t>
      </w:r>
      <w:r w:rsidR="0025473F" w:rsidRPr="0025473F">
        <w:rPr>
          <w:rFonts w:ascii="Times" w:hAnsi="Times"/>
          <w:i/>
          <w:color w:val="000000"/>
        </w:rPr>
        <w:t>S</w:t>
      </w:r>
      <w:r>
        <w:rPr>
          <w:rFonts w:ascii="Times" w:hAnsi="Times"/>
          <w:color w:val="000000"/>
        </w:rPr>
        <w:t xml:space="preserve"> and </w:t>
      </w:r>
      <w:r w:rsidR="0025473F" w:rsidRPr="0025473F">
        <w:rPr>
          <w:rFonts w:ascii="Times" w:hAnsi="Times"/>
          <w:i/>
          <w:color w:val="000000"/>
        </w:rPr>
        <w:t>ScS</w:t>
      </w:r>
      <w:r>
        <w:rPr>
          <w:rFonts w:ascii="Times" w:hAnsi="Times"/>
          <w:color w:val="000000"/>
        </w:rPr>
        <w:t xml:space="preserve"> a</w:t>
      </w:r>
      <w:r w:rsidR="002E4464">
        <w:rPr>
          <w:rFonts w:ascii="Times" w:hAnsi="Times"/>
          <w:color w:val="000000"/>
        </w:rPr>
        <w:t xml:space="preserve">re predicted to be similarly within a strong part of the SH radiation pattern. </w:t>
      </w:r>
      <w:r w:rsidR="0082154A">
        <w:rPr>
          <w:rFonts w:ascii="Times" w:hAnsi="Times"/>
          <w:color w:val="000000"/>
        </w:rPr>
        <w:t>R</w:t>
      </w:r>
      <w:r w:rsidR="00EF100E" w:rsidRPr="00A167F4">
        <w:rPr>
          <w:rFonts w:ascii="Times" w:hAnsi="Times"/>
          <w:color w:val="000000"/>
        </w:rPr>
        <w:t xml:space="preserve">adiation patterns for </w:t>
      </w:r>
      <w:r w:rsidR="00EF100E" w:rsidRPr="00A167F4">
        <w:rPr>
          <w:rFonts w:ascii="Times" w:hAnsi="Times"/>
          <w:i/>
          <w:color w:val="000000"/>
        </w:rPr>
        <w:t>P</w:t>
      </w:r>
      <w:r w:rsidR="00EF100E" w:rsidRPr="00A167F4">
        <w:rPr>
          <w:rFonts w:ascii="Times" w:hAnsi="Times"/>
          <w:color w:val="000000"/>
        </w:rPr>
        <w:t xml:space="preserve"> and </w:t>
      </w:r>
      <w:r w:rsidR="00EF100E" w:rsidRPr="00A167F4">
        <w:rPr>
          <w:rFonts w:ascii="Times" w:hAnsi="Times"/>
          <w:i/>
          <w:color w:val="000000"/>
        </w:rPr>
        <w:t>SH</w:t>
      </w:r>
      <w:r w:rsidR="00EF100E" w:rsidRPr="00A167F4">
        <w:rPr>
          <w:rFonts w:ascii="Times" w:hAnsi="Times"/>
          <w:color w:val="000000"/>
        </w:rPr>
        <w:t xml:space="preserve"> component</w:t>
      </w:r>
      <w:r w:rsidR="0082154A">
        <w:rPr>
          <w:rFonts w:ascii="Times" w:hAnsi="Times"/>
          <w:color w:val="000000"/>
        </w:rPr>
        <w:t>s</w:t>
      </w:r>
      <w:r w:rsidR="00EF100E" w:rsidRPr="00A167F4">
        <w:rPr>
          <w:rFonts w:ascii="Times" w:hAnsi="Times"/>
          <w:color w:val="000000"/>
        </w:rPr>
        <w:t xml:space="preserve"> of motion </w:t>
      </w:r>
      <w:r w:rsidR="00DE117C">
        <w:rPr>
          <w:rFonts w:ascii="Times" w:hAnsi="Times"/>
          <w:color w:val="000000"/>
        </w:rPr>
        <w:t xml:space="preserve">were computed </w:t>
      </w:r>
      <w:r w:rsidR="00EF100E" w:rsidRPr="00A167F4">
        <w:rPr>
          <w:rFonts w:ascii="Times" w:hAnsi="Times"/>
          <w:color w:val="000000"/>
        </w:rPr>
        <w:t xml:space="preserve">using the Centroid Moment Tensor (CMT) solution for each event obtained from the global CMT database </w:t>
      </w:r>
      <w:r w:rsidR="0082154A">
        <w:rPr>
          <w:rFonts w:ascii="Times" w:hAnsi="Times"/>
          <w:color w:val="000000"/>
        </w:rPr>
        <w:t>(</w:t>
      </w:r>
      <w:hyperlink r:id="rId8" w:history="1">
        <w:r w:rsidR="0082154A" w:rsidRPr="0021102C">
          <w:rPr>
            <w:rStyle w:val="Hyperlink"/>
            <w:rFonts w:ascii="Times" w:hAnsi="Times"/>
          </w:rPr>
          <w:t>http://www.globalcmt.org</w:t>
        </w:r>
      </w:hyperlink>
      <w:r w:rsidR="0082154A">
        <w:rPr>
          <w:rFonts w:ascii="Times" w:hAnsi="Times"/>
          <w:color w:val="000000"/>
        </w:rPr>
        <w:t>)</w:t>
      </w:r>
      <w:r w:rsidR="00DE117C">
        <w:rPr>
          <w:rFonts w:ascii="Times" w:hAnsi="Times"/>
          <w:color w:val="000000"/>
        </w:rPr>
        <w:t>;</w:t>
      </w:r>
      <w:r w:rsidR="0082154A">
        <w:rPr>
          <w:rFonts w:ascii="Times" w:hAnsi="Times"/>
          <w:color w:val="000000"/>
        </w:rPr>
        <w:t xml:space="preserve"> </w:t>
      </w:r>
      <w:r w:rsidR="0082154A" w:rsidRPr="00A167F4">
        <w:rPr>
          <w:rFonts w:ascii="Times" w:hAnsi="Times"/>
          <w:i/>
          <w:color w:val="000000"/>
        </w:rPr>
        <w:t>S</w:t>
      </w:r>
      <w:r w:rsidR="0082154A" w:rsidRPr="00A167F4">
        <w:rPr>
          <w:rFonts w:ascii="Times" w:hAnsi="Times"/>
          <w:color w:val="000000"/>
        </w:rPr>
        <w:t xml:space="preserve"> and </w:t>
      </w:r>
      <w:r w:rsidR="0082154A" w:rsidRPr="00A167F4">
        <w:rPr>
          <w:rFonts w:ascii="Times" w:hAnsi="Times"/>
          <w:i/>
          <w:color w:val="000000"/>
        </w:rPr>
        <w:t>ScS</w:t>
      </w:r>
      <w:r w:rsidR="0082154A" w:rsidRPr="00A167F4">
        <w:rPr>
          <w:rFonts w:ascii="Times" w:hAnsi="Times"/>
          <w:color w:val="000000"/>
        </w:rPr>
        <w:t xml:space="preserve"> </w:t>
      </w:r>
      <w:r w:rsidR="00DE117C">
        <w:rPr>
          <w:rFonts w:ascii="Times" w:hAnsi="Times"/>
          <w:color w:val="000000"/>
        </w:rPr>
        <w:t xml:space="preserve">lower hemisphere radiation pattern </w:t>
      </w:r>
      <w:r w:rsidR="00EF100E" w:rsidRPr="00A167F4">
        <w:rPr>
          <w:rFonts w:ascii="Times" w:hAnsi="Times"/>
          <w:color w:val="000000"/>
        </w:rPr>
        <w:t>piercing locations</w:t>
      </w:r>
      <w:r w:rsidR="00DE117C">
        <w:rPr>
          <w:rFonts w:ascii="Times" w:hAnsi="Times"/>
          <w:color w:val="000000"/>
        </w:rPr>
        <w:t xml:space="preserve"> are shown in </w:t>
      </w:r>
      <w:r w:rsidR="00775EDB">
        <w:rPr>
          <w:rFonts w:ascii="Times" w:hAnsi="Times"/>
          <w:color w:val="000000"/>
        </w:rPr>
        <w:t xml:space="preserve">Figure </w:t>
      </w:r>
      <w:r w:rsidR="00CF400C">
        <w:rPr>
          <w:rFonts w:ascii="Times" w:hAnsi="Times"/>
          <w:color w:val="000000"/>
        </w:rPr>
        <w:t>6c</w:t>
      </w:r>
      <w:r w:rsidR="00EF100E" w:rsidRPr="00A167F4">
        <w:rPr>
          <w:rFonts w:ascii="Times" w:hAnsi="Times"/>
          <w:color w:val="000000"/>
        </w:rPr>
        <w:t xml:space="preserve">. </w:t>
      </w:r>
      <w:del w:id="169" w:author="Edward Garnero" w:date="2015-01-21T11:29:00Z">
        <w:r w:rsidR="00EF100E" w:rsidRPr="00A167F4" w:rsidDel="00E23893">
          <w:rPr>
            <w:rFonts w:ascii="Times" w:hAnsi="Times"/>
            <w:color w:val="000000"/>
          </w:rPr>
          <w:delText>It is obvious that f</w:delText>
        </w:r>
      </w:del>
      <w:ins w:id="170" w:author="Edward Garnero" w:date="2015-01-21T11:29:00Z">
        <w:r w:rsidR="00E23893">
          <w:rPr>
            <w:rFonts w:ascii="Times" w:hAnsi="Times"/>
            <w:color w:val="000000"/>
          </w:rPr>
          <w:t>F</w:t>
        </w:r>
      </w:ins>
      <w:r w:rsidR="00EF100E" w:rsidRPr="00A167F4">
        <w:rPr>
          <w:rFonts w:ascii="Times" w:hAnsi="Times"/>
          <w:color w:val="000000"/>
        </w:rPr>
        <w:t xml:space="preserve">or every event, </w:t>
      </w:r>
      <w:r w:rsidR="00EF100E" w:rsidRPr="00A167F4">
        <w:rPr>
          <w:rFonts w:ascii="Times" w:hAnsi="Times"/>
          <w:i/>
          <w:color w:val="000000"/>
        </w:rPr>
        <w:t>S</w:t>
      </w:r>
      <w:r w:rsidR="00EF100E" w:rsidRPr="00A167F4">
        <w:rPr>
          <w:rFonts w:ascii="Times" w:hAnsi="Times"/>
          <w:color w:val="000000"/>
        </w:rPr>
        <w:t xml:space="preserve"> and </w:t>
      </w:r>
      <w:r w:rsidR="00EF100E" w:rsidRPr="00A167F4">
        <w:rPr>
          <w:rFonts w:ascii="Times" w:hAnsi="Times"/>
          <w:i/>
          <w:color w:val="000000"/>
        </w:rPr>
        <w:t>ScS</w:t>
      </w:r>
      <w:r w:rsidR="00EF100E" w:rsidRPr="00A167F4">
        <w:rPr>
          <w:rFonts w:ascii="Times" w:hAnsi="Times"/>
          <w:color w:val="000000"/>
        </w:rPr>
        <w:t xml:space="preserve"> are in the same radiation quadrant without crossing </w:t>
      </w:r>
      <w:del w:id="171" w:author="Edward Garnero" w:date="2015-01-21T11:29:00Z">
        <w:r w:rsidR="00EF100E" w:rsidRPr="00A167F4" w:rsidDel="00E23893">
          <w:rPr>
            <w:rFonts w:ascii="Times" w:hAnsi="Times"/>
            <w:color w:val="000000"/>
          </w:rPr>
          <w:delText xml:space="preserve">the </w:delText>
        </w:r>
      </w:del>
      <w:ins w:id="172" w:author="Edward Garnero" w:date="2015-01-21T11:29:00Z">
        <w:r w:rsidR="00E23893">
          <w:rPr>
            <w:rFonts w:ascii="Times" w:hAnsi="Times"/>
            <w:color w:val="000000"/>
          </w:rPr>
          <w:t>a</w:t>
        </w:r>
        <w:r w:rsidR="00E23893" w:rsidRPr="00A167F4">
          <w:rPr>
            <w:rFonts w:ascii="Times" w:hAnsi="Times"/>
            <w:color w:val="000000"/>
          </w:rPr>
          <w:t xml:space="preserve"> </w:t>
        </w:r>
      </w:ins>
      <w:r w:rsidR="00EF100E" w:rsidRPr="00A167F4">
        <w:rPr>
          <w:rFonts w:ascii="Times" w:hAnsi="Times"/>
          <w:color w:val="000000"/>
        </w:rPr>
        <w:t xml:space="preserve">nodal plane, </w:t>
      </w:r>
      <w:r w:rsidR="00DE117C">
        <w:rPr>
          <w:rFonts w:ascii="Times" w:hAnsi="Times"/>
          <w:color w:val="000000"/>
        </w:rPr>
        <w:t xml:space="preserve">thus we do not expect differential </w:t>
      </w:r>
      <w:r w:rsidR="00EF100E" w:rsidRPr="00A167F4">
        <w:rPr>
          <w:rFonts w:ascii="Times" w:hAnsi="Times"/>
          <w:color w:val="000000"/>
        </w:rPr>
        <w:t xml:space="preserve">polarity </w:t>
      </w:r>
      <w:r w:rsidR="00DE117C">
        <w:rPr>
          <w:rFonts w:ascii="Times" w:hAnsi="Times"/>
          <w:color w:val="000000"/>
        </w:rPr>
        <w:t>effects on</w:t>
      </w:r>
      <w:r w:rsidR="00DE117C" w:rsidRPr="00A167F4">
        <w:rPr>
          <w:rFonts w:ascii="Times" w:hAnsi="Times"/>
          <w:color w:val="000000"/>
        </w:rPr>
        <w:t xml:space="preserve"> </w:t>
      </w:r>
      <w:r w:rsidR="0025473F" w:rsidRPr="0025473F">
        <w:rPr>
          <w:rFonts w:ascii="Times" w:hAnsi="Times"/>
          <w:i/>
          <w:color w:val="000000"/>
        </w:rPr>
        <w:t>S</w:t>
      </w:r>
      <w:r w:rsidR="00DE117C">
        <w:rPr>
          <w:rFonts w:ascii="Times" w:hAnsi="Times"/>
          <w:color w:val="000000"/>
        </w:rPr>
        <w:t xml:space="preserve"> and </w:t>
      </w:r>
      <w:r w:rsidR="0025473F" w:rsidRPr="0025473F">
        <w:rPr>
          <w:rFonts w:ascii="Times" w:hAnsi="Times"/>
          <w:i/>
          <w:color w:val="000000"/>
        </w:rPr>
        <w:t>ScS</w:t>
      </w:r>
      <w:r w:rsidR="00EF100E" w:rsidRPr="00A167F4">
        <w:rPr>
          <w:rFonts w:ascii="Times" w:hAnsi="Times"/>
          <w:color w:val="000000"/>
        </w:rPr>
        <w:t>.</w:t>
      </w:r>
      <w:ins w:id="173" w:author="Edward Garnero" w:date="2015-01-21T11:29:00Z">
        <w:r w:rsidR="00E23893">
          <w:rPr>
            <w:rFonts w:ascii="Times" w:hAnsi="Times"/>
            <w:color w:val="000000"/>
          </w:rPr>
          <w:t xml:space="preserve"> Visual inspection of the data corroborated the </w:t>
        </w:r>
      </w:ins>
      <w:ins w:id="174" w:author="Edward Garnero" w:date="2015-01-21T11:30:00Z">
        <w:r w:rsidR="00E23893">
          <w:rPr>
            <w:rFonts w:ascii="Times" w:hAnsi="Times"/>
            <w:color w:val="000000"/>
          </w:rPr>
          <w:t xml:space="preserve">same-polarity </w:t>
        </w:r>
      </w:ins>
      <w:ins w:id="175" w:author="Edward Garnero" w:date="2015-01-21T11:29:00Z">
        <w:r w:rsidR="00E23893">
          <w:rPr>
            <w:rFonts w:ascii="Times" w:hAnsi="Times"/>
            <w:color w:val="000000"/>
          </w:rPr>
          <w:t>predictions of the SH focal mechanism</w:t>
        </w:r>
      </w:ins>
      <w:ins w:id="176" w:author="Edward Garnero" w:date="2015-01-21T11:30:00Z">
        <w:r w:rsidR="00E23893">
          <w:rPr>
            <w:rFonts w:ascii="Times" w:hAnsi="Times"/>
            <w:color w:val="000000"/>
          </w:rPr>
          <w:t>s</w:t>
        </w:r>
      </w:ins>
      <w:ins w:id="177" w:author="Edward Garnero" w:date="2015-01-21T11:29:00Z">
        <w:r w:rsidR="00E23893">
          <w:rPr>
            <w:rFonts w:ascii="Times" w:hAnsi="Times"/>
            <w:color w:val="000000"/>
          </w:rPr>
          <w:t>.</w:t>
        </w:r>
      </w:ins>
    </w:p>
    <w:p w14:paraId="7F19B81C" w14:textId="77777777" w:rsidR="00E23893" w:rsidRPr="00A167F4" w:rsidRDefault="00E23893" w:rsidP="0064257B">
      <w:pPr>
        <w:pStyle w:val="Default"/>
        <w:spacing w:line="480" w:lineRule="auto"/>
        <w:ind w:firstLine="709"/>
        <w:jc w:val="both"/>
        <w:rPr>
          <w:rFonts w:ascii="Times" w:hAnsi="Times"/>
          <w:color w:val="000000"/>
        </w:rPr>
      </w:pPr>
    </w:p>
    <w:p w14:paraId="4F2723F8" w14:textId="77777777" w:rsidR="00EF100E" w:rsidRPr="00A167F4" w:rsidRDefault="00EF100E" w:rsidP="00EF100E">
      <w:pPr>
        <w:pStyle w:val="Default"/>
        <w:spacing w:line="480" w:lineRule="auto"/>
        <w:jc w:val="both"/>
        <w:rPr>
          <w:rFonts w:ascii="Times" w:hAnsi="Times"/>
          <w:b/>
          <w:color w:val="000000"/>
        </w:rPr>
      </w:pPr>
      <w:r w:rsidRPr="00A167F4">
        <w:rPr>
          <w:rFonts w:ascii="Times" w:hAnsi="Times"/>
          <w:b/>
          <w:color w:val="000000"/>
        </w:rPr>
        <w:t>3.2 Empirical Source Construction and Deconvolution</w:t>
      </w:r>
    </w:p>
    <w:p w14:paraId="2B9BADF9" w14:textId="76ED1FC6" w:rsidR="005D09AD" w:rsidRDefault="00EF100E" w:rsidP="005D09AD">
      <w:pPr>
        <w:pStyle w:val="Default"/>
        <w:spacing w:line="480" w:lineRule="auto"/>
        <w:ind w:firstLine="709"/>
        <w:jc w:val="both"/>
        <w:rPr>
          <w:color w:val="000000"/>
        </w:rPr>
      </w:pPr>
      <w:r w:rsidRPr="00A167F4">
        <w:rPr>
          <w:color w:val="000000"/>
        </w:rPr>
        <w:t xml:space="preserve">Empirical sources of </w:t>
      </w:r>
      <w:r w:rsidRPr="00A167F4">
        <w:rPr>
          <w:i/>
          <w:color w:val="000000"/>
        </w:rPr>
        <w:t>S</w:t>
      </w:r>
      <w:r w:rsidRPr="00A167F4">
        <w:rPr>
          <w:color w:val="000000"/>
        </w:rPr>
        <w:t xml:space="preserve"> and </w:t>
      </w:r>
      <w:r w:rsidRPr="00A167F4">
        <w:rPr>
          <w:i/>
          <w:color w:val="000000"/>
        </w:rPr>
        <w:t>ScS</w:t>
      </w:r>
      <w:r w:rsidRPr="00A167F4">
        <w:rPr>
          <w:color w:val="000000"/>
        </w:rPr>
        <w:t xml:space="preserve"> are separately constructed for each event through an iterative stacking technique, where the phase of interested is </w:t>
      </w:r>
      <w:r w:rsidR="00085CEE">
        <w:rPr>
          <w:color w:val="000000"/>
        </w:rPr>
        <w:t xml:space="preserve">windowed, then </w:t>
      </w:r>
      <w:r w:rsidRPr="00A167F4">
        <w:rPr>
          <w:color w:val="000000"/>
        </w:rPr>
        <w:t>aligned by cross-correlation</w:t>
      </w:r>
      <w:r w:rsidR="00085CEE">
        <w:rPr>
          <w:color w:val="000000"/>
        </w:rPr>
        <w:t>,</w:t>
      </w:r>
      <w:r w:rsidRPr="00A167F4">
        <w:rPr>
          <w:color w:val="000000"/>
        </w:rPr>
        <w:t xml:space="preserve"> and </w:t>
      </w:r>
      <w:r w:rsidR="00085CEE">
        <w:rPr>
          <w:color w:val="000000"/>
        </w:rPr>
        <w:t xml:space="preserve">then </w:t>
      </w:r>
      <w:r w:rsidRPr="00A167F4">
        <w:rPr>
          <w:color w:val="000000"/>
        </w:rPr>
        <w:t xml:space="preserve">summed iteratively to produce an estimate of the source wave shape. The </w:t>
      </w:r>
      <w:r w:rsidRPr="00A167F4">
        <w:rPr>
          <w:i/>
          <w:color w:val="000000"/>
        </w:rPr>
        <w:t>S</w:t>
      </w:r>
      <w:r w:rsidRPr="00A167F4">
        <w:rPr>
          <w:color w:val="000000"/>
        </w:rPr>
        <w:t xml:space="preserve"> </w:t>
      </w:r>
      <w:ins w:id="178" w:author="Edward Garnero" w:date="2015-01-21T11:31:00Z">
        <w:r w:rsidR="001506B5">
          <w:rPr>
            <w:color w:val="000000"/>
          </w:rPr>
          <w:t>(</w:t>
        </w:r>
      </w:ins>
      <w:r w:rsidRPr="00A167F4">
        <w:rPr>
          <w:color w:val="000000"/>
        </w:rPr>
        <w:t xml:space="preserve">and </w:t>
      </w:r>
      <w:r w:rsidRPr="00A167F4">
        <w:rPr>
          <w:i/>
          <w:color w:val="000000"/>
        </w:rPr>
        <w:t>sS</w:t>
      </w:r>
      <w:ins w:id="179" w:author="Edward Garnero" w:date="2015-01-21T11:31:00Z">
        <w:r w:rsidR="001506B5" w:rsidRPr="001506B5">
          <w:rPr>
            <w:color w:val="000000"/>
          </w:rPr>
          <w:t xml:space="preserve"> if</w:t>
        </w:r>
        <w:r w:rsidR="001506B5" w:rsidRPr="001506B5">
          <w:rPr>
            <w:color w:val="000000"/>
            <w:rPrChange w:id="180" w:author="Edward Garnero" w:date="2015-01-21T11:31:00Z">
              <w:rPr>
                <w:i/>
                <w:color w:val="000000"/>
              </w:rPr>
            </w:rPrChange>
          </w:rPr>
          <w:t xml:space="preserve"> present)</w:t>
        </w:r>
      </w:ins>
      <w:r w:rsidRPr="001506B5">
        <w:rPr>
          <w:color w:val="000000"/>
        </w:rPr>
        <w:t xml:space="preserve"> </w:t>
      </w:r>
      <w:r w:rsidRPr="00A167F4">
        <w:rPr>
          <w:color w:val="000000"/>
        </w:rPr>
        <w:t xml:space="preserve">phases are masked (zeroed in amplitude) to preclude their possible </w:t>
      </w:r>
      <w:r w:rsidR="003A7B42">
        <w:rPr>
          <w:color w:val="000000"/>
        </w:rPr>
        <w:t>contamination to</w:t>
      </w:r>
      <w:r w:rsidR="003A7B42" w:rsidRPr="00A167F4">
        <w:rPr>
          <w:color w:val="000000"/>
        </w:rPr>
        <w:t xml:space="preserve"> </w:t>
      </w:r>
      <w:r w:rsidR="003A7B42">
        <w:rPr>
          <w:color w:val="000000"/>
        </w:rPr>
        <w:t>the</w:t>
      </w:r>
      <w:r w:rsidR="003A7B42" w:rsidRPr="00A167F4">
        <w:rPr>
          <w:color w:val="000000"/>
        </w:rPr>
        <w:t xml:space="preserve"> </w:t>
      </w:r>
      <w:r w:rsidRPr="00A167F4">
        <w:rPr>
          <w:i/>
          <w:color w:val="000000"/>
        </w:rPr>
        <w:t>ScS</w:t>
      </w:r>
      <w:r w:rsidRPr="00A167F4">
        <w:rPr>
          <w:color w:val="000000"/>
        </w:rPr>
        <w:t xml:space="preserve"> source </w:t>
      </w:r>
      <w:r w:rsidR="003A7B42" w:rsidRPr="00A167F4">
        <w:rPr>
          <w:color w:val="000000"/>
        </w:rPr>
        <w:t>constructi</w:t>
      </w:r>
      <w:r w:rsidR="003A7B42">
        <w:rPr>
          <w:color w:val="000000"/>
        </w:rPr>
        <w:t>on</w:t>
      </w:r>
      <w:r w:rsidRPr="00A167F4">
        <w:rPr>
          <w:color w:val="000000"/>
        </w:rPr>
        <w:t xml:space="preserve">. Similarly, </w:t>
      </w:r>
      <w:r w:rsidRPr="00A167F4">
        <w:rPr>
          <w:i/>
          <w:color w:val="000000"/>
        </w:rPr>
        <w:t>ScS</w:t>
      </w:r>
      <w:r w:rsidRPr="00A167F4">
        <w:rPr>
          <w:color w:val="000000"/>
        </w:rPr>
        <w:t xml:space="preserve"> and </w:t>
      </w:r>
      <w:r w:rsidRPr="00A167F4">
        <w:rPr>
          <w:i/>
          <w:color w:val="000000"/>
        </w:rPr>
        <w:t>sS</w:t>
      </w:r>
      <w:r w:rsidRPr="00A167F4">
        <w:rPr>
          <w:color w:val="000000"/>
        </w:rPr>
        <w:t xml:space="preserve"> phases are masked for </w:t>
      </w:r>
      <w:r w:rsidRPr="00A167F4">
        <w:rPr>
          <w:i/>
          <w:color w:val="000000"/>
        </w:rPr>
        <w:t>S</w:t>
      </w:r>
      <w:r w:rsidRPr="00A167F4">
        <w:rPr>
          <w:color w:val="000000"/>
        </w:rPr>
        <w:t xml:space="preserve"> source construction. </w:t>
      </w:r>
      <w:r w:rsidR="00085CEE">
        <w:rPr>
          <w:color w:val="000000"/>
        </w:rPr>
        <w:t xml:space="preserve">For simple sources, </w:t>
      </w:r>
      <w:r w:rsidR="0025473F" w:rsidRPr="0025473F">
        <w:rPr>
          <w:i/>
          <w:color w:val="000000"/>
        </w:rPr>
        <w:t>S</w:t>
      </w:r>
      <w:r w:rsidR="005F437F">
        <w:rPr>
          <w:color w:val="000000"/>
        </w:rPr>
        <w:t xml:space="preserve"> and </w:t>
      </w:r>
      <w:r w:rsidR="0025473F" w:rsidRPr="0025473F">
        <w:rPr>
          <w:i/>
          <w:color w:val="000000"/>
        </w:rPr>
        <w:t>ScS</w:t>
      </w:r>
      <w:r w:rsidR="005F437F">
        <w:rPr>
          <w:color w:val="000000"/>
        </w:rPr>
        <w:t xml:space="preserve"> </w:t>
      </w:r>
      <w:ins w:id="181" w:author="Edward Garnero" w:date="2015-01-21T11:34:00Z">
        <w:r w:rsidR="001506B5">
          <w:rPr>
            <w:color w:val="000000"/>
          </w:rPr>
          <w:t xml:space="preserve">empirical sources </w:t>
        </w:r>
      </w:ins>
      <w:r w:rsidR="005F437F">
        <w:rPr>
          <w:color w:val="000000"/>
        </w:rPr>
        <w:t>on v</w:t>
      </w:r>
      <w:r w:rsidRPr="00A167F4">
        <w:rPr>
          <w:color w:val="000000"/>
        </w:rPr>
        <w:t xml:space="preserve">elocity seismograms </w:t>
      </w:r>
      <w:r w:rsidR="005F437F">
        <w:rPr>
          <w:color w:val="000000"/>
        </w:rPr>
        <w:t>have an upswing followed by a downswing</w:t>
      </w:r>
      <w:r w:rsidR="00775EDB">
        <w:rPr>
          <w:color w:val="000000"/>
        </w:rPr>
        <w:t xml:space="preserve"> (Figure </w:t>
      </w:r>
      <w:r w:rsidR="003A3B90">
        <w:rPr>
          <w:color w:val="000000"/>
        </w:rPr>
        <w:t>7</w:t>
      </w:r>
      <w:r w:rsidRPr="00A167F4">
        <w:rPr>
          <w:color w:val="000000"/>
        </w:rPr>
        <w:t xml:space="preserve">a). </w:t>
      </w:r>
      <w:r w:rsidR="005F437F">
        <w:rPr>
          <w:color w:val="000000"/>
        </w:rPr>
        <w:t xml:space="preserve">The standard deviation about the mean shape of </w:t>
      </w:r>
      <w:r w:rsidR="005F437F" w:rsidRPr="005F437F">
        <w:rPr>
          <w:i/>
          <w:color w:val="000000"/>
        </w:rPr>
        <w:t>ScS</w:t>
      </w:r>
      <w:r w:rsidR="005F437F">
        <w:rPr>
          <w:i/>
          <w:color w:val="000000"/>
        </w:rPr>
        <w:t xml:space="preserve"> </w:t>
      </w:r>
      <w:r w:rsidR="005F437F">
        <w:rPr>
          <w:color w:val="000000"/>
        </w:rPr>
        <w:t xml:space="preserve">is </w:t>
      </w:r>
      <w:del w:id="182" w:author="Edward Garnero" w:date="2015-01-21T11:34:00Z">
        <w:r w:rsidR="005F437F" w:rsidDel="001506B5">
          <w:rPr>
            <w:color w:val="000000"/>
          </w:rPr>
          <w:delText>much greater</w:delText>
        </w:r>
      </w:del>
      <w:ins w:id="183" w:author="Edward Garnero" w:date="2015-01-21T11:34:00Z">
        <w:r w:rsidR="001506B5">
          <w:rPr>
            <w:color w:val="000000"/>
          </w:rPr>
          <w:t>larger</w:t>
        </w:r>
      </w:ins>
      <w:r w:rsidR="005F437F">
        <w:rPr>
          <w:color w:val="000000"/>
        </w:rPr>
        <w:t xml:space="preserve"> than S, reflecting the fact that </w:t>
      </w:r>
      <w:r w:rsidR="0025473F" w:rsidRPr="0025473F">
        <w:rPr>
          <w:i/>
          <w:color w:val="000000"/>
        </w:rPr>
        <w:t>S</w:t>
      </w:r>
      <w:r w:rsidR="005F437F">
        <w:rPr>
          <w:color w:val="000000"/>
        </w:rPr>
        <w:t xml:space="preserve"> is larger in amplitude tha</w:t>
      </w:r>
      <w:r w:rsidR="00085CEE">
        <w:rPr>
          <w:color w:val="000000"/>
        </w:rPr>
        <w:t>n</w:t>
      </w:r>
      <w:r w:rsidR="005F437F">
        <w:rPr>
          <w:color w:val="000000"/>
        </w:rPr>
        <w:t xml:space="preserve"> </w:t>
      </w:r>
      <w:r w:rsidR="0025473F" w:rsidRPr="0025473F">
        <w:rPr>
          <w:i/>
          <w:color w:val="000000"/>
        </w:rPr>
        <w:t>ScS</w:t>
      </w:r>
      <w:r w:rsidR="005F437F">
        <w:rPr>
          <w:color w:val="000000"/>
        </w:rPr>
        <w:t xml:space="preserve">, as well as </w:t>
      </w:r>
      <w:r w:rsidR="0025473F" w:rsidRPr="0025473F">
        <w:rPr>
          <w:i/>
          <w:color w:val="000000"/>
        </w:rPr>
        <w:t>S</w:t>
      </w:r>
      <w:r w:rsidR="005F437F">
        <w:rPr>
          <w:color w:val="000000"/>
        </w:rPr>
        <w:t xml:space="preserve"> not having </w:t>
      </w:r>
      <w:del w:id="184" w:author="Edward Garnero" w:date="2015-01-21T11:35:00Z">
        <w:r w:rsidR="005F437F" w:rsidDel="001506B5">
          <w:rPr>
            <w:color w:val="000000"/>
          </w:rPr>
          <w:delText xml:space="preserve">any </w:delText>
        </w:r>
      </w:del>
      <w:r w:rsidR="005D09AD">
        <w:rPr>
          <w:color w:val="000000"/>
        </w:rPr>
        <w:t xml:space="preserve">significant </w:t>
      </w:r>
      <w:r w:rsidR="005F437F">
        <w:rPr>
          <w:color w:val="000000"/>
        </w:rPr>
        <w:t xml:space="preserve">energy </w:t>
      </w:r>
      <w:del w:id="185" w:author="Edward Garnero" w:date="2015-01-21T11:35:00Z">
        <w:r w:rsidR="005F437F" w:rsidDel="001506B5">
          <w:rPr>
            <w:color w:val="000000"/>
          </w:rPr>
          <w:delText xml:space="preserve">predicted to </w:delText>
        </w:r>
      </w:del>
      <w:r w:rsidR="005F437F">
        <w:rPr>
          <w:color w:val="000000"/>
        </w:rPr>
        <w:t>arriv</w:t>
      </w:r>
      <w:del w:id="186" w:author="Edward Garnero" w:date="2015-01-21T11:35:00Z">
        <w:r w:rsidR="005F437F" w:rsidDel="001506B5">
          <w:rPr>
            <w:color w:val="000000"/>
          </w:rPr>
          <w:delText>e</w:delText>
        </w:r>
      </w:del>
      <w:ins w:id="187" w:author="Edward Garnero" w:date="2015-01-21T11:35:00Z">
        <w:r w:rsidR="001506B5">
          <w:rPr>
            <w:color w:val="000000"/>
          </w:rPr>
          <w:t>ing</w:t>
        </w:r>
      </w:ins>
      <w:r w:rsidR="005F437F">
        <w:rPr>
          <w:color w:val="000000"/>
        </w:rPr>
        <w:t xml:space="preserve"> </w:t>
      </w:r>
      <w:del w:id="188" w:author="Edward Garnero" w:date="2015-01-21T11:35:00Z">
        <w:r w:rsidR="005F437F" w:rsidDel="001506B5">
          <w:rPr>
            <w:color w:val="000000"/>
          </w:rPr>
          <w:delText xml:space="preserve">right </w:delText>
        </w:r>
      </w:del>
      <w:r w:rsidR="005F437F">
        <w:rPr>
          <w:color w:val="000000"/>
        </w:rPr>
        <w:t xml:space="preserve">before it in time. </w:t>
      </w:r>
      <w:r w:rsidR="005F437F">
        <w:rPr>
          <w:i/>
          <w:color w:val="000000"/>
        </w:rPr>
        <w:t>ScS</w:t>
      </w:r>
      <w:r w:rsidR="005D09AD">
        <w:rPr>
          <w:i/>
          <w:color w:val="000000"/>
        </w:rPr>
        <w:t>,</w:t>
      </w:r>
      <w:r w:rsidR="005D09AD">
        <w:rPr>
          <w:color w:val="000000"/>
        </w:rPr>
        <w:t xml:space="preserve"> however,</w:t>
      </w:r>
      <w:r w:rsidR="005F437F">
        <w:rPr>
          <w:i/>
          <w:color w:val="000000"/>
        </w:rPr>
        <w:t xml:space="preserve"> </w:t>
      </w:r>
      <w:r w:rsidR="005F437F">
        <w:rPr>
          <w:color w:val="000000"/>
        </w:rPr>
        <w:t>can have</w:t>
      </w:r>
      <w:r w:rsidR="004C4E72">
        <w:rPr>
          <w:color w:val="000000"/>
        </w:rPr>
        <w:t xml:space="preserve"> </w:t>
      </w:r>
      <w:ins w:id="189" w:author="Edward Garnero" w:date="2015-01-21T11:35:00Z">
        <w:r w:rsidR="001506B5">
          <w:rPr>
            <w:color w:val="000000"/>
          </w:rPr>
          <w:t xml:space="preserve">pre- and post-cursory </w:t>
        </w:r>
      </w:ins>
      <w:r w:rsidR="004C4E72">
        <w:rPr>
          <w:color w:val="000000"/>
        </w:rPr>
        <w:t xml:space="preserve">energy </w:t>
      </w:r>
      <w:del w:id="190" w:author="Edward Garnero" w:date="2015-01-21T11:36:00Z">
        <w:r w:rsidR="004C4E72" w:rsidDel="001506B5">
          <w:rPr>
            <w:color w:val="000000"/>
          </w:rPr>
          <w:delText xml:space="preserve">precede it </w:delText>
        </w:r>
      </w:del>
      <w:r w:rsidR="004C4E72">
        <w:rPr>
          <w:color w:val="000000"/>
        </w:rPr>
        <w:t>from D” phenomena, including ULVZ structure</w:t>
      </w:r>
      <w:ins w:id="191" w:author="Edward Garnero" w:date="2015-01-21T11:36:00Z">
        <w:r w:rsidR="001506B5">
          <w:rPr>
            <w:color w:val="000000"/>
          </w:rPr>
          <w:t xml:space="preserve"> (e.g., as in Figures 3 and 4)</w:t>
        </w:r>
      </w:ins>
      <w:r w:rsidR="004C4E72">
        <w:rPr>
          <w:color w:val="000000"/>
        </w:rPr>
        <w:t xml:space="preserve">. </w:t>
      </w:r>
    </w:p>
    <w:p w14:paraId="0E6DEADF" w14:textId="6F4D5893" w:rsidR="00EF100E" w:rsidRPr="00A167F4" w:rsidRDefault="004C4E72" w:rsidP="005D09AD">
      <w:pPr>
        <w:pStyle w:val="Default"/>
        <w:spacing w:line="480" w:lineRule="auto"/>
        <w:ind w:firstLine="709"/>
        <w:jc w:val="both"/>
        <w:rPr>
          <w:color w:val="000000"/>
        </w:rPr>
      </w:pPr>
      <w:r>
        <w:rPr>
          <w:color w:val="000000"/>
        </w:rPr>
        <w:t xml:space="preserve">We </w:t>
      </w:r>
      <w:del w:id="192" w:author="Edward Garnero" w:date="2015-01-21T11:37:00Z">
        <w:r w:rsidR="005D09AD" w:rsidDel="004C3004">
          <w:rPr>
            <w:color w:val="000000"/>
          </w:rPr>
          <w:delText>seek a</w:delText>
        </w:r>
      </w:del>
      <w:ins w:id="193" w:author="Edward Garnero" w:date="2015-01-21T11:37:00Z">
        <w:r w:rsidR="004C3004">
          <w:rPr>
            <w:color w:val="000000"/>
          </w:rPr>
          <w:t>pursue</w:t>
        </w:r>
      </w:ins>
      <w:r>
        <w:rPr>
          <w:color w:val="000000"/>
        </w:rPr>
        <w:t xml:space="preserve"> deconvol</w:t>
      </w:r>
      <w:r w:rsidR="005D09AD">
        <w:rPr>
          <w:color w:val="000000"/>
        </w:rPr>
        <w:t xml:space="preserve">ution </w:t>
      </w:r>
      <w:del w:id="194" w:author="Edward Garnero" w:date="2015-01-21T11:37:00Z">
        <w:r w:rsidR="005D09AD" w:rsidDel="004C3004">
          <w:rPr>
            <w:color w:val="000000"/>
          </w:rPr>
          <w:delText xml:space="preserve">approach </w:delText>
        </w:r>
      </w:del>
      <w:r w:rsidR="005D09AD">
        <w:rPr>
          <w:color w:val="000000"/>
        </w:rPr>
        <w:t xml:space="preserve">to remove </w:t>
      </w:r>
      <w:r>
        <w:rPr>
          <w:color w:val="000000"/>
        </w:rPr>
        <w:t xml:space="preserve">the </w:t>
      </w:r>
      <w:r w:rsidR="005D09AD" w:rsidRPr="00270960">
        <w:rPr>
          <w:i/>
          <w:color w:val="000000"/>
        </w:rPr>
        <w:t>ScS</w:t>
      </w:r>
      <w:r w:rsidR="005D09AD">
        <w:rPr>
          <w:color w:val="000000"/>
        </w:rPr>
        <w:t xml:space="preserve"> </w:t>
      </w:r>
      <w:r>
        <w:rPr>
          <w:color w:val="000000"/>
        </w:rPr>
        <w:t>empirical source stack</w:t>
      </w:r>
      <w:r w:rsidR="005D09AD">
        <w:rPr>
          <w:color w:val="000000"/>
        </w:rPr>
        <w:t xml:space="preserve"> shape</w:t>
      </w:r>
      <w:r>
        <w:rPr>
          <w:color w:val="000000"/>
        </w:rPr>
        <w:t xml:space="preserve"> from individual seismograms</w:t>
      </w:r>
      <w:r w:rsidR="005D09AD">
        <w:rPr>
          <w:color w:val="000000"/>
        </w:rPr>
        <w:t xml:space="preserve"> to sharpen </w:t>
      </w:r>
      <w:r w:rsidR="0025473F" w:rsidRPr="0025473F">
        <w:rPr>
          <w:i/>
          <w:color w:val="000000"/>
        </w:rPr>
        <w:t>ScS</w:t>
      </w:r>
      <w:r w:rsidR="005D09AD">
        <w:rPr>
          <w:i/>
          <w:color w:val="000000"/>
        </w:rPr>
        <w:t xml:space="preserve">, </w:t>
      </w:r>
      <w:r w:rsidR="005D09AD">
        <w:rPr>
          <w:color w:val="000000"/>
        </w:rPr>
        <w:t xml:space="preserve">and to equalize </w:t>
      </w:r>
      <w:r w:rsidR="005D09AD">
        <w:rPr>
          <w:i/>
          <w:color w:val="000000"/>
        </w:rPr>
        <w:t xml:space="preserve">ScS </w:t>
      </w:r>
      <w:r w:rsidR="005D09AD">
        <w:rPr>
          <w:color w:val="000000"/>
        </w:rPr>
        <w:t>shapes between events. B</w:t>
      </w:r>
      <w:r>
        <w:rPr>
          <w:color w:val="000000"/>
        </w:rPr>
        <w:t xml:space="preserve">ut </w:t>
      </w:r>
      <w:r w:rsidR="005D09AD">
        <w:rPr>
          <w:color w:val="000000"/>
        </w:rPr>
        <w:t xml:space="preserve">if faint energy from ULVZ structure is present before </w:t>
      </w:r>
      <w:r w:rsidR="0025473F" w:rsidRPr="0025473F">
        <w:rPr>
          <w:i/>
          <w:color w:val="000000"/>
        </w:rPr>
        <w:t>ScS</w:t>
      </w:r>
      <w:r w:rsidR="005D09AD">
        <w:rPr>
          <w:color w:val="000000"/>
        </w:rPr>
        <w:t xml:space="preserve"> arrivals, deconvolution of the </w:t>
      </w:r>
      <w:r w:rsidR="0025473F" w:rsidRPr="0025473F">
        <w:rPr>
          <w:i/>
          <w:color w:val="000000"/>
        </w:rPr>
        <w:t>ScS</w:t>
      </w:r>
      <w:r w:rsidR="005D09AD">
        <w:rPr>
          <w:color w:val="000000"/>
        </w:rPr>
        <w:t xml:space="preserve"> stack may</w:t>
      </w:r>
      <w:r>
        <w:rPr>
          <w:color w:val="000000"/>
        </w:rPr>
        <w:t xml:space="preserve"> inadvertently remove </w:t>
      </w:r>
      <w:r w:rsidR="005D09AD">
        <w:rPr>
          <w:color w:val="000000"/>
        </w:rPr>
        <w:t xml:space="preserve">the </w:t>
      </w:r>
      <w:r>
        <w:rPr>
          <w:color w:val="000000"/>
        </w:rPr>
        <w:t>ULVZ</w:t>
      </w:r>
      <w:r w:rsidR="005D09AD">
        <w:rPr>
          <w:color w:val="000000"/>
        </w:rPr>
        <w:t>-born</w:t>
      </w:r>
      <w:r>
        <w:rPr>
          <w:color w:val="000000"/>
        </w:rPr>
        <w:t xml:space="preserve"> </w:t>
      </w:r>
      <w:r w:rsidR="005D09AD">
        <w:rPr>
          <w:color w:val="000000"/>
        </w:rPr>
        <w:t>energy</w:t>
      </w:r>
      <w:r>
        <w:rPr>
          <w:color w:val="000000"/>
        </w:rPr>
        <w:t xml:space="preserve"> from the </w:t>
      </w:r>
      <w:r w:rsidR="00D16A2D">
        <w:rPr>
          <w:color w:val="000000"/>
        </w:rPr>
        <w:t xml:space="preserve">deconvolved </w:t>
      </w:r>
      <w:r w:rsidR="0025473F" w:rsidRPr="0025473F">
        <w:rPr>
          <w:i/>
          <w:color w:val="000000"/>
        </w:rPr>
        <w:t>ScS</w:t>
      </w:r>
      <w:r>
        <w:rPr>
          <w:color w:val="000000"/>
        </w:rPr>
        <w:t xml:space="preserve"> signals</w:t>
      </w:r>
      <w:ins w:id="195" w:author="Edward Garnero" w:date="2015-01-21T11:38:00Z">
        <w:r w:rsidR="004C3004">
          <w:rPr>
            <w:color w:val="000000"/>
          </w:rPr>
          <w:t xml:space="preserve"> (i.e., the very energy we seek to study)</w:t>
        </w:r>
      </w:ins>
      <w:r w:rsidR="00D16A2D">
        <w:rPr>
          <w:color w:val="000000"/>
        </w:rPr>
        <w:t>.</w:t>
      </w:r>
      <w:r>
        <w:rPr>
          <w:color w:val="000000"/>
        </w:rPr>
        <w:t xml:space="preserve"> </w:t>
      </w:r>
      <w:r w:rsidR="005D09AD">
        <w:rPr>
          <w:color w:val="000000"/>
        </w:rPr>
        <w:t>To mitigate this possible effect, w</w:t>
      </w:r>
      <w:r w:rsidR="003C24AA">
        <w:rPr>
          <w:color w:val="000000"/>
        </w:rPr>
        <w:t xml:space="preserve">e </w:t>
      </w:r>
      <w:del w:id="196" w:author="Edward Garnero" w:date="2015-01-21T11:39:00Z">
        <w:r w:rsidR="003C24AA" w:rsidDel="004C3004">
          <w:rPr>
            <w:color w:val="000000"/>
          </w:rPr>
          <w:delText xml:space="preserve">pursue </w:delText>
        </w:r>
      </w:del>
      <w:ins w:id="197" w:author="Edward Garnero" w:date="2015-01-21T11:39:00Z">
        <w:r w:rsidR="004C3004">
          <w:rPr>
            <w:color w:val="000000"/>
          </w:rPr>
          <w:t xml:space="preserve">proceed with a method to </w:t>
        </w:r>
      </w:ins>
      <w:del w:id="198" w:author="Edward Garnero" w:date="2015-01-21T11:39:00Z">
        <w:r w:rsidR="003C24AA" w:rsidDel="004C3004">
          <w:rPr>
            <w:color w:val="000000"/>
          </w:rPr>
          <w:delText xml:space="preserve">deconvolving </w:delText>
        </w:r>
      </w:del>
      <w:ins w:id="199" w:author="Edward Garnero" w:date="2015-01-21T11:39:00Z">
        <w:r w:rsidR="004C3004">
          <w:rPr>
            <w:color w:val="000000"/>
          </w:rPr>
          <w:t xml:space="preserve">deconvolve </w:t>
        </w:r>
      </w:ins>
      <w:r w:rsidR="003C24AA">
        <w:rPr>
          <w:color w:val="000000"/>
        </w:rPr>
        <w:t xml:space="preserve">the </w:t>
      </w:r>
      <w:r w:rsidR="0025473F" w:rsidRPr="0025473F">
        <w:rPr>
          <w:i/>
          <w:color w:val="000000"/>
        </w:rPr>
        <w:t>S</w:t>
      </w:r>
      <w:r w:rsidR="003C24AA">
        <w:rPr>
          <w:color w:val="000000"/>
        </w:rPr>
        <w:t xml:space="preserve"> </w:t>
      </w:r>
      <w:ins w:id="200" w:author="Edward Garnero" w:date="2015-01-21T11:39:00Z">
        <w:r w:rsidR="004C3004">
          <w:rPr>
            <w:color w:val="000000"/>
          </w:rPr>
          <w:t xml:space="preserve">empirical source </w:t>
        </w:r>
      </w:ins>
      <w:r w:rsidR="003C24AA">
        <w:rPr>
          <w:color w:val="000000"/>
        </w:rPr>
        <w:t xml:space="preserve">stack from </w:t>
      </w:r>
      <w:r w:rsidR="0025473F" w:rsidRPr="0025473F">
        <w:rPr>
          <w:i/>
          <w:color w:val="000000"/>
        </w:rPr>
        <w:t>ScS</w:t>
      </w:r>
      <w:r w:rsidR="003C24AA">
        <w:rPr>
          <w:color w:val="000000"/>
        </w:rPr>
        <w:t xml:space="preserve"> seismograms.  However, while very similar in shape to </w:t>
      </w:r>
      <w:r w:rsidR="0025473F" w:rsidRPr="0025473F">
        <w:rPr>
          <w:i/>
          <w:color w:val="000000"/>
        </w:rPr>
        <w:t>ScS</w:t>
      </w:r>
      <w:r w:rsidR="003C24AA">
        <w:rPr>
          <w:color w:val="000000"/>
        </w:rPr>
        <w:t xml:space="preserve"> (and containing the same source effects</w:t>
      </w:r>
      <w:ins w:id="201" w:author="Edward Garnero" w:date="2015-01-21T11:39:00Z">
        <w:r w:rsidR="004C3004">
          <w:rPr>
            <w:color w:val="000000"/>
          </w:rPr>
          <w:t>, see Fig. 7</w:t>
        </w:r>
      </w:ins>
      <w:r w:rsidR="003C24AA">
        <w:rPr>
          <w:color w:val="000000"/>
        </w:rPr>
        <w:t xml:space="preserve">), </w:t>
      </w:r>
      <w:r w:rsidR="0025473F" w:rsidRPr="0025473F">
        <w:rPr>
          <w:i/>
          <w:color w:val="000000"/>
        </w:rPr>
        <w:t>S</w:t>
      </w:r>
      <w:r w:rsidR="003C24AA">
        <w:rPr>
          <w:color w:val="000000"/>
        </w:rPr>
        <w:t xml:space="preserve"> is </w:t>
      </w:r>
      <w:ins w:id="202" w:author="Edward Garnero" w:date="2015-01-21T11:39:00Z">
        <w:r w:rsidR="004C3004">
          <w:rPr>
            <w:color w:val="000000"/>
          </w:rPr>
          <w:t xml:space="preserve">typically </w:t>
        </w:r>
      </w:ins>
      <w:r w:rsidR="003C24AA">
        <w:rPr>
          <w:color w:val="000000"/>
        </w:rPr>
        <w:t xml:space="preserve">not </w:t>
      </w:r>
      <w:r w:rsidR="00A90FC6">
        <w:rPr>
          <w:color w:val="000000"/>
        </w:rPr>
        <w:t>exactly</w:t>
      </w:r>
      <w:r w:rsidR="003C24AA">
        <w:rPr>
          <w:color w:val="000000"/>
        </w:rPr>
        <w:t xml:space="preserve"> the same width as </w:t>
      </w:r>
      <w:r w:rsidR="0025473F" w:rsidRPr="0025473F">
        <w:rPr>
          <w:i/>
          <w:color w:val="000000"/>
        </w:rPr>
        <w:t>ScS</w:t>
      </w:r>
      <w:r w:rsidR="003C24AA">
        <w:rPr>
          <w:color w:val="000000"/>
        </w:rPr>
        <w:t xml:space="preserve">. </w:t>
      </w:r>
      <w:r w:rsidR="00A90FC6">
        <w:rPr>
          <w:color w:val="000000"/>
        </w:rPr>
        <w:t>A slightly broader</w:t>
      </w:r>
      <w:r w:rsidR="003C24AA">
        <w:rPr>
          <w:color w:val="000000"/>
        </w:rPr>
        <w:t xml:space="preserve"> </w:t>
      </w:r>
      <w:r w:rsidR="003C24AA">
        <w:rPr>
          <w:i/>
          <w:color w:val="000000"/>
        </w:rPr>
        <w:t xml:space="preserve">ScS </w:t>
      </w:r>
      <w:r w:rsidR="00A90FC6">
        <w:rPr>
          <w:color w:val="000000"/>
        </w:rPr>
        <w:t xml:space="preserve">may </w:t>
      </w:r>
      <w:del w:id="203" w:author="Edward Garnero" w:date="2015-01-21T11:40:00Z">
        <w:r w:rsidR="00A90FC6" w:rsidDel="004C3004">
          <w:rPr>
            <w:color w:val="000000"/>
          </w:rPr>
          <w:delText>be due to</w:delText>
        </w:r>
      </w:del>
      <w:ins w:id="204" w:author="Edward Garnero" w:date="2015-01-21T11:40:00Z">
        <w:r w:rsidR="004C3004">
          <w:rPr>
            <w:color w:val="000000"/>
          </w:rPr>
          <w:t>arise from</w:t>
        </w:r>
      </w:ins>
      <w:r w:rsidR="00A90FC6">
        <w:rPr>
          <w:color w:val="000000"/>
        </w:rPr>
        <w:t xml:space="preserve"> attenuation</w:t>
      </w:r>
      <w:ins w:id="205" w:author="Edward Garnero" w:date="2015-01-21T11:40:00Z">
        <w:r w:rsidR="004C3004">
          <w:rPr>
            <w:color w:val="000000"/>
          </w:rPr>
          <w:t xml:space="preserve"> in D”, for example,</w:t>
        </w:r>
      </w:ins>
      <w:r w:rsidR="003C24AA">
        <w:rPr>
          <w:i/>
          <w:color w:val="000000"/>
        </w:rPr>
        <w:t xml:space="preserve"> </w:t>
      </w:r>
      <w:r w:rsidR="003C24AA">
        <w:rPr>
          <w:color w:val="000000"/>
        </w:rPr>
        <w:t>from the hot thermal boundary layer at the base of the mantle</w:t>
      </w:r>
      <w:r w:rsidR="00A90FC6">
        <w:rPr>
          <w:color w:val="000000"/>
        </w:rPr>
        <w:t xml:space="preserve">.  In some cases, </w:t>
      </w:r>
      <w:r w:rsidR="0025473F" w:rsidRPr="0025473F">
        <w:rPr>
          <w:i/>
          <w:color w:val="000000"/>
        </w:rPr>
        <w:t>ScS</w:t>
      </w:r>
      <w:r w:rsidR="00A90FC6">
        <w:rPr>
          <w:color w:val="000000"/>
        </w:rPr>
        <w:t xml:space="preserve"> is narrower than </w:t>
      </w:r>
      <w:r w:rsidR="0025473F" w:rsidRPr="0025473F">
        <w:rPr>
          <w:i/>
          <w:color w:val="000000"/>
        </w:rPr>
        <w:t>S</w:t>
      </w:r>
      <w:r w:rsidR="00A90FC6">
        <w:rPr>
          <w:color w:val="000000"/>
        </w:rPr>
        <w:t xml:space="preserve">. </w:t>
      </w:r>
      <w:r w:rsidR="003C24AA">
        <w:rPr>
          <w:color w:val="000000"/>
        </w:rPr>
        <w:t xml:space="preserve"> </w:t>
      </w:r>
      <w:r w:rsidR="00A90FC6">
        <w:rPr>
          <w:color w:val="000000"/>
        </w:rPr>
        <w:t xml:space="preserve">We </w:t>
      </w:r>
      <w:del w:id="206" w:author="Edward Garnero" w:date="2015-01-21T11:41:00Z">
        <w:r w:rsidR="00A90FC6" w:rsidDel="004C3004">
          <w:rPr>
            <w:color w:val="000000"/>
          </w:rPr>
          <w:delText xml:space="preserve">pursue the approach of </w:delText>
        </w:r>
      </w:del>
      <w:r w:rsidR="00A90FC6">
        <w:rPr>
          <w:color w:val="000000"/>
        </w:rPr>
        <w:t>adjust</w:t>
      </w:r>
      <w:del w:id="207" w:author="Edward Garnero" w:date="2015-01-21T11:41:00Z">
        <w:r w:rsidR="00A90FC6" w:rsidDel="004C3004">
          <w:rPr>
            <w:color w:val="000000"/>
          </w:rPr>
          <w:delText>ing</w:delText>
        </w:r>
      </w:del>
      <w:r w:rsidR="00A90FC6">
        <w:rPr>
          <w:color w:val="000000"/>
        </w:rPr>
        <w:t xml:space="preserve"> </w:t>
      </w:r>
      <w:r w:rsidR="0025473F" w:rsidRPr="0025473F">
        <w:rPr>
          <w:i/>
          <w:color w:val="000000"/>
        </w:rPr>
        <w:t>S</w:t>
      </w:r>
      <w:r w:rsidR="00A90FC6">
        <w:rPr>
          <w:color w:val="000000"/>
        </w:rPr>
        <w:t xml:space="preserve"> to look more </w:t>
      </w:r>
      <w:del w:id="208" w:author="Edward Garnero" w:date="2015-01-21T11:41:00Z">
        <w:r w:rsidR="00A90FC6" w:rsidDel="004C3004">
          <w:rPr>
            <w:color w:val="000000"/>
          </w:rPr>
          <w:delText xml:space="preserve">light </w:delText>
        </w:r>
      </w:del>
      <w:ins w:id="209" w:author="Edward Garnero" w:date="2015-01-21T11:41:00Z">
        <w:r w:rsidR="004C3004">
          <w:rPr>
            <w:color w:val="000000"/>
          </w:rPr>
          <w:t xml:space="preserve">like </w:t>
        </w:r>
      </w:ins>
      <w:r w:rsidR="00A90FC6">
        <w:rPr>
          <w:color w:val="000000"/>
        </w:rPr>
        <w:t xml:space="preserve">the main up and downswing of </w:t>
      </w:r>
      <w:r w:rsidR="0025473F" w:rsidRPr="0025473F">
        <w:rPr>
          <w:i/>
          <w:color w:val="000000"/>
        </w:rPr>
        <w:t>ScS</w:t>
      </w:r>
      <w:r w:rsidR="00A90FC6">
        <w:rPr>
          <w:color w:val="000000"/>
        </w:rPr>
        <w:t xml:space="preserve"> by stretching or compressing </w:t>
      </w:r>
      <w:r w:rsidR="0025473F" w:rsidRPr="0025473F">
        <w:rPr>
          <w:i/>
          <w:color w:val="000000"/>
        </w:rPr>
        <w:t>S</w:t>
      </w:r>
      <w:r w:rsidR="00A90FC6">
        <w:rPr>
          <w:color w:val="000000"/>
        </w:rPr>
        <w:t xml:space="preserve"> in time</w:t>
      </w:r>
      <w:r w:rsidR="003C24AA">
        <w:rPr>
          <w:color w:val="000000"/>
        </w:rPr>
        <w:t xml:space="preserve"> </w:t>
      </w:r>
      <w:commentRangeStart w:id="210"/>
      <w:ins w:id="211" w:author="Edward Garnero" w:date="2014-03-10T10:57:00Z">
        <w:r w:rsidR="003C24AA">
          <w:rPr>
            <w:color w:val="000000"/>
          </w:rPr>
          <w:t>(see Figure 7b).</w:t>
        </w:r>
      </w:ins>
      <w:ins w:id="212" w:author="Edward Garnero" w:date="2014-03-10T11:06:00Z">
        <w:r w:rsidR="00A90FC6">
          <w:rPr>
            <w:color w:val="000000"/>
          </w:rPr>
          <w:t xml:space="preserve">  </w:t>
        </w:r>
      </w:ins>
      <w:commentRangeEnd w:id="210"/>
      <w:ins w:id="213" w:author="Edward Garnero" w:date="2015-01-21T11:42:00Z">
        <w:r w:rsidR="004C3004">
          <w:rPr>
            <w:rStyle w:val="CommentReference"/>
            <w:rFonts w:eastAsia="Times New Roman"/>
            <w:kern w:val="0"/>
          </w:rPr>
          <w:commentReference w:id="210"/>
        </w:r>
      </w:ins>
      <w:r w:rsidR="00A90FC6">
        <w:rPr>
          <w:color w:val="000000"/>
        </w:rPr>
        <w:t xml:space="preserve">We retain the adjusted S empirical source that </w:t>
      </w:r>
      <w:r w:rsidR="00EF100E" w:rsidRPr="00A167F4">
        <w:rPr>
          <w:color w:val="000000"/>
        </w:rPr>
        <w:t>best correlate</w:t>
      </w:r>
      <w:r w:rsidR="00A90FC6">
        <w:rPr>
          <w:color w:val="000000"/>
        </w:rPr>
        <w:t>s</w:t>
      </w:r>
      <w:r w:rsidR="00EF100E" w:rsidRPr="00A167F4">
        <w:rPr>
          <w:color w:val="000000"/>
        </w:rPr>
        <w:t xml:space="preserve"> with the </w:t>
      </w:r>
      <w:r w:rsidR="00EF100E" w:rsidRPr="00A167F4">
        <w:rPr>
          <w:i/>
          <w:color w:val="000000"/>
        </w:rPr>
        <w:t>ScS</w:t>
      </w:r>
      <w:r w:rsidR="00EF100E" w:rsidRPr="00A167F4">
        <w:rPr>
          <w:color w:val="000000"/>
        </w:rPr>
        <w:t xml:space="preserve"> empirical source</w:t>
      </w:r>
      <w:r w:rsidR="00A90FC6">
        <w:rPr>
          <w:color w:val="000000"/>
        </w:rPr>
        <w:t>.</w:t>
      </w:r>
      <w:r w:rsidR="00A90FC6" w:rsidRPr="00A167F4">
        <w:rPr>
          <w:color w:val="000000"/>
        </w:rPr>
        <w:t xml:space="preserve"> </w:t>
      </w:r>
      <w:del w:id="215" w:author="Edward Garnero" w:date="2015-01-21T11:46:00Z">
        <w:r w:rsidR="00EF100E" w:rsidRPr="00A167F4" w:rsidDel="004C3004">
          <w:rPr>
            <w:color w:val="000000"/>
          </w:rPr>
          <w:delText xml:space="preserve">This procedure </w:delText>
        </w:r>
        <w:r w:rsidR="00A90FC6" w:rsidDel="004C3004">
          <w:rPr>
            <w:color w:val="000000"/>
          </w:rPr>
          <w:delText xml:space="preserve">circumvents </w:delText>
        </w:r>
        <w:r w:rsidR="00EF100E" w:rsidRPr="00A167F4" w:rsidDel="004C3004">
          <w:rPr>
            <w:color w:val="000000"/>
          </w:rPr>
          <w:delText xml:space="preserve">removing </w:delText>
        </w:r>
        <w:r w:rsidR="00A90FC6" w:rsidDel="004C3004">
          <w:rPr>
            <w:color w:val="000000"/>
          </w:rPr>
          <w:delText>any</w:delText>
        </w:r>
        <w:r w:rsidR="00A90FC6" w:rsidRPr="00A167F4" w:rsidDel="004C3004">
          <w:rPr>
            <w:color w:val="000000"/>
          </w:rPr>
          <w:delText xml:space="preserve"> </w:delText>
        </w:r>
        <w:r w:rsidR="00EF100E" w:rsidRPr="00A167F4" w:rsidDel="004C3004">
          <w:rPr>
            <w:color w:val="000000"/>
          </w:rPr>
          <w:delText xml:space="preserve">ULVZ signal that may be hidden in </w:delText>
        </w:r>
        <w:r w:rsidR="00EF100E" w:rsidRPr="00A167F4" w:rsidDel="004C3004">
          <w:rPr>
            <w:i/>
            <w:color w:val="000000"/>
          </w:rPr>
          <w:delText>ScS</w:delText>
        </w:r>
        <w:r w:rsidR="00EF100E" w:rsidRPr="00A167F4" w:rsidDel="004C3004">
          <w:rPr>
            <w:color w:val="000000"/>
          </w:rPr>
          <w:delText xml:space="preserve"> source shape. </w:delText>
        </w:r>
      </w:del>
      <w:r w:rsidR="00A90FC6">
        <w:rPr>
          <w:color w:val="000000"/>
        </w:rPr>
        <w:t>T</w:t>
      </w:r>
      <w:r w:rsidR="00EF100E" w:rsidRPr="00A167F4">
        <w:rPr>
          <w:color w:val="000000"/>
        </w:rPr>
        <w:t>he</w:t>
      </w:r>
      <w:r w:rsidR="00A90FC6">
        <w:rPr>
          <w:color w:val="000000"/>
        </w:rPr>
        <w:t xml:space="preserve"> best-fitting</w:t>
      </w:r>
      <w:r w:rsidR="00EF100E" w:rsidRPr="00A167F4">
        <w:rPr>
          <w:color w:val="000000"/>
        </w:rPr>
        <w:t xml:space="preserve"> </w:t>
      </w:r>
      <w:r w:rsidR="00A90FC6">
        <w:rPr>
          <w:color w:val="000000"/>
        </w:rPr>
        <w:t>time-</w:t>
      </w:r>
      <w:r w:rsidR="00EF100E" w:rsidRPr="00A167F4">
        <w:rPr>
          <w:color w:val="000000"/>
        </w:rPr>
        <w:t xml:space="preserve">stretched (or </w:t>
      </w:r>
      <w:r w:rsidR="00A90FC6">
        <w:rPr>
          <w:color w:val="000000"/>
        </w:rPr>
        <w:t>-</w:t>
      </w:r>
      <w:r w:rsidR="00EF100E" w:rsidRPr="00A167F4">
        <w:rPr>
          <w:color w:val="000000"/>
        </w:rPr>
        <w:t xml:space="preserve">squeezed) </w:t>
      </w:r>
      <w:r w:rsidR="00EF100E" w:rsidRPr="00A167F4">
        <w:rPr>
          <w:i/>
          <w:color w:val="000000"/>
        </w:rPr>
        <w:t>S</w:t>
      </w:r>
      <w:r w:rsidR="00EF100E" w:rsidRPr="00A167F4">
        <w:rPr>
          <w:color w:val="000000"/>
        </w:rPr>
        <w:t xml:space="preserve"> source shape </w:t>
      </w:r>
      <w:ins w:id="216" w:author="Edward Garnero" w:date="2015-01-21T11:45:00Z">
        <w:r w:rsidR="004C3004">
          <w:rPr>
            <w:color w:val="000000"/>
          </w:rPr>
          <w:t xml:space="preserve">for each event </w:t>
        </w:r>
      </w:ins>
      <w:r w:rsidR="00A90FC6">
        <w:rPr>
          <w:color w:val="000000"/>
        </w:rPr>
        <w:t>is then deconvolved from</w:t>
      </w:r>
      <w:r w:rsidR="00EF100E" w:rsidRPr="00A167F4">
        <w:rPr>
          <w:color w:val="000000"/>
        </w:rPr>
        <w:t xml:space="preserve"> </w:t>
      </w:r>
      <w:r w:rsidR="00A90FC6" w:rsidRPr="00A167F4">
        <w:rPr>
          <w:i/>
          <w:color w:val="000000"/>
        </w:rPr>
        <w:t>ScS</w:t>
      </w:r>
      <w:r w:rsidR="00A90FC6">
        <w:rPr>
          <w:i/>
          <w:color w:val="000000"/>
        </w:rPr>
        <w:t xml:space="preserve"> </w:t>
      </w:r>
      <w:r w:rsidR="00A90FC6">
        <w:rPr>
          <w:color w:val="000000"/>
        </w:rPr>
        <w:t>phases, and the unstretched S is deconvolved from S phases</w:t>
      </w:r>
      <w:del w:id="217" w:author="Edward Garnero" w:date="2015-01-21T11:46:00Z">
        <w:r w:rsidR="00A90FC6" w:rsidDel="004C3004">
          <w:rPr>
            <w:color w:val="000000"/>
          </w:rPr>
          <w:delText xml:space="preserve">, </w:delText>
        </w:r>
      </w:del>
      <w:ins w:id="218" w:author="Edward Garnero" w:date="2015-01-21T11:46:00Z">
        <w:r w:rsidR="004C3004">
          <w:rPr>
            <w:color w:val="000000"/>
          </w:rPr>
          <w:t xml:space="preserve">. Deconvolutions are done </w:t>
        </w:r>
      </w:ins>
      <w:r w:rsidR="00A90FC6" w:rsidRPr="00A167F4">
        <w:rPr>
          <w:color w:val="000000"/>
        </w:rPr>
        <w:t xml:space="preserve">using </w:t>
      </w:r>
      <w:r w:rsidR="00A90FC6">
        <w:rPr>
          <w:color w:val="000000"/>
        </w:rPr>
        <w:t xml:space="preserve">the </w:t>
      </w:r>
      <w:r w:rsidR="00A90FC6" w:rsidRPr="00A167F4">
        <w:rPr>
          <w:color w:val="000000"/>
        </w:rPr>
        <w:t xml:space="preserve">water-level deconvolution method </w:t>
      </w:r>
      <w:r w:rsidR="00A90FC6">
        <w:rPr>
          <w:color w:val="000000"/>
        </w:rPr>
        <w:t>(</w:t>
      </w:r>
      <w:r w:rsidR="00A90FC6" w:rsidRPr="00AF15FA">
        <w:rPr>
          <w:color w:val="000000"/>
        </w:rPr>
        <w:t>Clayton and Wiggins, 1976; Stefan et al.</w:t>
      </w:r>
      <w:r w:rsidR="00A90FC6" w:rsidRPr="00A167F4">
        <w:rPr>
          <w:color w:val="000000"/>
        </w:rPr>
        <w:t>, 2006</w:t>
      </w:r>
      <w:r w:rsidR="00A90FC6">
        <w:rPr>
          <w:color w:val="000000"/>
        </w:rPr>
        <w:t xml:space="preserve">). After deconvolution, empirical sources are rebuilt, and the new </w:t>
      </w:r>
      <w:r w:rsidR="00EF100E" w:rsidRPr="00A167F4">
        <w:rPr>
          <w:color w:val="000000"/>
        </w:rPr>
        <w:t xml:space="preserve">source shapes of </w:t>
      </w:r>
      <w:r w:rsidR="00EF100E" w:rsidRPr="00A167F4">
        <w:rPr>
          <w:i/>
          <w:color w:val="000000"/>
        </w:rPr>
        <w:t>S</w:t>
      </w:r>
      <w:r w:rsidR="00EF100E" w:rsidRPr="00A167F4">
        <w:rPr>
          <w:color w:val="000000"/>
        </w:rPr>
        <w:t xml:space="preserve"> and </w:t>
      </w:r>
      <w:r w:rsidR="00EF100E" w:rsidRPr="00A167F4">
        <w:rPr>
          <w:i/>
          <w:color w:val="000000"/>
        </w:rPr>
        <w:t>ScS</w:t>
      </w:r>
      <w:r w:rsidR="005F5BC6">
        <w:rPr>
          <w:color w:val="000000"/>
        </w:rPr>
        <w:t xml:space="preserve"> become</w:t>
      </w:r>
      <w:r w:rsidR="00EF100E" w:rsidRPr="00A167F4">
        <w:rPr>
          <w:color w:val="000000"/>
        </w:rPr>
        <w:t xml:space="preserve"> simple</w:t>
      </w:r>
      <w:ins w:id="219" w:author="Edward Garnero" w:date="2015-01-21T11:46:00Z">
        <w:r w:rsidR="004C3004">
          <w:rPr>
            <w:color w:val="000000"/>
          </w:rPr>
          <w:t>r</w:t>
        </w:r>
      </w:ins>
      <w:r w:rsidR="00EF100E" w:rsidRPr="00A167F4">
        <w:rPr>
          <w:color w:val="000000"/>
        </w:rPr>
        <w:t xml:space="preserve"> Gau</w:t>
      </w:r>
      <w:r w:rsidR="00775EDB">
        <w:rPr>
          <w:color w:val="000000"/>
        </w:rPr>
        <w:t xml:space="preserve">ssian-like pulses (Figure </w:t>
      </w:r>
      <w:r w:rsidR="003A3B90">
        <w:rPr>
          <w:color w:val="000000"/>
        </w:rPr>
        <w:t>7</w:t>
      </w:r>
      <w:r w:rsidR="005F5BC6">
        <w:rPr>
          <w:color w:val="000000"/>
        </w:rPr>
        <w:t>c</w:t>
      </w:r>
      <w:r w:rsidR="002D7DA3">
        <w:rPr>
          <w:color w:val="000000"/>
        </w:rPr>
        <w:t>)</w:t>
      </w:r>
      <w:r w:rsidR="00A90FC6">
        <w:rPr>
          <w:color w:val="000000"/>
        </w:rPr>
        <w:t>.</w:t>
      </w:r>
      <w:r w:rsidR="002D7DA3" w:rsidRPr="00A167F4">
        <w:rPr>
          <w:color w:val="000000"/>
        </w:rPr>
        <w:t xml:space="preserve"> </w:t>
      </w:r>
      <w:r w:rsidR="00671ED6">
        <w:rPr>
          <w:color w:val="000000"/>
        </w:rPr>
        <w:softHyphen/>
      </w:r>
      <w:ins w:id="220" w:author="Edward Garnero" w:date="2015-01-21T11:47:00Z">
        <w:r w:rsidR="00087ECE" w:rsidRPr="00087ECE">
          <w:rPr>
            <w:color w:val="000000"/>
          </w:rPr>
          <w:t xml:space="preserve"> </w:t>
        </w:r>
        <w:r w:rsidR="00087ECE" w:rsidRPr="00A167F4">
          <w:rPr>
            <w:color w:val="000000"/>
          </w:rPr>
          <w:t>This procedure</w:t>
        </w:r>
        <w:r w:rsidR="00087ECE">
          <w:rPr>
            <w:color w:val="000000"/>
          </w:rPr>
          <w:t xml:space="preserve"> of using S for deconvolution</w:t>
        </w:r>
        <w:r w:rsidR="00087ECE" w:rsidRPr="00A167F4">
          <w:rPr>
            <w:color w:val="000000"/>
          </w:rPr>
          <w:t xml:space="preserve"> </w:t>
        </w:r>
        <w:r w:rsidR="00087ECE">
          <w:rPr>
            <w:color w:val="000000"/>
          </w:rPr>
          <w:t xml:space="preserve">circumvents </w:t>
        </w:r>
        <w:r w:rsidR="00087ECE" w:rsidRPr="00A167F4">
          <w:rPr>
            <w:color w:val="000000"/>
          </w:rPr>
          <w:t xml:space="preserve">removing </w:t>
        </w:r>
        <w:r w:rsidR="00087ECE">
          <w:rPr>
            <w:color w:val="000000"/>
          </w:rPr>
          <w:t>any</w:t>
        </w:r>
        <w:r w:rsidR="00087ECE" w:rsidRPr="00A167F4">
          <w:rPr>
            <w:color w:val="000000"/>
          </w:rPr>
          <w:t xml:space="preserve"> ULVZ signal that may be hidden in </w:t>
        </w:r>
        <w:r w:rsidR="00087ECE" w:rsidRPr="00A167F4">
          <w:rPr>
            <w:i/>
            <w:color w:val="000000"/>
          </w:rPr>
          <w:t>ScS</w:t>
        </w:r>
        <w:r w:rsidR="00087ECE" w:rsidRPr="00A167F4">
          <w:rPr>
            <w:color w:val="000000"/>
          </w:rPr>
          <w:t xml:space="preserve"> source shape</w:t>
        </w:r>
        <w:r w:rsidR="00087ECE">
          <w:rPr>
            <w:color w:val="000000"/>
          </w:rPr>
          <w:t>s</w:t>
        </w:r>
        <w:r w:rsidR="00087ECE" w:rsidRPr="00A167F4">
          <w:rPr>
            <w:color w:val="000000"/>
          </w:rPr>
          <w:t>.</w:t>
        </w:r>
      </w:ins>
    </w:p>
    <w:p w14:paraId="29D83671" w14:textId="70FF9556" w:rsidR="005543B9" w:rsidRDefault="00EF100E" w:rsidP="005A2183">
      <w:pPr>
        <w:pStyle w:val="Default"/>
        <w:spacing w:line="480" w:lineRule="auto"/>
        <w:ind w:firstLine="709"/>
        <w:jc w:val="both"/>
        <w:rPr>
          <w:ins w:id="221" w:author="Edward Garnero" w:date="2015-01-21T11:59:00Z"/>
        </w:rPr>
      </w:pPr>
      <w:r w:rsidRPr="00A167F4">
        <w:rPr>
          <w:color w:val="000000"/>
        </w:rPr>
        <w:t>The deconvolution process remove</w:t>
      </w:r>
      <w:r w:rsidR="007874F8">
        <w:rPr>
          <w:color w:val="000000"/>
        </w:rPr>
        <w:t>s</w:t>
      </w:r>
      <w:r w:rsidRPr="00A167F4">
        <w:rPr>
          <w:color w:val="000000"/>
        </w:rPr>
        <w:t xml:space="preserve"> source effects </w:t>
      </w:r>
      <w:r w:rsidR="007874F8">
        <w:rPr>
          <w:color w:val="000000"/>
        </w:rPr>
        <w:t xml:space="preserve">from each event </w:t>
      </w:r>
      <w:r w:rsidRPr="00A167F4">
        <w:rPr>
          <w:color w:val="000000"/>
        </w:rPr>
        <w:t xml:space="preserve">to yield a uniform population of Gaussian-like waveforms, which </w:t>
      </w:r>
      <w:r w:rsidR="007874F8">
        <w:rPr>
          <w:color w:val="000000"/>
        </w:rPr>
        <w:t>permits</w:t>
      </w:r>
      <w:r w:rsidR="007874F8" w:rsidRPr="00A167F4">
        <w:rPr>
          <w:color w:val="000000"/>
        </w:rPr>
        <w:t xml:space="preserve"> </w:t>
      </w:r>
      <w:r w:rsidRPr="00A167F4">
        <w:rPr>
          <w:color w:val="000000"/>
        </w:rPr>
        <w:t xml:space="preserve">stacking waveforms from different events </w:t>
      </w:r>
      <w:r w:rsidR="007874F8">
        <w:rPr>
          <w:color w:val="000000"/>
        </w:rPr>
        <w:t>(e.g., in geographically oriented stacking schemes)</w:t>
      </w:r>
      <w:r w:rsidRPr="00A167F4">
        <w:rPr>
          <w:color w:val="000000"/>
        </w:rPr>
        <w:t>. The water-level deconvolution</w:t>
      </w:r>
      <w:r w:rsidR="001241B2">
        <w:rPr>
          <w:color w:val="000000"/>
        </w:rPr>
        <w:t xml:space="preserve"> method</w:t>
      </w:r>
      <w:r w:rsidRPr="00A167F4">
        <w:rPr>
          <w:color w:val="000000"/>
        </w:rPr>
        <w:t xml:space="preserve"> has two parameters</w:t>
      </w:r>
      <w:r w:rsidR="001241B2">
        <w:rPr>
          <w:color w:val="000000"/>
        </w:rPr>
        <w:t xml:space="preserve"> that affect the width and frequency content of the result</w:t>
      </w:r>
      <w:r w:rsidRPr="00A167F4">
        <w:rPr>
          <w:color w:val="000000"/>
        </w:rPr>
        <w:t xml:space="preserve">: </w:t>
      </w:r>
      <w:r w:rsidR="00255760">
        <w:rPr>
          <w:color w:val="000000"/>
        </w:rPr>
        <w:t xml:space="preserve">(1) </w:t>
      </w:r>
      <w:r w:rsidRPr="00A167F4">
        <w:rPr>
          <w:color w:val="000000"/>
        </w:rPr>
        <w:t xml:space="preserve">a cut-off </w:t>
      </w:r>
      <w:r w:rsidR="001241B2">
        <w:rPr>
          <w:color w:val="000000"/>
        </w:rPr>
        <w:t>amplitude (“</w:t>
      </w:r>
      <w:r w:rsidRPr="00A167F4">
        <w:rPr>
          <w:color w:val="000000"/>
        </w:rPr>
        <w:t>water-level</w:t>
      </w:r>
      <w:r w:rsidR="001241B2">
        <w:rPr>
          <w:color w:val="000000"/>
        </w:rPr>
        <w:t>”,</w:t>
      </w:r>
      <w:r w:rsidRPr="00A167F4">
        <w:rPr>
          <w:color w:val="000000"/>
        </w:rPr>
        <w:t xml:space="preserve"> WL) </w:t>
      </w:r>
      <w:r w:rsidR="001241B2">
        <w:rPr>
          <w:color w:val="000000"/>
        </w:rPr>
        <w:t>in frequency domain where frequencies below this level are set to WL</w:t>
      </w:r>
      <w:r w:rsidR="00255760">
        <w:rPr>
          <w:color w:val="000000"/>
        </w:rPr>
        <w:t xml:space="preserve"> </w:t>
      </w:r>
      <w:r w:rsidRPr="00A167F4">
        <w:rPr>
          <w:color w:val="000000"/>
        </w:rPr>
        <w:t xml:space="preserve">to avoid zero-division </w:t>
      </w:r>
      <w:r w:rsidR="00255760">
        <w:rPr>
          <w:color w:val="000000"/>
        </w:rPr>
        <w:t>in</w:t>
      </w:r>
      <w:r w:rsidR="00255760" w:rsidRPr="00A167F4">
        <w:rPr>
          <w:color w:val="000000"/>
        </w:rPr>
        <w:t xml:space="preserve"> </w:t>
      </w:r>
      <w:r w:rsidRPr="00A167F4">
        <w:rPr>
          <w:color w:val="000000"/>
        </w:rPr>
        <w:t>the spectrum</w:t>
      </w:r>
      <w:r w:rsidR="00255760">
        <w:rPr>
          <w:color w:val="000000"/>
        </w:rPr>
        <w:t xml:space="preserve"> of interest;</w:t>
      </w:r>
      <w:r w:rsidRPr="00A167F4">
        <w:rPr>
          <w:color w:val="000000"/>
        </w:rPr>
        <w:t xml:space="preserve"> and </w:t>
      </w:r>
      <w:r w:rsidR="00255760">
        <w:rPr>
          <w:color w:val="000000"/>
        </w:rPr>
        <w:t xml:space="preserve">(2) </w:t>
      </w:r>
      <w:r w:rsidRPr="00A167F4">
        <w:rPr>
          <w:color w:val="000000"/>
        </w:rPr>
        <w:t xml:space="preserve">a </w:t>
      </w:r>
      <w:r w:rsidRPr="008447E3">
        <w:t xml:space="preserve">Gaussian </w:t>
      </w:r>
      <w:r w:rsidR="00255760">
        <w:t>width parameter</w:t>
      </w:r>
      <w:r w:rsidR="005543B9">
        <w:t xml:space="preserve"> (in seconds), whereby the width of the Gaussian at </w:t>
      </w:r>
      <w:r w:rsidR="008726F0">
        <w:t xml:space="preserve">half of </w:t>
      </w:r>
      <w:r w:rsidR="005543B9">
        <w:t xml:space="preserve">the peak amplitude is </w:t>
      </w:r>
      <w:del w:id="222" w:author="Edward Garnero" w:date="2015-01-21T11:58:00Z">
        <w:r w:rsidR="005543B9" w:rsidDel="00131D2E">
          <w:delText>specificed</w:delText>
        </w:r>
      </w:del>
      <w:ins w:id="223" w:author="Edward Garnero" w:date="2015-01-21T11:58:00Z">
        <w:r w:rsidR="00131D2E">
          <w:t>specified</w:t>
        </w:r>
      </w:ins>
      <w:r w:rsidR="005543B9">
        <w:t>, i.e., the</w:t>
      </w:r>
      <w:r w:rsidR="00255760" w:rsidRPr="008447E3">
        <w:t xml:space="preserve"> </w:t>
      </w:r>
      <w:r w:rsidRPr="008447E3">
        <w:t xml:space="preserve">full width at half maximum (FWHM). </w:t>
      </w:r>
      <w:r w:rsidR="003D1015" w:rsidRPr="008447E3">
        <w:t>W</w:t>
      </w:r>
      <w:r w:rsidRPr="008447E3">
        <w:t xml:space="preserve">e </w:t>
      </w:r>
      <w:r w:rsidR="005543B9">
        <w:t>experimented</w:t>
      </w:r>
      <w:r w:rsidR="005543B9" w:rsidRPr="008447E3">
        <w:t xml:space="preserve"> </w:t>
      </w:r>
      <w:r w:rsidR="005543B9">
        <w:t>with c</w:t>
      </w:r>
      <w:r w:rsidR="005543B9" w:rsidRPr="008447E3">
        <w:t xml:space="preserve">ombinations </w:t>
      </w:r>
      <w:r w:rsidRPr="008447E3">
        <w:t>of both parameters</w:t>
      </w:r>
      <w:r w:rsidR="005543B9">
        <w:t>,</w:t>
      </w:r>
      <w:r w:rsidRPr="008447E3">
        <w:t xml:space="preserve"> and </w:t>
      </w:r>
      <w:r w:rsidR="005543B9">
        <w:t xml:space="preserve">for </w:t>
      </w:r>
      <w:r w:rsidR="0025473F" w:rsidRPr="0025473F">
        <w:rPr>
          <w:i/>
        </w:rPr>
        <w:t>S</w:t>
      </w:r>
      <w:r w:rsidR="005543B9">
        <w:t xml:space="preserve"> and </w:t>
      </w:r>
      <w:r w:rsidR="0025473F" w:rsidRPr="0025473F">
        <w:rPr>
          <w:i/>
        </w:rPr>
        <w:t>ScS</w:t>
      </w:r>
      <w:r w:rsidR="008726F0">
        <w:t xml:space="preserve"> in our dataset, and </w:t>
      </w:r>
      <w:r w:rsidRPr="008447E3">
        <w:t xml:space="preserve">found that </w:t>
      </w:r>
      <w:r w:rsidR="005543B9">
        <w:t xml:space="preserve">the </w:t>
      </w:r>
      <w:r w:rsidRPr="008447E3">
        <w:t>parameters WL=0.01</w:t>
      </w:r>
      <w:r w:rsidR="005543B9">
        <w:t xml:space="preserve"> and</w:t>
      </w:r>
      <w:r w:rsidR="005543B9" w:rsidRPr="008447E3">
        <w:t xml:space="preserve"> </w:t>
      </w:r>
      <w:r w:rsidRPr="008447E3">
        <w:t>FWHM=3</w:t>
      </w:r>
      <w:r w:rsidR="005543B9">
        <w:t xml:space="preserve"> sec</w:t>
      </w:r>
      <w:r w:rsidRPr="008447E3">
        <w:t xml:space="preserve"> </w:t>
      </w:r>
      <w:r w:rsidR="005543B9">
        <w:t>were</w:t>
      </w:r>
      <w:r w:rsidR="005543B9" w:rsidRPr="008447E3">
        <w:t xml:space="preserve"> </w:t>
      </w:r>
      <w:r w:rsidRPr="008447E3">
        <w:t>optimal for most events</w:t>
      </w:r>
      <w:r w:rsidR="00775EDB" w:rsidRPr="008447E3">
        <w:t xml:space="preserve"> (</w:t>
      </w:r>
      <w:r w:rsidR="005543B9">
        <w:t xml:space="preserve">examples are shown in </w:t>
      </w:r>
      <w:r w:rsidR="00775EDB" w:rsidRPr="008447E3">
        <w:t xml:space="preserve">Figure </w:t>
      </w:r>
      <w:r w:rsidR="003E7EF0" w:rsidRPr="008447E3">
        <w:t>S2</w:t>
      </w:r>
      <w:r w:rsidR="003D1015" w:rsidRPr="008447E3">
        <w:t>a)</w:t>
      </w:r>
      <w:r w:rsidRPr="008447E3">
        <w:t xml:space="preserve">. </w:t>
      </w:r>
      <w:r w:rsidR="005543B9">
        <w:t>Smaller values of FWHM result in more ringing in the deconvolved traces. For one event (</w:t>
      </w:r>
      <w:r w:rsidR="005543B9" w:rsidRPr="008447E3">
        <w:t>2008/11/08</w:t>
      </w:r>
      <w:r w:rsidR="005543B9">
        <w:t xml:space="preserve">), </w:t>
      </w:r>
      <w:r w:rsidRPr="008447E3">
        <w:t xml:space="preserve">a </w:t>
      </w:r>
      <w:r w:rsidR="005543B9">
        <w:t>larger</w:t>
      </w:r>
      <w:r w:rsidR="005543B9" w:rsidRPr="008447E3">
        <w:t xml:space="preserve"> </w:t>
      </w:r>
      <w:r w:rsidRPr="008447E3">
        <w:t xml:space="preserve">FWHM </w:t>
      </w:r>
      <w:r w:rsidR="005543B9">
        <w:t>value</w:t>
      </w:r>
      <w:r w:rsidR="005543B9" w:rsidRPr="008447E3">
        <w:t xml:space="preserve"> </w:t>
      </w:r>
      <w:r w:rsidR="005543B9">
        <w:t>(</w:t>
      </w:r>
      <w:r w:rsidRPr="008447E3">
        <w:t>4.5 sec</w:t>
      </w:r>
      <w:r w:rsidR="005543B9">
        <w:t>) was necessary</w:t>
      </w:r>
      <w:r w:rsidRPr="008447E3">
        <w:t xml:space="preserve"> to suppress noise</w:t>
      </w:r>
      <w:r w:rsidR="005543B9">
        <w:t xml:space="preserve"> in the deconvolution.</w:t>
      </w:r>
    </w:p>
    <w:p w14:paraId="1810E92C" w14:textId="6D5AFAB3" w:rsidR="00131D2E" w:rsidRPr="005A2183" w:rsidRDefault="003D2146" w:rsidP="005A2183">
      <w:pPr>
        <w:pStyle w:val="Default"/>
        <w:spacing w:line="480" w:lineRule="auto"/>
        <w:ind w:firstLine="709"/>
        <w:jc w:val="both"/>
      </w:pPr>
      <w:ins w:id="224" w:author="Edward Garnero" w:date="2015-01-22T08:47:00Z">
        <w:r>
          <w:t xml:space="preserve"> </w:t>
        </w:r>
      </w:ins>
    </w:p>
    <w:p w14:paraId="66AD6730" w14:textId="77777777" w:rsidR="00EF100E" w:rsidRDefault="00EF100E" w:rsidP="00EF100E">
      <w:pPr>
        <w:pStyle w:val="Default"/>
        <w:spacing w:line="480" w:lineRule="auto"/>
        <w:jc w:val="both"/>
        <w:rPr>
          <w:ins w:id="225" w:author="Edward Garnero" w:date="2014-03-10T22:30:00Z"/>
          <w:rFonts w:ascii="Times" w:hAnsi="Times"/>
          <w:b/>
          <w:color w:val="000000"/>
        </w:rPr>
      </w:pPr>
      <w:r w:rsidRPr="00A167F4">
        <w:rPr>
          <w:rFonts w:ascii="Times" w:hAnsi="Times"/>
          <w:b/>
          <w:color w:val="000000"/>
        </w:rPr>
        <w:t>3.3 Geographic Bin Stacking</w:t>
      </w:r>
    </w:p>
    <w:p w14:paraId="255C89FC" w14:textId="42BDEB87" w:rsidR="004F149A" w:rsidRPr="00A167F4" w:rsidDel="00E85669" w:rsidRDefault="004F149A" w:rsidP="00EF100E">
      <w:pPr>
        <w:pStyle w:val="Default"/>
        <w:spacing w:line="480" w:lineRule="auto"/>
        <w:jc w:val="both"/>
        <w:rPr>
          <w:del w:id="226" w:author="Edward Garnero" w:date="2015-01-22T09:13:00Z"/>
          <w:rFonts w:ascii="Times" w:hAnsi="Times"/>
          <w:b/>
          <w:color w:val="000000"/>
        </w:rPr>
      </w:pPr>
    </w:p>
    <w:p w14:paraId="6A265173" w14:textId="5DE98FD0" w:rsidR="00D47981" w:rsidRDefault="00EF100E" w:rsidP="00E45388">
      <w:pPr>
        <w:pStyle w:val="Default"/>
        <w:spacing w:line="480" w:lineRule="auto"/>
        <w:ind w:firstLine="709"/>
        <w:jc w:val="both"/>
        <w:rPr>
          <w:color w:val="000000"/>
        </w:rPr>
      </w:pPr>
      <w:r w:rsidRPr="00A167F4">
        <w:rPr>
          <w:color w:val="000000"/>
        </w:rPr>
        <w:t xml:space="preserve">We </w:t>
      </w:r>
      <w:r w:rsidR="005C5D2C">
        <w:rPr>
          <w:color w:val="000000"/>
        </w:rPr>
        <w:t>organize</w:t>
      </w:r>
      <w:r w:rsidR="005C5D2C" w:rsidRPr="00A167F4">
        <w:rPr>
          <w:color w:val="000000"/>
        </w:rPr>
        <w:t xml:space="preserve"> </w:t>
      </w:r>
      <w:r w:rsidRPr="00A167F4">
        <w:rPr>
          <w:color w:val="000000"/>
        </w:rPr>
        <w:t xml:space="preserve">the </w:t>
      </w:r>
      <w:r w:rsidRPr="00A167F4">
        <w:rPr>
          <w:i/>
          <w:color w:val="000000"/>
        </w:rPr>
        <w:t>ScS</w:t>
      </w:r>
      <w:r w:rsidRPr="00A167F4">
        <w:rPr>
          <w:color w:val="000000"/>
        </w:rPr>
        <w:t xml:space="preserve"> CMB reflection locations into overlapping bins with 1.5º radius</w:t>
      </w:r>
      <w:r w:rsidR="006A14A4">
        <w:rPr>
          <w:color w:val="000000"/>
        </w:rPr>
        <w:t xml:space="preserve"> (thus, bin radius is roughly 100 km at the CMB)</w:t>
      </w:r>
      <w:r w:rsidRPr="00A167F4">
        <w:rPr>
          <w:color w:val="000000"/>
        </w:rPr>
        <w:t xml:space="preserve">. Bin locations are adjusted </w:t>
      </w:r>
      <w:del w:id="227" w:author="Edward Garnero" w:date="2015-01-22T08:50:00Z">
        <w:r w:rsidRPr="00A167F4" w:rsidDel="003D2146">
          <w:rPr>
            <w:color w:val="000000"/>
          </w:rPr>
          <w:delText>automatically to maximize the number o</w:delText>
        </w:r>
        <w:r w:rsidR="00775EDB" w:rsidDel="003D2146">
          <w:rPr>
            <w:color w:val="000000"/>
          </w:rPr>
          <w:delText>f records in each bin</w:delText>
        </w:r>
      </w:del>
      <w:ins w:id="228" w:author="Edward Garnero" w:date="2015-01-22T08:50:00Z">
        <w:r w:rsidR="003D2146">
          <w:rPr>
            <w:color w:val="000000"/>
          </w:rPr>
          <w:t xml:space="preserve">to the geographical center of the </w:t>
        </w:r>
        <w:r w:rsidR="003D2146" w:rsidRPr="003D2146">
          <w:rPr>
            <w:i/>
            <w:color w:val="000000"/>
            <w:rPrChange w:id="229" w:author="Edward Garnero" w:date="2015-01-22T08:55:00Z">
              <w:rPr>
                <w:color w:val="000000"/>
              </w:rPr>
            </w:rPrChange>
          </w:rPr>
          <w:t>ScS</w:t>
        </w:r>
        <w:r w:rsidR="003D2146">
          <w:rPr>
            <w:color w:val="000000"/>
          </w:rPr>
          <w:t xml:space="preserve"> bounce points </w:t>
        </w:r>
      </w:ins>
      <w:ins w:id="230" w:author="Edward Garnero" w:date="2015-01-22T08:56:00Z">
        <w:r w:rsidR="003D2146">
          <w:rPr>
            <w:color w:val="000000"/>
          </w:rPr>
          <w:t>with</w:t>
        </w:r>
      </w:ins>
      <w:ins w:id="231" w:author="Edward Garnero" w:date="2015-01-22T08:50:00Z">
        <w:r w:rsidR="003D2146">
          <w:rPr>
            <w:color w:val="000000"/>
          </w:rPr>
          <w:t>in each original bin</w:t>
        </w:r>
      </w:ins>
      <w:ins w:id="232" w:author="Edward Garnero" w:date="2015-01-22T08:56:00Z">
        <w:r w:rsidR="003D2146">
          <w:rPr>
            <w:color w:val="000000"/>
          </w:rPr>
          <w:t xml:space="preserve"> </w:t>
        </w:r>
      </w:ins>
      <w:ins w:id="233" w:author="Edward Garnero" w:date="2015-01-22T09:13:00Z">
        <w:r w:rsidR="00E85669">
          <w:rPr>
            <w:color w:val="000000"/>
          </w:rPr>
          <w:t>location</w:t>
        </w:r>
      </w:ins>
      <w:ins w:id="234" w:author="Edward Garnero" w:date="2015-01-22T08:52:00Z">
        <w:r w:rsidR="003D2146">
          <w:rPr>
            <w:color w:val="000000"/>
          </w:rPr>
          <w:t>.</w:t>
        </w:r>
      </w:ins>
      <w:r w:rsidR="00775EDB">
        <w:rPr>
          <w:color w:val="000000"/>
        </w:rPr>
        <w:t xml:space="preserve"> </w:t>
      </w:r>
      <w:del w:id="235" w:author="Edward Garnero" w:date="2015-01-22T08:52:00Z">
        <w:r w:rsidR="00775EDB" w:rsidDel="003D2146">
          <w:rPr>
            <w:color w:val="000000"/>
          </w:rPr>
          <w:delText>(</w:delText>
        </w:r>
      </w:del>
      <w:r w:rsidR="00775EDB">
        <w:rPr>
          <w:color w:val="000000"/>
        </w:rPr>
        <w:t xml:space="preserve">Figure </w:t>
      </w:r>
      <w:r w:rsidR="003A3B90">
        <w:rPr>
          <w:color w:val="000000"/>
        </w:rPr>
        <w:t>8</w:t>
      </w:r>
      <w:r w:rsidRPr="00A167F4">
        <w:rPr>
          <w:color w:val="000000"/>
        </w:rPr>
        <w:t>a</w:t>
      </w:r>
      <w:del w:id="236" w:author="Edward Garnero" w:date="2015-01-22T08:56:00Z">
        <w:r w:rsidRPr="00A167F4" w:rsidDel="003D2146">
          <w:rPr>
            <w:color w:val="000000"/>
          </w:rPr>
          <w:delText xml:space="preserve">). </w:delText>
        </w:r>
      </w:del>
      <w:ins w:id="237" w:author="Edward Garnero" w:date="2015-01-22T08:56:00Z">
        <w:r w:rsidR="003D2146">
          <w:rPr>
            <w:color w:val="000000"/>
          </w:rPr>
          <w:t xml:space="preserve"> displays the adjusted bin locations for our study area</w:t>
        </w:r>
        <w:r w:rsidR="003D2146" w:rsidRPr="00A167F4">
          <w:rPr>
            <w:color w:val="000000"/>
          </w:rPr>
          <w:t xml:space="preserve">. </w:t>
        </w:r>
      </w:ins>
      <w:del w:id="238" w:author="Edward Garnero" w:date="2015-01-22T09:15:00Z">
        <w:r w:rsidR="003E5EA9" w:rsidDel="00E85669">
          <w:rPr>
            <w:color w:val="000000"/>
          </w:rPr>
          <w:delText>B</w:delText>
        </w:r>
      </w:del>
      <w:del w:id="239" w:author="Edward Garnero" w:date="2015-01-22T09:16:00Z">
        <w:r w:rsidR="003E5EA9" w:rsidDel="00E85669">
          <w:rPr>
            <w:color w:val="000000"/>
          </w:rPr>
          <w:delText xml:space="preserve">in stacks are </w:delText>
        </w:r>
      </w:del>
      <w:del w:id="240" w:author="Edward Garnero" w:date="2015-01-22T09:15:00Z">
        <w:r w:rsidR="003E5EA9" w:rsidDel="00E85669">
          <w:rPr>
            <w:color w:val="000000"/>
          </w:rPr>
          <w:delText xml:space="preserve">computed </w:delText>
        </w:r>
      </w:del>
      <w:del w:id="241" w:author="Edward Garnero" w:date="2015-01-22T09:14:00Z">
        <w:r w:rsidR="003E5EA9" w:rsidDel="00E85669">
          <w:rPr>
            <w:color w:val="000000"/>
          </w:rPr>
          <w:delText xml:space="preserve">if </w:delText>
        </w:r>
      </w:del>
      <w:del w:id="242" w:author="Edward Garnero" w:date="2015-01-22T09:16:00Z">
        <w:r w:rsidR="003E5EA9" w:rsidDel="00E85669">
          <w:rPr>
            <w:color w:val="000000"/>
          </w:rPr>
          <w:delText xml:space="preserve">the number of records </w:delText>
        </w:r>
      </w:del>
      <w:del w:id="243" w:author="Edward Garnero" w:date="2015-01-22T09:14:00Z">
        <w:r w:rsidR="003E5EA9" w:rsidDel="00E85669">
          <w:rPr>
            <w:color w:val="000000"/>
          </w:rPr>
          <w:delText xml:space="preserve">is </w:delText>
        </w:r>
      </w:del>
      <w:del w:id="244" w:author="Edward Garnero" w:date="2015-01-22T09:16:00Z">
        <w:r w:rsidR="003E5EA9" w:rsidDel="00E85669">
          <w:rPr>
            <w:color w:val="000000"/>
          </w:rPr>
          <w:delText xml:space="preserve">greater than </w:delText>
        </w:r>
        <w:r w:rsidR="00EC1918" w:rsidDel="00E85669">
          <w:rPr>
            <w:color w:val="000000"/>
          </w:rPr>
          <w:delText>10</w:delText>
        </w:r>
        <w:r w:rsidR="00A54917" w:rsidDel="00E85669">
          <w:rPr>
            <w:color w:val="000000"/>
          </w:rPr>
          <w:delText>.</w:delText>
        </w:r>
        <w:r w:rsidR="003E5EA9" w:rsidDel="00E85669">
          <w:rPr>
            <w:color w:val="000000"/>
          </w:rPr>
          <w:delText xml:space="preserve"> </w:delText>
        </w:r>
      </w:del>
      <w:r w:rsidR="00F600BE">
        <w:rPr>
          <w:color w:val="000000"/>
        </w:rPr>
        <w:t xml:space="preserve">The </w:t>
      </w:r>
      <w:r w:rsidR="00F600BE" w:rsidRPr="00A167F4">
        <w:rPr>
          <w:color w:val="000000"/>
        </w:rPr>
        <w:t xml:space="preserve">FRS technique </w:t>
      </w:r>
      <w:r w:rsidR="00F600BE">
        <w:rPr>
          <w:color w:val="000000"/>
        </w:rPr>
        <w:t xml:space="preserve">is applied to </w:t>
      </w:r>
      <w:r w:rsidR="006A14A4">
        <w:rPr>
          <w:color w:val="000000"/>
        </w:rPr>
        <w:t xml:space="preserve">all </w:t>
      </w:r>
      <w:r w:rsidR="00F600BE">
        <w:rPr>
          <w:color w:val="000000"/>
        </w:rPr>
        <w:t xml:space="preserve">source-deconvolved </w:t>
      </w:r>
      <w:r w:rsidR="0025473F" w:rsidRPr="0025473F">
        <w:rPr>
          <w:i/>
          <w:color w:val="000000"/>
        </w:rPr>
        <w:t>ScS</w:t>
      </w:r>
      <w:r w:rsidR="006A14A4">
        <w:rPr>
          <w:color w:val="000000"/>
        </w:rPr>
        <w:t xml:space="preserve"> </w:t>
      </w:r>
      <w:r w:rsidR="00F600BE">
        <w:rPr>
          <w:color w:val="000000"/>
        </w:rPr>
        <w:t>records, and the resulting FRS traces are stacked in each bin</w:t>
      </w:r>
      <w:ins w:id="245" w:author="Edward Garnero" w:date="2015-01-22T09:16:00Z">
        <w:r w:rsidR="00E85669" w:rsidRPr="00E85669">
          <w:rPr>
            <w:color w:val="000000"/>
          </w:rPr>
          <w:t xml:space="preserve"> </w:t>
        </w:r>
        <w:r w:rsidR="00E85669">
          <w:rPr>
            <w:color w:val="000000"/>
          </w:rPr>
          <w:t>possessing more than 10 records</w:t>
        </w:r>
      </w:ins>
      <w:r w:rsidR="00F600BE">
        <w:rPr>
          <w:color w:val="000000"/>
        </w:rPr>
        <w:t xml:space="preserve">. </w:t>
      </w:r>
      <w:commentRangeStart w:id="246"/>
      <w:r w:rsidR="00F600BE">
        <w:rPr>
          <w:color w:val="000000"/>
        </w:rPr>
        <w:t xml:space="preserve">We </w:t>
      </w:r>
      <w:r w:rsidR="0025473F" w:rsidRPr="0025473F">
        <w:rPr>
          <w:color w:val="000000"/>
        </w:rPr>
        <w:t>stacked</w:t>
      </w:r>
      <w:r w:rsidR="006A14A4" w:rsidRPr="00A167F4">
        <w:rPr>
          <w:color w:val="000000"/>
        </w:rPr>
        <w:t xml:space="preserve"> </w:t>
      </w:r>
      <w:r w:rsidR="00F600BE">
        <w:rPr>
          <w:color w:val="000000"/>
        </w:rPr>
        <w:t xml:space="preserve">FRS traces </w:t>
      </w:r>
      <w:r w:rsidRPr="00A167F4">
        <w:rPr>
          <w:color w:val="000000"/>
        </w:rPr>
        <w:t xml:space="preserve">using </w:t>
      </w:r>
      <w:r w:rsidR="006A14A4">
        <w:rPr>
          <w:color w:val="000000"/>
        </w:rPr>
        <w:t>a</w:t>
      </w:r>
      <w:r w:rsidR="000815E8">
        <w:rPr>
          <w:color w:val="000000"/>
        </w:rPr>
        <w:t>n</w:t>
      </w:r>
      <w:r w:rsidR="006A14A4">
        <w:rPr>
          <w:color w:val="000000"/>
        </w:rPr>
        <w:t xml:space="preserve"> </w:t>
      </w:r>
      <w:r w:rsidR="003E45A8">
        <w:rPr>
          <w:color w:val="000000"/>
        </w:rPr>
        <w:t>iterative</w:t>
      </w:r>
      <w:r w:rsidR="001B0706">
        <w:rPr>
          <w:color w:val="000000"/>
        </w:rPr>
        <w:t xml:space="preserve"> </w:t>
      </w:r>
      <w:r w:rsidRPr="00A167F4">
        <w:rPr>
          <w:color w:val="000000"/>
        </w:rPr>
        <w:t xml:space="preserve">linear </w:t>
      </w:r>
      <w:ins w:id="247" w:author="Edward Garnero" w:date="2015-01-22T09:22:00Z">
        <w:r w:rsidR="00E85669">
          <w:rPr>
            <w:color w:val="000000"/>
          </w:rPr>
          <w:t xml:space="preserve">weighted </w:t>
        </w:r>
      </w:ins>
      <w:r w:rsidRPr="00A167F4">
        <w:rPr>
          <w:color w:val="000000"/>
        </w:rPr>
        <w:t xml:space="preserve">stacking </w:t>
      </w:r>
      <w:r w:rsidR="006A14A4">
        <w:rPr>
          <w:color w:val="000000"/>
        </w:rPr>
        <w:t>approach</w:t>
      </w:r>
      <w:ins w:id="248" w:author="Edward Garnero" w:date="2015-01-22T09:22:00Z">
        <w:r w:rsidR="00E85669">
          <w:rPr>
            <w:color w:val="000000"/>
          </w:rPr>
          <w:t xml:space="preserve"> as follows</w:t>
        </w:r>
      </w:ins>
      <w:r w:rsidR="00B96AA2">
        <w:rPr>
          <w:color w:val="000000"/>
        </w:rPr>
        <w:t xml:space="preserve">. </w:t>
      </w:r>
      <w:commentRangeEnd w:id="246"/>
      <w:r w:rsidR="00E85669">
        <w:rPr>
          <w:rStyle w:val="CommentReference"/>
          <w:rFonts w:eastAsia="Times New Roman"/>
          <w:kern w:val="0"/>
        </w:rPr>
        <w:commentReference w:id="246"/>
      </w:r>
      <w:del w:id="249" w:author="Edward Garnero" w:date="2015-01-22T09:22:00Z">
        <w:r w:rsidR="002E5DA3" w:rsidDel="00E85669">
          <w:rPr>
            <w:color w:val="000000"/>
          </w:rPr>
          <w:delText>E</w:delText>
        </w:r>
        <w:r w:rsidRPr="00A167F4" w:rsidDel="00E85669">
          <w:rPr>
            <w:color w:val="000000"/>
          </w:rPr>
          <w:delText xml:space="preserve">ach </w:delText>
        </w:r>
      </w:del>
      <w:ins w:id="250" w:author="Edward Garnero" w:date="2015-01-22T09:22:00Z">
        <w:r w:rsidR="00E85669">
          <w:rPr>
            <w:color w:val="000000"/>
          </w:rPr>
          <w:t xml:space="preserve">First, a cross-correlation coefficient (CCC) is computed for </w:t>
        </w:r>
        <w:r w:rsidR="001D1223">
          <w:rPr>
            <w:color w:val="000000"/>
          </w:rPr>
          <w:t xml:space="preserve">each </w:t>
        </w:r>
        <w:r w:rsidR="001D1223" w:rsidRPr="001D1223">
          <w:rPr>
            <w:i/>
            <w:color w:val="000000"/>
            <w:rPrChange w:id="251" w:author="Edward Garnero" w:date="2015-01-22T09:23:00Z">
              <w:rPr>
                <w:color w:val="000000"/>
              </w:rPr>
            </w:rPrChange>
          </w:rPr>
          <w:t>ScS</w:t>
        </w:r>
        <w:r w:rsidR="001D1223">
          <w:rPr>
            <w:color w:val="000000"/>
          </w:rPr>
          <w:t xml:space="preserve"> compared to the </w:t>
        </w:r>
        <w:r w:rsidR="001D1223" w:rsidRPr="001D1223">
          <w:rPr>
            <w:i/>
            <w:color w:val="000000"/>
            <w:rPrChange w:id="252" w:author="Edward Garnero" w:date="2015-01-22T09:23:00Z">
              <w:rPr>
                <w:color w:val="000000"/>
              </w:rPr>
            </w:rPrChange>
          </w:rPr>
          <w:t>ScS</w:t>
        </w:r>
        <w:r w:rsidR="001D1223">
          <w:rPr>
            <w:color w:val="000000"/>
          </w:rPr>
          <w:t xml:space="preserve"> empirical source stack (before </w:t>
        </w:r>
        <w:r w:rsidR="001D1223" w:rsidRPr="001D1223">
          <w:rPr>
            <w:i/>
            <w:color w:val="000000"/>
            <w:rPrChange w:id="253" w:author="Edward Garnero" w:date="2015-01-22T09:23:00Z">
              <w:rPr>
                <w:color w:val="000000"/>
              </w:rPr>
            </w:rPrChange>
          </w:rPr>
          <w:t>ScS</w:t>
        </w:r>
        <w:r w:rsidR="001D1223">
          <w:rPr>
            <w:color w:val="000000"/>
          </w:rPr>
          <w:t xml:space="preserve"> stripping). </w:t>
        </w:r>
        <w:r w:rsidR="00E85669" w:rsidRPr="00A167F4">
          <w:rPr>
            <w:color w:val="000000"/>
          </w:rPr>
          <w:t xml:space="preserve"> </w:t>
        </w:r>
      </w:ins>
      <w:ins w:id="254" w:author="Edward Garnero" w:date="2015-01-22T09:23:00Z">
        <w:r w:rsidR="001D1223">
          <w:rPr>
            <w:color w:val="000000"/>
          </w:rPr>
          <w:t>T</w:t>
        </w:r>
      </w:ins>
      <w:del w:id="255" w:author="Edward Garnero" w:date="2015-01-22T09:23:00Z">
        <w:r w:rsidRPr="00A167F4" w:rsidDel="001D1223">
          <w:rPr>
            <w:color w:val="000000"/>
          </w:rPr>
          <w:delText>t</w:delText>
        </w:r>
      </w:del>
      <w:r w:rsidRPr="00A167F4">
        <w:rPr>
          <w:color w:val="000000"/>
        </w:rPr>
        <w:t>race</w:t>
      </w:r>
      <w:del w:id="256" w:author="Edward Garnero" w:date="2015-01-22T09:23:00Z">
        <w:r w:rsidRPr="00A167F4" w:rsidDel="001D1223">
          <w:rPr>
            <w:color w:val="000000"/>
          </w:rPr>
          <w:delText xml:space="preserve"> </w:delText>
        </w:r>
      </w:del>
      <w:ins w:id="257" w:author="Edward Garnero" w:date="2015-01-22T09:23:00Z">
        <w:r w:rsidR="001D1223">
          <w:rPr>
            <w:color w:val="000000"/>
          </w:rPr>
          <w:t>s</w:t>
        </w:r>
      </w:ins>
      <w:del w:id="258" w:author="Edward Garnero" w:date="2015-01-22T09:24:00Z">
        <w:r w:rsidRPr="00A167F4" w:rsidDel="001D1223">
          <w:rPr>
            <w:color w:val="000000"/>
          </w:rPr>
          <w:delText>is</w:delText>
        </w:r>
      </w:del>
      <w:r w:rsidRPr="00A167F4">
        <w:rPr>
          <w:color w:val="000000"/>
        </w:rPr>
        <w:t xml:space="preserve"> </w:t>
      </w:r>
      <w:del w:id="259" w:author="Edward Garnero" w:date="2015-01-22T09:24:00Z">
        <w:r w:rsidR="00B96AA2" w:rsidDel="001D1223">
          <w:rPr>
            <w:color w:val="000000"/>
          </w:rPr>
          <w:delText>iteratively</w:delText>
        </w:r>
        <w:r w:rsidR="00B96AA2" w:rsidRPr="00A167F4" w:rsidDel="001D1223">
          <w:rPr>
            <w:color w:val="000000"/>
          </w:rPr>
          <w:delText xml:space="preserve"> </w:delText>
        </w:r>
      </w:del>
      <w:ins w:id="260" w:author="Edward Garnero" w:date="2015-01-22T09:24:00Z">
        <w:r w:rsidR="001D1223">
          <w:rPr>
            <w:color w:val="000000"/>
          </w:rPr>
          <w:t>are</w:t>
        </w:r>
        <w:r w:rsidR="001D1223" w:rsidRPr="00A167F4">
          <w:rPr>
            <w:color w:val="000000"/>
          </w:rPr>
          <w:t xml:space="preserve"> </w:t>
        </w:r>
      </w:ins>
      <w:del w:id="261" w:author="Edward Garnero" w:date="2015-01-22T09:26:00Z">
        <w:r w:rsidRPr="00A167F4" w:rsidDel="001D1223">
          <w:rPr>
            <w:color w:val="000000"/>
          </w:rPr>
          <w:delText xml:space="preserve">aligned </w:delText>
        </w:r>
      </w:del>
      <w:ins w:id="262" w:author="Edward Garnero" w:date="2015-01-22T09:25:00Z">
        <w:r w:rsidR="001D1223">
          <w:rPr>
            <w:color w:val="000000"/>
          </w:rPr>
          <w:t xml:space="preserve">thus </w:t>
        </w:r>
      </w:ins>
      <w:ins w:id="263" w:author="Edward Garnero" w:date="2015-01-22T09:27:00Z">
        <w:r w:rsidR="001D1223">
          <w:rPr>
            <w:color w:val="000000"/>
          </w:rPr>
          <w:t>referenced</w:t>
        </w:r>
      </w:ins>
      <w:ins w:id="264" w:author="Edward Garnero" w:date="2015-01-22T09:25:00Z">
        <w:r w:rsidR="001D1223">
          <w:rPr>
            <w:color w:val="000000"/>
          </w:rPr>
          <w:t xml:space="preserve"> </w:t>
        </w:r>
      </w:ins>
      <w:ins w:id="265" w:author="Edward Garnero" w:date="2015-01-22T09:27:00Z">
        <w:r w:rsidR="001D1223">
          <w:rPr>
            <w:color w:val="000000"/>
          </w:rPr>
          <w:t>in time by</w:t>
        </w:r>
      </w:ins>
      <w:ins w:id="266" w:author="Edward Garnero" w:date="2015-01-22T09:25:00Z">
        <w:r w:rsidR="001D1223">
          <w:rPr>
            <w:color w:val="000000"/>
          </w:rPr>
          <w:t xml:space="preserve"> their </w:t>
        </w:r>
        <w:r w:rsidR="001D1223" w:rsidRPr="001D1223">
          <w:rPr>
            <w:i/>
            <w:color w:val="000000"/>
            <w:rPrChange w:id="267" w:author="Edward Garnero" w:date="2015-01-22T09:28:00Z">
              <w:rPr>
                <w:color w:val="000000"/>
              </w:rPr>
            </w:rPrChange>
          </w:rPr>
          <w:t>ScS</w:t>
        </w:r>
        <w:r w:rsidR="001D1223">
          <w:rPr>
            <w:color w:val="000000"/>
          </w:rPr>
          <w:t xml:space="preserve"> </w:t>
        </w:r>
      </w:ins>
      <w:del w:id="268" w:author="Edward Garnero" w:date="2015-01-22T09:27:00Z">
        <w:r w:rsidRPr="00A167F4" w:rsidDel="001D1223">
          <w:rPr>
            <w:color w:val="000000"/>
          </w:rPr>
          <w:delText xml:space="preserve">to </w:delText>
        </w:r>
      </w:del>
      <w:ins w:id="269" w:author="Edward Garnero" w:date="2015-01-22T09:27:00Z">
        <w:r w:rsidR="001D1223">
          <w:rPr>
            <w:color w:val="000000"/>
          </w:rPr>
          <w:t>best correlating to</w:t>
        </w:r>
        <w:r w:rsidR="001D1223" w:rsidRPr="00A167F4">
          <w:rPr>
            <w:color w:val="000000"/>
          </w:rPr>
          <w:t xml:space="preserve"> </w:t>
        </w:r>
      </w:ins>
      <w:r w:rsidRPr="00A167F4">
        <w:rPr>
          <w:color w:val="000000"/>
        </w:rPr>
        <w:t>the</w:t>
      </w:r>
      <w:r w:rsidR="00B96AA2">
        <w:rPr>
          <w:color w:val="000000"/>
        </w:rPr>
        <w:t xml:space="preserve"> </w:t>
      </w:r>
      <w:del w:id="270" w:author="Edward Garnero" w:date="2015-01-22T09:27:00Z">
        <w:r w:rsidR="00B96AA2" w:rsidRPr="001D1223" w:rsidDel="001D1223">
          <w:rPr>
            <w:i/>
            <w:color w:val="000000"/>
            <w:rPrChange w:id="271" w:author="Edward Garnero" w:date="2015-01-22T09:28:00Z">
              <w:rPr>
                <w:color w:val="000000"/>
              </w:rPr>
            </w:rPrChange>
          </w:rPr>
          <w:delText>peak of</w:delText>
        </w:r>
        <w:r w:rsidRPr="001D1223" w:rsidDel="001D1223">
          <w:rPr>
            <w:i/>
            <w:color w:val="000000"/>
            <w:rPrChange w:id="272" w:author="Edward Garnero" w:date="2015-01-22T09:28:00Z">
              <w:rPr>
                <w:color w:val="000000"/>
              </w:rPr>
            </w:rPrChange>
          </w:rPr>
          <w:delText xml:space="preserve"> </w:delText>
        </w:r>
      </w:del>
      <w:r w:rsidR="006C7F4B" w:rsidRPr="001D1223">
        <w:rPr>
          <w:i/>
          <w:color w:val="000000"/>
          <w:rPrChange w:id="273" w:author="Edward Garnero" w:date="2015-01-22T09:28:00Z">
            <w:rPr>
              <w:color w:val="000000"/>
            </w:rPr>
          </w:rPrChange>
        </w:rPr>
        <w:t>ScS</w:t>
      </w:r>
      <w:r w:rsidR="006C7F4B">
        <w:rPr>
          <w:color w:val="000000"/>
        </w:rPr>
        <w:t xml:space="preserve"> </w:t>
      </w:r>
      <w:ins w:id="274" w:author="Edward Garnero" w:date="2015-01-22T09:28:00Z">
        <w:r w:rsidR="001D1223">
          <w:rPr>
            <w:color w:val="000000"/>
          </w:rPr>
          <w:t xml:space="preserve">empirical source </w:t>
        </w:r>
      </w:ins>
      <w:r w:rsidRPr="00A167F4">
        <w:rPr>
          <w:color w:val="000000"/>
        </w:rPr>
        <w:t>stac</w:t>
      </w:r>
      <w:r w:rsidR="003D1015">
        <w:rPr>
          <w:color w:val="000000"/>
        </w:rPr>
        <w:t>k</w:t>
      </w:r>
      <w:ins w:id="275" w:author="Edward Garnero" w:date="2015-01-22T09:28:00Z">
        <w:r w:rsidR="001D1223">
          <w:rPr>
            <w:color w:val="000000"/>
          </w:rPr>
          <w:t>.</w:t>
        </w:r>
      </w:ins>
      <w:r w:rsidR="003D1015">
        <w:rPr>
          <w:color w:val="000000"/>
        </w:rPr>
        <w:t xml:space="preserve"> </w:t>
      </w:r>
      <w:del w:id="276" w:author="Edward Garnero" w:date="2015-01-22T09:28:00Z">
        <w:r w:rsidR="003D1015" w:rsidDel="001D1223">
          <w:rPr>
            <w:color w:val="000000"/>
          </w:rPr>
          <w:delText>using cross-correlation</w:delText>
        </w:r>
        <w:r w:rsidRPr="00A167F4" w:rsidDel="001D1223">
          <w:rPr>
            <w:color w:val="000000"/>
          </w:rPr>
          <w:delText xml:space="preserve"> and </w:delText>
        </w:r>
        <w:r w:rsidR="00E72606" w:rsidDel="001D1223">
          <w:rPr>
            <w:color w:val="000000"/>
          </w:rPr>
          <w:delText>individual</w:delText>
        </w:r>
      </w:del>
      <w:ins w:id="277" w:author="Edward Garnero" w:date="2015-01-22T09:28:00Z">
        <w:r w:rsidR="001D1223">
          <w:rPr>
            <w:color w:val="000000"/>
          </w:rPr>
          <w:t>All</w:t>
        </w:r>
      </w:ins>
      <w:r w:rsidR="00E72606">
        <w:rPr>
          <w:color w:val="000000"/>
        </w:rPr>
        <w:t xml:space="preserve"> </w:t>
      </w:r>
      <w:del w:id="278" w:author="Edward Garnero" w:date="2015-01-22T09:28:00Z">
        <w:r w:rsidR="00E72606" w:rsidDel="001D1223">
          <w:rPr>
            <w:color w:val="000000"/>
          </w:rPr>
          <w:delText xml:space="preserve">FRS </w:delText>
        </w:r>
      </w:del>
      <w:ins w:id="279" w:author="Edward Garnero" w:date="2015-01-22T09:28:00Z">
        <w:r w:rsidR="001D1223">
          <w:rPr>
            <w:color w:val="000000"/>
          </w:rPr>
          <w:t xml:space="preserve">pre-stack FRS </w:t>
        </w:r>
      </w:ins>
      <w:r w:rsidR="00E72606">
        <w:rPr>
          <w:color w:val="000000"/>
        </w:rPr>
        <w:t>trace</w:t>
      </w:r>
      <w:ins w:id="280" w:author="Edward Garnero" w:date="2015-01-22T09:28:00Z">
        <w:r w:rsidR="001D1223">
          <w:rPr>
            <w:color w:val="000000"/>
          </w:rPr>
          <w:t>s</w:t>
        </w:r>
      </w:ins>
      <w:r w:rsidR="00E72606">
        <w:rPr>
          <w:color w:val="000000"/>
        </w:rPr>
        <w:t xml:space="preserve"> </w:t>
      </w:r>
      <w:del w:id="281" w:author="Edward Garnero" w:date="2015-01-22T09:28:00Z">
        <w:r w:rsidR="00E72606" w:rsidDel="001D1223">
          <w:rPr>
            <w:color w:val="000000"/>
          </w:rPr>
          <w:delText xml:space="preserve">is </w:delText>
        </w:r>
      </w:del>
      <w:ins w:id="282" w:author="Edward Garnero" w:date="2015-01-22T09:29:00Z">
        <w:r w:rsidR="001D1223">
          <w:rPr>
            <w:color w:val="000000"/>
          </w:rPr>
          <w:t>inherit</w:t>
        </w:r>
      </w:ins>
      <w:ins w:id="283" w:author="Edward Garnero" w:date="2015-01-22T09:28:00Z">
        <w:r w:rsidR="001D1223">
          <w:rPr>
            <w:color w:val="000000"/>
          </w:rPr>
          <w:t xml:space="preserve"> this time reference. </w:t>
        </w:r>
      </w:ins>
      <w:ins w:id="284" w:author="Edward Garnero" w:date="2015-01-22T09:29:00Z">
        <w:r w:rsidR="001D1223">
          <w:rPr>
            <w:color w:val="000000"/>
          </w:rPr>
          <w:t xml:space="preserve">A pre-stack weight is defined for each </w:t>
        </w:r>
      </w:ins>
      <w:del w:id="285" w:author="Edward Garnero" w:date="2015-01-22T09:29:00Z">
        <w:r w:rsidR="00E72606" w:rsidDel="001D1223">
          <w:rPr>
            <w:color w:val="000000"/>
          </w:rPr>
          <w:delText xml:space="preserve">obtained according to the aligned </w:delText>
        </w:r>
        <w:r w:rsidR="007D62FB" w:rsidRPr="007D62FB" w:rsidDel="001D1223">
          <w:rPr>
            <w:i/>
            <w:color w:val="000000"/>
          </w:rPr>
          <w:delText>ScS</w:delText>
        </w:r>
        <w:r w:rsidR="00E72606" w:rsidDel="001D1223">
          <w:rPr>
            <w:color w:val="000000"/>
          </w:rPr>
          <w:delText xml:space="preserve"> peak. </w:delText>
        </w:r>
      </w:del>
      <w:r w:rsidR="00E72606">
        <w:rPr>
          <w:color w:val="000000"/>
        </w:rPr>
        <w:t xml:space="preserve">FRS </w:t>
      </w:r>
      <w:del w:id="286" w:author="Edward Garnero" w:date="2015-01-22T09:30:00Z">
        <w:r w:rsidR="00147AE9" w:rsidDel="001D1223">
          <w:rPr>
            <w:color w:val="000000"/>
          </w:rPr>
          <w:delText xml:space="preserve">weighted </w:delText>
        </w:r>
      </w:del>
      <w:ins w:id="287" w:author="Edward Garnero" w:date="2015-01-22T09:30:00Z">
        <w:r w:rsidR="001D1223">
          <w:rPr>
            <w:color w:val="000000"/>
          </w:rPr>
          <w:t xml:space="preserve">record from a combination of </w:t>
        </w:r>
      </w:ins>
      <w:del w:id="288" w:author="Edward Garnero" w:date="2015-01-22T09:30:00Z">
        <w:r w:rsidR="00E72606" w:rsidDel="001D1223">
          <w:rPr>
            <w:color w:val="000000"/>
          </w:rPr>
          <w:delText xml:space="preserve">stack is </w:delText>
        </w:r>
        <w:r w:rsidR="00B3335E" w:rsidDel="001D1223">
          <w:rPr>
            <w:color w:val="000000"/>
          </w:rPr>
          <w:delText xml:space="preserve">obtained with </w:delText>
        </w:r>
        <w:r w:rsidR="00B3335E" w:rsidRPr="00A167F4" w:rsidDel="001D1223">
          <w:rPr>
            <w:color w:val="000000"/>
          </w:rPr>
          <w:delText>weight</w:delText>
        </w:r>
        <w:r w:rsidR="00B3335E" w:rsidDel="001D1223">
          <w:rPr>
            <w:color w:val="000000"/>
          </w:rPr>
          <w:delText>s</w:delText>
        </w:r>
        <w:r w:rsidR="00B3335E" w:rsidRPr="00A167F4" w:rsidDel="001D1223">
          <w:rPr>
            <w:color w:val="000000"/>
          </w:rPr>
          <w:delText xml:space="preserve"> </w:delText>
        </w:r>
        <w:r w:rsidR="00B3335E" w:rsidDel="001D1223">
          <w:rPr>
            <w:color w:val="000000"/>
          </w:rPr>
          <w:delText>composed of</w:delText>
        </w:r>
      </w:del>
      <w:ins w:id="289" w:author="Edward Garnero" w:date="2015-01-22T09:30:00Z">
        <w:r w:rsidR="001D1223">
          <w:rPr>
            <w:color w:val="000000"/>
          </w:rPr>
          <w:t>the</w:t>
        </w:r>
      </w:ins>
      <w:r w:rsidRPr="00A167F4">
        <w:rPr>
          <w:color w:val="000000"/>
        </w:rPr>
        <w:t xml:space="preserve"> </w:t>
      </w:r>
      <w:ins w:id="290" w:author="Edward Garnero" w:date="2015-01-22T09:35:00Z">
        <w:r w:rsidR="00266C1F">
          <w:rPr>
            <w:color w:val="000000"/>
          </w:rPr>
          <w:t xml:space="preserve">pre-FRS </w:t>
        </w:r>
      </w:ins>
      <w:r w:rsidRPr="00A167F4">
        <w:rPr>
          <w:color w:val="000000"/>
        </w:rPr>
        <w:t>signal-to-noise ratio (SNR</w:t>
      </w:r>
      <w:del w:id="291" w:author="Edward Garnero" w:date="2015-01-22T09:30:00Z">
        <w:r w:rsidRPr="00A167F4" w:rsidDel="001D1223">
          <w:rPr>
            <w:color w:val="000000"/>
          </w:rPr>
          <w:delText xml:space="preserve">), </w:delText>
        </w:r>
      </w:del>
      <w:ins w:id="292" w:author="Edward Garnero" w:date="2015-01-22T09:30:00Z">
        <w:r w:rsidR="001D1223" w:rsidRPr="00A167F4">
          <w:rPr>
            <w:color w:val="000000"/>
          </w:rPr>
          <w:t>)</w:t>
        </w:r>
        <w:r w:rsidR="001D1223">
          <w:rPr>
            <w:color w:val="000000"/>
          </w:rPr>
          <w:t xml:space="preserve">, </w:t>
        </w:r>
      </w:ins>
      <w:ins w:id="293" w:author="Edward Garnero" w:date="2015-01-22T09:35:00Z">
        <w:r w:rsidR="00266C1F">
          <w:rPr>
            <w:color w:val="000000"/>
          </w:rPr>
          <w:t>a</w:t>
        </w:r>
      </w:ins>
      <w:ins w:id="294" w:author="Edward Garnero" w:date="2015-01-22T09:30:00Z">
        <w:r w:rsidR="001D1223" w:rsidRPr="00A167F4">
          <w:rPr>
            <w:color w:val="000000"/>
          </w:rPr>
          <w:t xml:space="preserve"> </w:t>
        </w:r>
      </w:ins>
      <w:r w:rsidRPr="00A167F4">
        <w:rPr>
          <w:color w:val="000000"/>
        </w:rPr>
        <w:t>cross-correlation coefficient</w:t>
      </w:r>
      <w:ins w:id="295" w:author="Edward Garnero" w:date="2015-01-22T09:35:00Z">
        <w:r w:rsidR="00266C1F">
          <w:rPr>
            <w:color w:val="000000"/>
          </w:rPr>
          <w:t xml:space="preserve"> </w:t>
        </w:r>
        <w:commentRangeStart w:id="296"/>
        <w:r w:rsidR="00266C1F">
          <w:rPr>
            <w:color w:val="000000"/>
          </w:rPr>
          <w:t>between each FRS trace and the stack of FRS traces</w:t>
        </w:r>
      </w:ins>
      <w:commentRangeEnd w:id="296"/>
      <w:ins w:id="297" w:author="Edward Garnero" w:date="2015-01-22T09:36:00Z">
        <w:r w:rsidR="00266C1F">
          <w:rPr>
            <w:rStyle w:val="CommentReference"/>
            <w:rFonts w:eastAsia="Times New Roman"/>
            <w:kern w:val="0"/>
          </w:rPr>
          <w:commentReference w:id="296"/>
        </w:r>
      </w:ins>
      <w:ins w:id="299" w:author="Edward Garnero" w:date="2015-01-22T09:31:00Z">
        <w:r w:rsidR="001D1223">
          <w:rPr>
            <w:color w:val="000000"/>
          </w:rPr>
          <w:t xml:space="preserve">, </w:t>
        </w:r>
      </w:ins>
      <w:del w:id="300" w:author="Edward Garnero" w:date="2015-01-22T09:31:00Z">
        <w:r w:rsidRPr="00A167F4" w:rsidDel="001D1223">
          <w:rPr>
            <w:color w:val="000000"/>
          </w:rPr>
          <w:delText xml:space="preserve"> (CCC) </w:delText>
        </w:r>
      </w:del>
      <w:r w:rsidRPr="00A167F4">
        <w:rPr>
          <w:color w:val="000000"/>
        </w:rPr>
        <w:t xml:space="preserve">and </w:t>
      </w:r>
      <w:r w:rsidR="00091ED8">
        <w:rPr>
          <w:color w:val="000000"/>
        </w:rPr>
        <w:t xml:space="preserve">a </w:t>
      </w:r>
      <w:r w:rsidRPr="00A167F4">
        <w:rPr>
          <w:color w:val="000000"/>
        </w:rPr>
        <w:t xml:space="preserve">Gaussian </w:t>
      </w:r>
      <w:ins w:id="301" w:author="Edward Garnero" w:date="2015-01-22T09:31:00Z">
        <w:r w:rsidR="001D1223">
          <w:rPr>
            <w:color w:val="000000"/>
          </w:rPr>
          <w:t xml:space="preserve">location </w:t>
        </w:r>
      </w:ins>
      <w:r w:rsidRPr="00A167F4">
        <w:rPr>
          <w:color w:val="000000"/>
        </w:rPr>
        <w:t xml:space="preserve">weight, </w:t>
      </w:r>
      <w:r w:rsidR="00091ED8">
        <w:rPr>
          <w:color w:val="000000"/>
        </w:rPr>
        <w:t>the latter being</w:t>
      </w:r>
      <w:r w:rsidRPr="00A167F4">
        <w:rPr>
          <w:color w:val="000000"/>
        </w:rPr>
        <w:t xml:space="preserve"> a Gaussian function of distance between </w:t>
      </w:r>
      <w:r w:rsidRPr="00A167F4">
        <w:rPr>
          <w:i/>
          <w:color w:val="000000"/>
        </w:rPr>
        <w:t>ScS</w:t>
      </w:r>
      <w:r w:rsidRPr="00A167F4">
        <w:rPr>
          <w:color w:val="000000"/>
        </w:rPr>
        <w:t xml:space="preserve"> bounce location and the bin center. </w:t>
      </w:r>
      <w:ins w:id="302" w:author="Chunpeng Zhao" w:date="2014-07-09T07:08:00Z">
        <w:r w:rsidR="00A41173">
          <w:rPr>
            <w:color w:val="000000"/>
          </w:rPr>
          <w:t xml:space="preserve">The </w:t>
        </w:r>
      </w:ins>
      <w:ins w:id="303" w:author="Chunpeng Zhao" w:date="2014-07-19T14:18:00Z">
        <w:r w:rsidR="00D421F2">
          <w:rPr>
            <w:color w:val="000000"/>
          </w:rPr>
          <w:t>SNR</w:t>
        </w:r>
      </w:ins>
      <w:ins w:id="304" w:author="Chunpeng Zhao" w:date="2014-07-09T07:08:00Z">
        <w:r w:rsidR="00A41173">
          <w:rPr>
            <w:color w:val="000000"/>
          </w:rPr>
          <w:t xml:space="preserve"> is defined as the </w:t>
        </w:r>
      </w:ins>
      <w:ins w:id="305" w:author="Edward Garnero" w:date="2015-01-22T09:32:00Z">
        <w:r w:rsidR="001D1223">
          <w:rPr>
            <w:color w:val="000000"/>
          </w:rPr>
          <w:t xml:space="preserve">ratio of the </w:t>
        </w:r>
      </w:ins>
      <w:ins w:id="306" w:author="Chunpeng Zhao" w:date="2014-07-09T07:09:00Z">
        <w:r w:rsidR="00A41173">
          <w:rPr>
            <w:color w:val="000000"/>
          </w:rPr>
          <w:t xml:space="preserve">peak </w:t>
        </w:r>
      </w:ins>
      <w:ins w:id="307" w:author="Chunpeng Zhao" w:date="2014-07-09T07:08:00Z">
        <w:r w:rsidR="00A41173">
          <w:rPr>
            <w:color w:val="000000"/>
          </w:rPr>
          <w:t xml:space="preserve">amplitude </w:t>
        </w:r>
        <w:del w:id="308" w:author="Edward Garnero" w:date="2015-01-22T09:32:00Z">
          <w:r w:rsidR="00A41173" w:rsidDel="001D1223">
            <w:rPr>
              <w:color w:val="000000"/>
            </w:rPr>
            <w:delText xml:space="preserve">ratio </w:delText>
          </w:r>
        </w:del>
      </w:ins>
      <w:ins w:id="309" w:author="Chunpeng Zhao" w:date="2014-07-09T07:09:00Z">
        <w:del w:id="310" w:author="Edward Garnero" w:date="2015-01-22T09:32:00Z">
          <w:r w:rsidR="00A41173" w:rsidDel="001D1223">
            <w:rPr>
              <w:color w:val="000000"/>
            </w:rPr>
            <w:delText>between</w:delText>
          </w:r>
        </w:del>
      </w:ins>
      <w:ins w:id="311" w:author="Edward Garnero" w:date="2015-01-22T09:32:00Z">
        <w:r w:rsidR="001D1223">
          <w:rPr>
            <w:color w:val="000000"/>
          </w:rPr>
          <w:t>of</w:t>
        </w:r>
      </w:ins>
      <w:ins w:id="312" w:author="Chunpeng Zhao" w:date="2014-07-09T07:09:00Z">
        <w:r w:rsidR="00A41173">
          <w:rPr>
            <w:color w:val="000000"/>
          </w:rPr>
          <w:t xml:space="preserve"> </w:t>
        </w:r>
      </w:ins>
      <w:ins w:id="313" w:author="Chunpeng Zhao" w:date="2014-07-09T07:08:00Z">
        <w:r w:rsidR="00A41173" w:rsidRPr="00266C1F">
          <w:rPr>
            <w:i/>
            <w:color w:val="000000"/>
            <w:rPrChange w:id="314" w:author="Edward Garnero" w:date="2015-01-22T09:39:00Z">
              <w:rPr>
                <w:color w:val="000000"/>
              </w:rPr>
            </w:rPrChange>
          </w:rPr>
          <w:t>ScS</w:t>
        </w:r>
      </w:ins>
      <w:ins w:id="315" w:author="Chunpeng Zhao" w:date="2014-07-09T07:11:00Z">
        <w:r w:rsidR="00A41173">
          <w:rPr>
            <w:color w:val="000000"/>
          </w:rPr>
          <w:t xml:space="preserve"> and </w:t>
        </w:r>
      </w:ins>
      <w:ins w:id="316" w:author="Edward Garnero" w:date="2015-01-22T09:32:00Z">
        <w:r w:rsidR="001D1223">
          <w:rPr>
            <w:color w:val="000000"/>
          </w:rPr>
          <w:t xml:space="preserve">the peak amplitude of </w:t>
        </w:r>
      </w:ins>
      <w:ins w:id="317" w:author="Chunpeng Zhao" w:date="2014-07-09T07:11:00Z">
        <w:r w:rsidR="00A41173">
          <w:rPr>
            <w:color w:val="000000"/>
          </w:rPr>
          <w:t xml:space="preserve">noise within </w:t>
        </w:r>
      </w:ins>
      <w:ins w:id="318" w:author="Chunpeng Zhao" w:date="2014-07-11T06:34:00Z">
        <w:r w:rsidR="00B92E7B">
          <w:rPr>
            <w:color w:val="000000"/>
          </w:rPr>
          <w:t xml:space="preserve">a </w:t>
        </w:r>
      </w:ins>
      <w:ins w:id="319" w:author="Chunpeng Zhao" w:date="2014-07-09T07:11:00Z">
        <w:r w:rsidR="00A41173">
          <w:rPr>
            <w:color w:val="000000"/>
          </w:rPr>
          <w:t>15 sec window</w:t>
        </w:r>
      </w:ins>
      <w:ins w:id="320" w:author="Edward Garnero" w:date="2015-01-22T09:32:00Z">
        <w:r w:rsidR="001D1223">
          <w:rPr>
            <w:color w:val="000000"/>
          </w:rPr>
          <w:t xml:space="preserve"> ahead of the S phase</w:t>
        </w:r>
      </w:ins>
      <w:ins w:id="321" w:author="Chunpeng Zhao" w:date="2014-07-09T07:11:00Z">
        <w:r w:rsidR="00A41173">
          <w:rPr>
            <w:color w:val="000000"/>
          </w:rPr>
          <w:t>.</w:t>
        </w:r>
      </w:ins>
      <w:ins w:id="322" w:author="Chunpeng Zhao" w:date="2014-07-09T07:08:00Z">
        <w:r w:rsidR="00A41173">
          <w:rPr>
            <w:color w:val="000000"/>
          </w:rPr>
          <w:t xml:space="preserve"> </w:t>
        </w:r>
      </w:ins>
      <w:r w:rsidRPr="00A167F4">
        <w:rPr>
          <w:color w:val="000000"/>
        </w:rPr>
        <w:t xml:space="preserve">Records </w:t>
      </w:r>
      <w:ins w:id="323" w:author="Edward Garnero" w:date="2015-01-22T09:42:00Z">
        <w:r w:rsidR="00266C1F" w:rsidRPr="00A167F4">
          <w:rPr>
            <w:color w:val="000000"/>
          </w:rPr>
          <w:t xml:space="preserve">are discarded </w:t>
        </w:r>
      </w:ins>
      <w:del w:id="324" w:author="Edward Garnero" w:date="2015-01-22T09:43:00Z">
        <w:r w:rsidRPr="00A167F4" w:rsidDel="00043DD4">
          <w:rPr>
            <w:color w:val="000000"/>
          </w:rPr>
          <w:delText xml:space="preserve">with </w:delText>
        </w:r>
      </w:del>
      <w:ins w:id="325" w:author="Edward Garnero" w:date="2015-01-22T09:43:00Z">
        <w:r w:rsidR="00043DD4">
          <w:rPr>
            <w:color w:val="000000"/>
          </w:rPr>
          <w:t>that possess</w:t>
        </w:r>
        <w:r w:rsidR="00043DD4" w:rsidRPr="00A167F4">
          <w:rPr>
            <w:color w:val="000000"/>
          </w:rPr>
          <w:t xml:space="preserve"> </w:t>
        </w:r>
      </w:ins>
      <w:r w:rsidRPr="00A167F4">
        <w:rPr>
          <w:color w:val="000000"/>
        </w:rPr>
        <w:t xml:space="preserve">low SNR </w:t>
      </w:r>
      <w:ins w:id="326" w:author="Chunpeng Zhao" w:date="2014-07-09T07:12:00Z">
        <w:r w:rsidR="00AE2FEA">
          <w:rPr>
            <w:color w:val="000000"/>
          </w:rPr>
          <w:t>(&lt;</w:t>
        </w:r>
      </w:ins>
      <w:ins w:id="327" w:author="Chunpeng Zhao" w:date="2014-07-09T07:14:00Z">
        <w:r w:rsidR="00F579C6">
          <w:rPr>
            <w:color w:val="000000"/>
          </w:rPr>
          <w:t>2</w:t>
        </w:r>
      </w:ins>
      <w:ins w:id="328" w:author="Chunpeng Zhao" w:date="2014-07-09T07:12:00Z">
        <w:r w:rsidR="00AE2FEA">
          <w:rPr>
            <w:color w:val="000000"/>
          </w:rPr>
          <w:t xml:space="preserve">) </w:t>
        </w:r>
      </w:ins>
      <w:r w:rsidRPr="00A167F4">
        <w:rPr>
          <w:color w:val="000000"/>
        </w:rPr>
        <w:t xml:space="preserve">and CCC </w:t>
      </w:r>
      <w:commentRangeStart w:id="329"/>
      <w:ins w:id="330" w:author="Chunpeng Zhao" w:date="2014-07-09T07:14:00Z">
        <w:r w:rsidR="000D2C73">
          <w:rPr>
            <w:color w:val="000000"/>
          </w:rPr>
          <w:t>(&lt;0.1)</w:t>
        </w:r>
      </w:ins>
      <w:ins w:id="331" w:author="Chunpeng Zhao" w:date="2014-07-10T20:23:00Z">
        <w:r w:rsidR="00FF7E24">
          <w:rPr>
            <w:color w:val="000000"/>
          </w:rPr>
          <w:t xml:space="preserve"> </w:t>
        </w:r>
      </w:ins>
      <w:commentRangeEnd w:id="329"/>
      <w:r w:rsidR="00266C1F">
        <w:rPr>
          <w:rStyle w:val="CommentReference"/>
          <w:rFonts w:eastAsia="Times New Roman"/>
          <w:kern w:val="0"/>
        </w:rPr>
        <w:commentReference w:id="329"/>
      </w:r>
      <w:ins w:id="332" w:author="Chunpeng Zhao" w:date="2014-07-10T20:23:00Z">
        <w:r w:rsidR="00FF7E24">
          <w:rPr>
            <w:color w:val="000000"/>
          </w:rPr>
          <w:t>between FRS trace</w:t>
        </w:r>
      </w:ins>
      <w:ins w:id="333" w:author="Chunpeng Zhao" w:date="2014-07-10T20:24:00Z">
        <w:r w:rsidR="00FF7E24">
          <w:rPr>
            <w:color w:val="000000"/>
          </w:rPr>
          <w:t>s</w:t>
        </w:r>
      </w:ins>
      <w:ins w:id="334" w:author="Chunpeng Zhao" w:date="2014-07-10T20:23:00Z">
        <w:r w:rsidR="00FF7E24">
          <w:rPr>
            <w:color w:val="000000"/>
          </w:rPr>
          <w:t xml:space="preserve"> and </w:t>
        </w:r>
      </w:ins>
      <w:ins w:id="335" w:author="Chunpeng Zhao" w:date="2014-07-10T20:24:00Z">
        <w:r w:rsidR="00FF7E24">
          <w:rPr>
            <w:color w:val="000000"/>
          </w:rPr>
          <w:t xml:space="preserve">the </w:t>
        </w:r>
      </w:ins>
      <w:ins w:id="336" w:author="Chunpeng Zhao" w:date="2014-07-10T20:23:00Z">
        <w:r w:rsidR="00FF7E24">
          <w:rPr>
            <w:color w:val="000000"/>
          </w:rPr>
          <w:t>FRS stack</w:t>
        </w:r>
      </w:ins>
      <w:ins w:id="337" w:author="Chunpeng Zhao" w:date="2014-07-09T07:14:00Z">
        <w:del w:id="338" w:author="Edward Garnero" w:date="2015-01-22T09:42:00Z">
          <w:r w:rsidR="000D2C73" w:rsidDel="00266C1F">
            <w:rPr>
              <w:color w:val="000000"/>
            </w:rPr>
            <w:delText xml:space="preserve"> </w:delText>
          </w:r>
        </w:del>
      </w:ins>
      <w:del w:id="339" w:author="Edward Garnero" w:date="2015-01-22T09:42:00Z">
        <w:r w:rsidRPr="00A167F4" w:rsidDel="00266C1F">
          <w:rPr>
            <w:color w:val="000000"/>
          </w:rPr>
          <w:delText>are discarded</w:delText>
        </w:r>
      </w:del>
      <w:r w:rsidRPr="00A167F4">
        <w:rPr>
          <w:color w:val="000000"/>
        </w:rPr>
        <w:t xml:space="preserve">. </w:t>
      </w:r>
      <w:r w:rsidR="006E0F63">
        <w:rPr>
          <w:color w:val="000000"/>
        </w:rPr>
        <w:t xml:space="preserve"> </w:t>
      </w:r>
      <w:r w:rsidRPr="00A167F4">
        <w:rPr>
          <w:color w:val="000000"/>
        </w:rPr>
        <w:t xml:space="preserve">A bootstrap </w:t>
      </w:r>
      <w:r w:rsidR="00E45388" w:rsidRPr="00A167F4">
        <w:rPr>
          <w:color w:val="000000"/>
        </w:rPr>
        <w:t>resampl</w:t>
      </w:r>
      <w:r w:rsidR="005549D9">
        <w:rPr>
          <w:color w:val="000000"/>
        </w:rPr>
        <w:t>in</w:t>
      </w:r>
      <w:r w:rsidR="00E45388">
        <w:rPr>
          <w:color w:val="000000"/>
        </w:rPr>
        <w:t>g</w:t>
      </w:r>
      <w:r w:rsidR="00E45388" w:rsidRPr="00A167F4">
        <w:rPr>
          <w:color w:val="000000"/>
        </w:rPr>
        <w:t xml:space="preserve"> </w:t>
      </w:r>
      <w:r w:rsidRPr="00A167F4">
        <w:rPr>
          <w:color w:val="000000"/>
        </w:rPr>
        <w:t>(n = 200) of seismograms within each bin is also performed to evaluate uncertainties assoc</w:t>
      </w:r>
      <w:r w:rsidR="00775EDB">
        <w:rPr>
          <w:color w:val="000000"/>
        </w:rPr>
        <w:t>iated with each stack</w:t>
      </w:r>
      <w:r w:rsidR="00E45388">
        <w:rPr>
          <w:color w:val="000000"/>
        </w:rPr>
        <w:t xml:space="preserve"> shape</w:t>
      </w:r>
      <w:r w:rsidR="00775EDB">
        <w:rPr>
          <w:color w:val="000000"/>
        </w:rPr>
        <w:t xml:space="preserve"> (Figure </w:t>
      </w:r>
      <w:r w:rsidR="003A3B90">
        <w:rPr>
          <w:color w:val="000000"/>
        </w:rPr>
        <w:t>8</w:t>
      </w:r>
      <w:r w:rsidRPr="00A167F4">
        <w:rPr>
          <w:color w:val="000000"/>
        </w:rPr>
        <w:t xml:space="preserve">b). Energy of every bin </w:t>
      </w:r>
      <w:r w:rsidR="00B80236">
        <w:rPr>
          <w:color w:val="000000"/>
        </w:rPr>
        <w:t xml:space="preserve">stack </w:t>
      </w:r>
      <w:r w:rsidRPr="00A167F4">
        <w:rPr>
          <w:color w:val="000000"/>
        </w:rPr>
        <w:t>falling above the bootstrap 95% confidence int</w:t>
      </w:r>
      <w:r w:rsidR="003A3B90">
        <w:rPr>
          <w:color w:val="000000"/>
        </w:rPr>
        <w:t>erval is displayed in Figure 8</w:t>
      </w:r>
      <w:r w:rsidRPr="00A167F4">
        <w:rPr>
          <w:color w:val="000000"/>
        </w:rPr>
        <w:t xml:space="preserve">c. The bootstrap test shows robust and strong positive energy in the southwest and southeast regions, </w:t>
      </w:r>
      <w:r w:rsidR="00B80236">
        <w:rPr>
          <w:color w:val="000000"/>
        </w:rPr>
        <w:t xml:space="preserve">slightly </w:t>
      </w:r>
      <w:r w:rsidRPr="00A167F4">
        <w:rPr>
          <w:color w:val="000000"/>
        </w:rPr>
        <w:t>negative</w:t>
      </w:r>
      <w:r w:rsidR="00B80236">
        <w:rPr>
          <w:color w:val="000000"/>
        </w:rPr>
        <w:t xml:space="preserve"> polarity</w:t>
      </w:r>
      <w:r w:rsidRPr="00A167F4">
        <w:rPr>
          <w:color w:val="000000"/>
        </w:rPr>
        <w:t xml:space="preserve"> energy in the northwest region, and relatively </w:t>
      </w:r>
      <w:r w:rsidR="00B80236">
        <w:rPr>
          <w:color w:val="000000"/>
        </w:rPr>
        <w:t>low amplitude</w:t>
      </w:r>
      <w:r w:rsidR="00B80236" w:rsidRPr="00A167F4">
        <w:rPr>
          <w:color w:val="000000"/>
        </w:rPr>
        <w:t xml:space="preserve"> </w:t>
      </w:r>
      <w:r w:rsidRPr="00A167F4">
        <w:rPr>
          <w:color w:val="000000"/>
        </w:rPr>
        <w:t xml:space="preserve">signals elsewhere. </w:t>
      </w:r>
    </w:p>
    <w:p w14:paraId="5B0F9EDD" w14:textId="009095AE" w:rsidR="00A22ACD" w:rsidRDefault="00EF100E" w:rsidP="00182B2E">
      <w:pPr>
        <w:pStyle w:val="Default"/>
        <w:spacing w:line="480" w:lineRule="auto"/>
        <w:ind w:firstLine="709"/>
        <w:jc w:val="both"/>
        <w:rPr>
          <w:ins w:id="340" w:author="Edward Garnero" w:date="2015-01-22T09:54:00Z"/>
          <w:color w:val="000000"/>
        </w:rPr>
      </w:pPr>
      <w:r w:rsidRPr="00A167F4">
        <w:rPr>
          <w:color w:val="000000"/>
        </w:rPr>
        <w:t xml:space="preserve">Strong waveform similarities are observed for </w:t>
      </w:r>
      <w:r w:rsidR="002C3267">
        <w:rPr>
          <w:color w:val="000000"/>
        </w:rPr>
        <w:t>several of the bin stacks in Figure 8c.</w:t>
      </w:r>
      <w:r w:rsidRPr="00A167F4">
        <w:rPr>
          <w:color w:val="000000"/>
        </w:rPr>
        <w:t xml:space="preserve"> </w:t>
      </w:r>
      <w:r w:rsidR="002C3267">
        <w:rPr>
          <w:color w:val="000000"/>
        </w:rPr>
        <w:t xml:space="preserve">Using a clustering algorithm, we identify similar shaped bin stacks for stacks that have strong </w:t>
      </w:r>
      <w:ins w:id="341" w:author="Edward Garnero" w:date="2015-01-22T09:46:00Z">
        <w:r w:rsidR="00043DD4" w:rsidRPr="00043DD4">
          <w:rPr>
            <w:i/>
            <w:color w:val="000000"/>
            <w:rPrChange w:id="342" w:author="Edward Garnero" w:date="2015-01-22T09:47:00Z">
              <w:rPr>
                <w:color w:val="000000"/>
              </w:rPr>
            </w:rPrChange>
          </w:rPr>
          <w:t>S</w:t>
        </w:r>
        <w:r w:rsidR="00043DD4" w:rsidRPr="00043DD4">
          <w:rPr>
            <w:i/>
            <w:color w:val="000000"/>
            <w:vertAlign w:val="superscript"/>
            <w:rPrChange w:id="343" w:author="Edward Garnero" w:date="2015-01-22T09:47:00Z">
              <w:rPr>
                <w:color w:val="000000"/>
              </w:rPr>
            </w:rPrChange>
          </w:rPr>
          <w:t>U</w:t>
        </w:r>
        <w:r w:rsidR="00043DD4">
          <w:rPr>
            <w:color w:val="000000"/>
          </w:rPr>
          <w:t xml:space="preserve"> </w:t>
        </w:r>
      </w:ins>
      <w:r w:rsidR="002C3267">
        <w:rPr>
          <w:color w:val="000000"/>
        </w:rPr>
        <w:t>energy, resulting in</w:t>
      </w:r>
      <w:r w:rsidR="002C3267" w:rsidRPr="00A167F4">
        <w:rPr>
          <w:color w:val="000000"/>
        </w:rPr>
        <w:t xml:space="preserve"> </w:t>
      </w:r>
      <w:r w:rsidRPr="00A167F4">
        <w:rPr>
          <w:color w:val="000000"/>
        </w:rPr>
        <w:t>group</w:t>
      </w:r>
      <w:r w:rsidR="00DE7835">
        <w:rPr>
          <w:color w:val="000000"/>
        </w:rPr>
        <w:t>ing</w:t>
      </w:r>
      <w:r w:rsidRPr="00A167F4">
        <w:rPr>
          <w:color w:val="000000"/>
        </w:rPr>
        <w:t xml:space="preserve"> bins into 7 </w:t>
      </w:r>
      <w:r w:rsidR="00DE7835">
        <w:rPr>
          <w:color w:val="000000"/>
        </w:rPr>
        <w:t xml:space="preserve">distinct </w:t>
      </w:r>
      <w:r w:rsidRPr="00A167F4">
        <w:rPr>
          <w:color w:val="000000"/>
        </w:rPr>
        <w:t>clusters</w:t>
      </w:r>
      <w:del w:id="344" w:author="Edward Garnero" w:date="2015-01-22T09:47:00Z">
        <w:r w:rsidR="00DE7835" w:rsidDel="00043DD4">
          <w:rPr>
            <w:color w:val="000000"/>
          </w:rPr>
          <w:delText xml:space="preserve">; </w:delText>
        </w:r>
      </w:del>
      <w:ins w:id="345" w:author="Edward Garnero" w:date="2015-01-22T09:47:00Z">
        <w:r w:rsidR="00043DD4">
          <w:rPr>
            <w:color w:val="000000"/>
          </w:rPr>
          <w:t xml:space="preserve">. </w:t>
        </w:r>
      </w:ins>
      <w:ins w:id="346" w:author="Edward Garnero" w:date="2015-01-22T09:48:00Z">
        <w:r w:rsidR="00043DD4">
          <w:rPr>
            <w:color w:val="000000"/>
          </w:rPr>
          <w:t xml:space="preserve">New FRS stacks are computed from </w:t>
        </w:r>
      </w:ins>
      <w:r w:rsidR="00BE6F77">
        <w:rPr>
          <w:color w:val="000000"/>
        </w:rPr>
        <w:t xml:space="preserve">all traces </w:t>
      </w:r>
      <w:ins w:id="347" w:author="Edward Garnero" w:date="2015-01-22T09:48:00Z">
        <w:r w:rsidR="00043DD4">
          <w:rPr>
            <w:color w:val="000000"/>
          </w:rPr>
          <w:t xml:space="preserve">of contributing bins </w:t>
        </w:r>
      </w:ins>
      <w:r w:rsidR="00BE6F77">
        <w:rPr>
          <w:color w:val="000000"/>
        </w:rPr>
        <w:t xml:space="preserve">within </w:t>
      </w:r>
      <w:del w:id="348" w:author="Edward Garnero" w:date="2015-01-22T09:49:00Z">
        <w:r w:rsidR="00BE6F77" w:rsidDel="00043DD4">
          <w:rPr>
            <w:color w:val="000000"/>
          </w:rPr>
          <w:delText xml:space="preserve">a </w:delText>
        </w:r>
      </w:del>
      <w:ins w:id="349" w:author="Edward Garnero" w:date="2015-01-22T09:49:00Z">
        <w:r w:rsidR="00043DD4">
          <w:rPr>
            <w:color w:val="000000"/>
          </w:rPr>
          <w:t xml:space="preserve">each </w:t>
        </w:r>
      </w:ins>
      <w:r w:rsidR="00BE6F77">
        <w:rPr>
          <w:color w:val="000000"/>
        </w:rPr>
        <w:t>cluster</w:t>
      </w:r>
      <w:ins w:id="350" w:author="Edward Garnero" w:date="2015-01-22T09:49:00Z">
        <w:r w:rsidR="00043DD4">
          <w:rPr>
            <w:color w:val="000000"/>
          </w:rPr>
          <w:t>,</w:t>
        </w:r>
      </w:ins>
      <w:r w:rsidR="00DE7835">
        <w:rPr>
          <w:color w:val="000000"/>
        </w:rPr>
        <w:t xml:space="preserve"> </w:t>
      </w:r>
      <w:del w:id="351" w:author="Edward Garnero" w:date="2015-01-22T09:49:00Z">
        <w:r w:rsidR="00DE7835" w:rsidDel="00043DD4">
          <w:rPr>
            <w:color w:val="000000"/>
          </w:rPr>
          <w:delText>are</w:delText>
        </w:r>
        <w:r w:rsidRPr="00A167F4" w:rsidDel="00043DD4">
          <w:rPr>
            <w:color w:val="000000"/>
          </w:rPr>
          <w:delText xml:space="preserve"> stack</w:delText>
        </w:r>
        <w:r w:rsidR="00DE7835" w:rsidDel="00043DD4">
          <w:rPr>
            <w:color w:val="000000"/>
          </w:rPr>
          <w:delText>ed</w:delText>
        </w:r>
        <w:r w:rsidRPr="00A167F4" w:rsidDel="00043DD4">
          <w:rPr>
            <w:color w:val="000000"/>
          </w:rPr>
          <w:delText xml:space="preserve"> </w:delText>
        </w:r>
      </w:del>
      <w:r w:rsidRPr="00A167F4">
        <w:rPr>
          <w:color w:val="000000"/>
        </w:rPr>
        <w:t>again using the same bootstrap-stacking algorithm</w:t>
      </w:r>
      <w:r w:rsidR="00775EDB">
        <w:rPr>
          <w:color w:val="000000"/>
        </w:rPr>
        <w:t xml:space="preserve"> (Figure </w:t>
      </w:r>
      <w:r w:rsidR="003A3B90">
        <w:rPr>
          <w:color w:val="000000"/>
        </w:rPr>
        <w:t>8</w:t>
      </w:r>
      <w:r w:rsidRPr="00A167F4">
        <w:rPr>
          <w:color w:val="000000"/>
        </w:rPr>
        <w:t xml:space="preserve">d). </w:t>
      </w:r>
      <w:r w:rsidR="00A22ACD">
        <w:rPr>
          <w:color w:val="000000"/>
        </w:rPr>
        <w:t xml:space="preserve">The </w:t>
      </w:r>
      <w:commentRangeStart w:id="352"/>
      <w:r w:rsidR="00A22ACD">
        <w:rPr>
          <w:color w:val="000000"/>
        </w:rPr>
        <w:t xml:space="preserve">larger number of records </w:t>
      </w:r>
      <w:commentRangeEnd w:id="352"/>
      <w:r w:rsidR="00043DD4">
        <w:rPr>
          <w:rStyle w:val="CommentReference"/>
          <w:rFonts w:eastAsia="Times New Roman"/>
          <w:kern w:val="0"/>
        </w:rPr>
        <w:commentReference w:id="352"/>
      </w:r>
      <w:r w:rsidR="00A22ACD">
        <w:rPr>
          <w:color w:val="000000"/>
        </w:rPr>
        <w:t>in each bin significantly reduce</w:t>
      </w:r>
      <w:r w:rsidR="00BD03D2">
        <w:rPr>
          <w:color w:val="000000"/>
        </w:rPr>
        <w:t>s</w:t>
      </w:r>
      <w:r w:rsidR="00A22ACD">
        <w:rPr>
          <w:color w:val="000000"/>
        </w:rPr>
        <w:t xml:space="preserve"> the variability in the boot</w:t>
      </w:r>
      <w:del w:id="353" w:author="Edward Garnero" w:date="2015-01-22T09:50:00Z">
        <w:r w:rsidR="00A22ACD" w:rsidDel="00043DD4">
          <w:rPr>
            <w:color w:val="000000"/>
          </w:rPr>
          <w:delText>-</w:delText>
        </w:r>
      </w:del>
      <w:r w:rsidR="00A22ACD">
        <w:rPr>
          <w:color w:val="000000"/>
        </w:rPr>
        <w:t xml:space="preserve">strap resampling, and stacks are more robust. </w:t>
      </w:r>
      <w:ins w:id="354" w:author="Edward Garnero" w:date="2015-01-22T09:51:00Z">
        <w:r w:rsidR="00043DD4">
          <w:rPr>
            <w:color w:val="000000"/>
          </w:rPr>
          <w:t>The lateral dimension of the new clustered bins varies from ~</w:t>
        </w:r>
      </w:ins>
      <w:ins w:id="355" w:author="Edward Garnero" w:date="2015-01-22T10:28:00Z">
        <w:r w:rsidR="00AC288D">
          <w:rPr>
            <w:color w:val="000000"/>
          </w:rPr>
          <w:t>20</w:t>
        </w:r>
      </w:ins>
      <w:ins w:id="356" w:author="Edward Garnero" w:date="2015-01-22T09:51:00Z">
        <w:r w:rsidR="00043DD4">
          <w:rPr>
            <w:color w:val="000000"/>
          </w:rPr>
          <w:t>0-</w:t>
        </w:r>
      </w:ins>
      <w:ins w:id="357" w:author="Edward Garnero" w:date="2015-01-22T09:53:00Z">
        <w:r w:rsidR="008D3319">
          <w:rPr>
            <w:color w:val="000000"/>
          </w:rPr>
          <w:t>3</w:t>
        </w:r>
      </w:ins>
      <w:ins w:id="358" w:author="Edward Garnero" w:date="2015-01-22T10:28:00Z">
        <w:r w:rsidR="00AC288D">
          <w:rPr>
            <w:color w:val="000000"/>
          </w:rPr>
          <w:t>5</w:t>
        </w:r>
      </w:ins>
      <w:ins w:id="359" w:author="Edward Garnero" w:date="2015-01-22T09:53:00Z">
        <w:r w:rsidR="008D3319">
          <w:rPr>
            <w:color w:val="000000"/>
          </w:rPr>
          <w:t xml:space="preserve">0 km. </w:t>
        </w:r>
      </w:ins>
      <w:del w:id="360" w:author="Edward Garnero" w:date="2015-01-22T09:53:00Z">
        <w:r w:rsidRPr="00A167F4" w:rsidDel="008D3319">
          <w:rPr>
            <w:color w:val="000000"/>
          </w:rPr>
          <w:delText xml:space="preserve">This grouping </w:delText>
        </w:r>
        <w:r w:rsidR="00A22ACD" w:rsidDel="008D3319">
          <w:rPr>
            <w:color w:val="000000"/>
          </w:rPr>
          <w:delText>scheme permits the</w:delText>
        </w:r>
      </w:del>
      <w:ins w:id="361" w:author="Edward Garnero" w:date="2015-01-22T09:53:00Z">
        <w:r w:rsidR="008D3319">
          <w:rPr>
            <w:color w:val="000000"/>
          </w:rPr>
          <w:t>Next, we</w:t>
        </w:r>
      </w:ins>
      <w:r w:rsidR="00A22ACD">
        <w:rPr>
          <w:color w:val="000000"/>
        </w:rPr>
        <w:t xml:space="preserve"> </w:t>
      </w:r>
      <w:del w:id="362" w:author="Edward Garnero" w:date="2015-01-22T09:53:00Z">
        <w:r w:rsidR="00A22ACD" w:rsidDel="008D3319">
          <w:rPr>
            <w:color w:val="000000"/>
          </w:rPr>
          <w:delText xml:space="preserve">exploration </w:delText>
        </w:r>
      </w:del>
      <w:ins w:id="363" w:author="Edward Garnero" w:date="2015-01-22T09:53:00Z">
        <w:r w:rsidR="008D3319">
          <w:rPr>
            <w:color w:val="000000"/>
          </w:rPr>
          <w:t xml:space="preserve">explore </w:t>
        </w:r>
      </w:ins>
      <w:del w:id="364" w:author="Edward Garnero" w:date="2015-01-22T09:53:00Z">
        <w:r w:rsidR="00A22ACD" w:rsidDel="008D3319">
          <w:rPr>
            <w:color w:val="000000"/>
          </w:rPr>
          <w:delText>of</w:delText>
        </w:r>
        <w:r w:rsidRPr="00A167F4" w:rsidDel="008D3319">
          <w:rPr>
            <w:color w:val="000000"/>
          </w:rPr>
          <w:delText xml:space="preserve"> </w:delText>
        </w:r>
      </w:del>
      <w:del w:id="365" w:author="Edward Garnero" w:date="2015-01-22T09:54:00Z">
        <w:r w:rsidRPr="00A167F4" w:rsidDel="008D3319">
          <w:rPr>
            <w:color w:val="000000"/>
          </w:rPr>
          <w:delText>geographical</w:delText>
        </w:r>
      </w:del>
      <w:ins w:id="366" w:author="Edward Garnero" w:date="2015-01-22T09:54:00Z">
        <w:r w:rsidR="008D3319">
          <w:rPr>
            <w:color w:val="000000"/>
          </w:rPr>
          <w:t>local</w:t>
        </w:r>
      </w:ins>
      <w:r w:rsidRPr="00A167F4">
        <w:rPr>
          <w:color w:val="000000"/>
        </w:rPr>
        <w:t xml:space="preserve"> </w:t>
      </w:r>
      <w:del w:id="367" w:author="Edward Garnero" w:date="2015-01-22T09:54:00Z">
        <w:r w:rsidR="00A22ACD" w:rsidDel="008D3319">
          <w:rPr>
            <w:color w:val="000000"/>
          </w:rPr>
          <w:delText>systematics</w:delText>
        </w:r>
        <w:r w:rsidR="00A22ACD" w:rsidRPr="00A167F4" w:rsidDel="008D3319">
          <w:rPr>
            <w:color w:val="000000"/>
          </w:rPr>
          <w:delText xml:space="preserve"> </w:delText>
        </w:r>
        <w:r w:rsidR="00A22ACD" w:rsidDel="008D3319">
          <w:rPr>
            <w:color w:val="000000"/>
          </w:rPr>
          <w:delText>of</w:delText>
        </w:r>
        <w:r w:rsidR="00A22ACD" w:rsidRPr="00A167F4" w:rsidDel="008D3319">
          <w:rPr>
            <w:color w:val="000000"/>
          </w:rPr>
          <w:delText xml:space="preserve"> </w:delText>
        </w:r>
        <w:r w:rsidR="00A22ACD" w:rsidDel="008D3319">
          <w:rPr>
            <w:color w:val="000000"/>
          </w:rPr>
          <w:delText xml:space="preserve">different </w:delText>
        </w:r>
      </w:del>
      <w:r w:rsidR="00A22ACD">
        <w:rPr>
          <w:color w:val="000000"/>
        </w:rPr>
        <w:t xml:space="preserve">ULVZ structures </w:t>
      </w:r>
      <w:del w:id="368" w:author="Edward Garnero" w:date="2015-01-22T09:54:00Z">
        <w:r w:rsidR="00A22ACD" w:rsidDel="008D3319">
          <w:rPr>
            <w:color w:val="000000"/>
          </w:rPr>
          <w:delText>responsible for</w:delText>
        </w:r>
      </w:del>
      <w:ins w:id="369" w:author="Edward Garnero" w:date="2015-01-22T09:54:00Z">
        <w:r w:rsidR="008D3319">
          <w:rPr>
            <w:color w:val="000000"/>
          </w:rPr>
          <w:t>to explain</w:t>
        </w:r>
      </w:ins>
      <w:r w:rsidR="00A22ACD">
        <w:rPr>
          <w:color w:val="000000"/>
        </w:rPr>
        <w:t xml:space="preserve"> the FRS </w:t>
      </w:r>
      <w:ins w:id="370" w:author="Edward Garnero" w:date="2015-01-22T09:54:00Z">
        <w:r w:rsidR="008D3319">
          <w:rPr>
            <w:color w:val="000000"/>
          </w:rPr>
          <w:t xml:space="preserve">cluster </w:t>
        </w:r>
      </w:ins>
      <w:r w:rsidR="00A22ACD">
        <w:rPr>
          <w:color w:val="000000"/>
        </w:rPr>
        <w:t>traces.</w:t>
      </w:r>
      <w:r w:rsidRPr="00A167F4">
        <w:rPr>
          <w:color w:val="000000"/>
        </w:rPr>
        <w:t xml:space="preserve"> </w:t>
      </w:r>
    </w:p>
    <w:p w14:paraId="6C701CF3" w14:textId="34F7089F" w:rsidR="008D3319" w:rsidRPr="00A167F4" w:rsidRDefault="008D3319" w:rsidP="00182B2E">
      <w:pPr>
        <w:pStyle w:val="Default"/>
        <w:spacing w:line="480" w:lineRule="auto"/>
        <w:ind w:firstLine="709"/>
        <w:jc w:val="both"/>
        <w:rPr>
          <w:color w:val="000000"/>
        </w:rPr>
      </w:pPr>
    </w:p>
    <w:p w14:paraId="014E6852" w14:textId="77777777" w:rsidR="00EF100E" w:rsidRPr="00136377" w:rsidRDefault="0008288F" w:rsidP="00EF100E">
      <w:pPr>
        <w:pStyle w:val="Default"/>
        <w:spacing w:line="480" w:lineRule="auto"/>
        <w:jc w:val="both"/>
        <w:rPr>
          <w:b/>
          <w:color w:val="000000"/>
          <w:sz w:val="26"/>
          <w:szCs w:val="26"/>
        </w:rPr>
      </w:pPr>
      <w:r w:rsidRPr="0008288F">
        <w:rPr>
          <w:b/>
          <w:color w:val="000000"/>
          <w:sz w:val="26"/>
          <w:szCs w:val="26"/>
        </w:rPr>
        <w:t>4 Modeling</w:t>
      </w:r>
    </w:p>
    <w:p w14:paraId="3804B1B6" w14:textId="77777777" w:rsidR="00136377" w:rsidRPr="00136377" w:rsidRDefault="00136377" w:rsidP="00EF100E">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1</w:t>
      </w:r>
      <w:r w:rsidRPr="00A167F4">
        <w:rPr>
          <w:rFonts w:ascii="Times" w:hAnsi="Times"/>
          <w:b/>
          <w:color w:val="000000"/>
        </w:rPr>
        <w:t xml:space="preserve"> </w:t>
      </w:r>
      <w:r>
        <w:rPr>
          <w:rFonts w:ascii="Times" w:hAnsi="Times"/>
          <w:b/>
          <w:color w:val="000000"/>
        </w:rPr>
        <w:t>Bin Cluster</w:t>
      </w:r>
      <w:r w:rsidR="00D700BB">
        <w:rPr>
          <w:rFonts w:ascii="Times" w:hAnsi="Times"/>
          <w:b/>
          <w:color w:val="000000"/>
        </w:rPr>
        <w:t>s</w:t>
      </w:r>
    </w:p>
    <w:p w14:paraId="27225522" w14:textId="25A8C08B" w:rsidR="00AF651E" w:rsidRDefault="00476956" w:rsidP="00EF100E">
      <w:pPr>
        <w:pStyle w:val="Default"/>
        <w:spacing w:line="480" w:lineRule="auto"/>
        <w:ind w:firstLine="709"/>
        <w:jc w:val="both"/>
        <w:rPr>
          <w:color w:val="000000"/>
        </w:rPr>
      </w:pPr>
      <w:r>
        <w:rPr>
          <w:color w:val="000000"/>
        </w:rPr>
        <w:t xml:space="preserve">The </w:t>
      </w:r>
      <w:r w:rsidR="00AF651E">
        <w:rPr>
          <w:color w:val="000000"/>
        </w:rPr>
        <w:t xml:space="preserve">regionally </w:t>
      </w:r>
      <w:r>
        <w:rPr>
          <w:color w:val="000000"/>
        </w:rPr>
        <w:t>clustered FRS bin stacks of Figure 8d differ in character,</w:t>
      </w:r>
      <w:r w:rsidR="00AD0947">
        <w:rPr>
          <w:color w:val="000000"/>
        </w:rPr>
        <w:t xml:space="preserve"> e.g., from large positive FRS pulses (bin clusters 1 and 2) to the first pulse being a negative downswing (bin cluster 7),</w:t>
      </w:r>
      <w:r>
        <w:rPr>
          <w:color w:val="000000"/>
        </w:rPr>
        <w:t xml:space="preserve"> and </w:t>
      </w:r>
      <w:r w:rsidR="00AD0947">
        <w:rPr>
          <w:color w:val="000000"/>
        </w:rPr>
        <w:t xml:space="preserve">thus </w:t>
      </w:r>
      <w:r>
        <w:rPr>
          <w:color w:val="000000"/>
        </w:rPr>
        <w:t xml:space="preserve">present the opportunity to explore different </w:t>
      </w:r>
      <w:ins w:id="371" w:author="Edward Garnero" w:date="2015-01-22T10:26:00Z">
        <w:r w:rsidR="00AC288D">
          <w:rPr>
            <w:color w:val="000000"/>
          </w:rPr>
          <w:t xml:space="preserve">local </w:t>
        </w:r>
      </w:ins>
      <w:r>
        <w:rPr>
          <w:color w:val="000000"/>
        </w:rPr>
        <w:t xml:space="preserve">ULVZ </w:t>
      </w:r>
      <w:del w:id="372" w:author="Edward Garnero" w:date="2015-01-22T10:26:00Z">
        <w:r w:rsidDel="00AC288D">
          <w:rPr>
            <w:color w:val="000000"/>
          </w:rPr>
          <w:delText>structure</w:delText>
        </w:r>
        <w:r w:rsidR="00AF651E" w:rsidDel="00AC288D">
          <w:rPr>
            <w:color w:val="000000"/>
          </w:rPr>
          <w:delText>s</w:delText>
        </w:r>
        <w:r w:rsidDel="00AC288D">
          <w:rPr>
            <w:color w:val="000000"/>
          </w:rPr>
          <w:delText xml:space="preserve"> </w:delText>
        </w:r>
      </w:del>
      <w:ins w:id="373" w:author="Edward Garnero" w:date="2015-01-22T10:26:00Z">
        <w:r w:rsidR="00AC288D">
          <w:rPr>
            <w:color w:val="000000"/>
          </w:rPr>
          <w:t xml:space="preserve">models for </w:t>
        </w:r>
      </w:ins>
      <w:del w:id="374" w:author="Edward Garnero" w:date="2015-01-22T10:27:00Z">
        <w:r w:rsidDel="00AC288D">
          <w:rPr>
            <w:color w:val="000000"/>
          </w:rPr>
          <w:delText xml:space="preserve">in </w:delText>
        </w:r>
      </w:del>
      <w:r>
        <w:rPr>
          <w:color w:val="000000"/>
        </w:rPr>
        <w:t>these locations.</w:t>
      </w:r>
      <w:r w:rsidR="00AF651E">
        <w:rPr>
          <w:color w:val="000000"/>
        </w:rPr>
        <w:t xml:space="preserve">  The lateral scale of the individual cluster regions is roughly between</w:t>
      </w:r>
      <w:del w:id="375" w:author="Edward Garnero" w:date="2015-01-22T10:29:00Z">
        <w:r w:rsidR="00AF651E" w:rsidDel="00AC288D">
          <w:rPr>
            <w:color w:val="000000"/>
          </w:rPr>
          <w:delText xml:space="preserve"> 200-350 km</w:delText>
        </w:r>
      </w:del>
      <w:r w:rsidR="00AF651E">
        <w:rPr>
          <w:color w:val="000000"/>
        </w:rPr>
        <w:t xml:space="preserve">. </w:t>
      </w:r>
      <w:del w:id="376" w:author="Edward Garnero" w:date="2015-01-22T10:28:00Z">
        <w:r w:rsidR="00AF651E" w:rsidDel="00AC288D">
          <w:rPr>
            <w:color w:val="000000"/>
          </w:rPr>
          <w:delText>Being that t</w:delText>
        </w:r>
      </w:del>
      <w:ins w:id="377" w:author="Edward Garnero" w:date="2015-01-22T10:28:00Z">
        <w:r w:rsidR="00AC288D">
          <w:rPr>
            <w:color w:val="000000"/>
          </w:rPr>
          <w:t>T</w:t>
        </w:r>
      </w:ins>
      <w:r w:rsidR="00AF651E">
        <w:rPr>
          <w:color w:val="000000"/>
        </w:rPr>
        <w:t xml:space="preserve">he </w:t>
      </w:r>
      <w:r w:rsidR="0025473F" w:rsidRPr="0025473F">
        <w:rPr>
          <w:i/>
          <w:color w:val="000000"/>
        </w:rPr>
        <w:t>ScS</w:t>
      </w:r>
      <w:r w:rsidR="00AF651E">
        <w:rPr>
          <w:color w:val="000000"/>
        </w:rPr>
        <w:t xml:space="preserve"> Fresnel Zone for ~10 sec period</w:t>
      </w:r>
      <w:r w:rsidR="00AD0947">
        <w:rPr>
          <w:color w:val="000000"/>
        </w:rPr>
        <w:t xml:space="preserve"> wave</w:t>
      </w:r>
      <w:r w:rsidR="00AF651E">
        <w:rPr>
          <w:color w:val="000000"/>
        </w:rPr>
        <w:t xml:space="preserve">s </w:t>
      </w:r>
      <w:ins w:id="378" w:author="Edward Garnero" w:date="2015-01-22T10:29:00Z">
        <w:r w:rsidR="00AC288D">
          <w:rPr>
            <w:color w:val="000000"/>
          </w:rPr>
          <w:t xml:space="preserve">(e.g., &lt; 100 km) </w:t>
        </w:r>
      </w:ins>
      <w:r w:rsidR="00AF651E">
        <w:rPr>
          <w:color w:val="000000"/>
        </w:rPr>
        <w:t xml:space="preserve">is much less than </w:t>
      </w:r>
      <w:del w:id="379" w:author="Edward Garnero" w:date="2015-01-22T10:29:00Z">
        <w:r w:rsidR="00AF651E" w:rsidDel="00AC288D">
          <w:rPr>
            <w:color w:val="000000"/>
          </w:rPr>
          <w:delText>this</w:delText>
        </w:r>
      </w:del>
      <w:ins w:id="380" w:author="Edward Garnero" w:date="2015-01-22T10:29:00Z">
        <w:r w:rsidR="00AC288D">
          <w:rPr>
            <w:color w:val="000000"/>
          </w:rPr>
          <w:t>the cluster region sizes (200-350 km</w:t>
        </w:r>
      </w:ins>
      <w:del w:id="381" w:author="Edward Garnero" w:date="2015-01-22T10:30:00Z">
        <w:r w:rsidR="00AF651E" w:rsidDel="00AC288D">
          <w:rPr>
            <w:color w:val="000000"/>
          </w:rPr>
          <w:delText xml:space="preserve">, </w:delText>
        </w:r>
      </w:del>
      <w:ins w:id="382" w:author="Edward Garnero" w:date="2015-01-22T10:30:00Z">
        <w:r w:rsidR="00AC288D">
          <w:rPr>
            <w:color w:val="000000"/>
          </w:rPr>
          <w:t xml:space="preserve">). Thus, </w:t>
        </w:r>
      </w:ins>
      <w:del w:id="383" w:author="Edward Garnero" w:date="2015-01-22T10:29:00Z">
        <w:r w:rsidR="00AF651E" w:rsidDel="00AC288D">
          <w:rPr>
            <w:color w:val="000000"/>
          </w:rPr>
          <w:delText xml:space="preserve">e.g., &lt; 100 km, </w:delText>
        </w:r>
      </w:del>
      <w:r w:rsidR="00AF651E">
        <w:rPr>
          <w:color w:val="000000"/>
        </w:rPr>
        <w:t>a</w:t>
      </w:r>
      <w:r w:rsidR="00CC74D4">
        <w:rPr>
          <w:color w:val="000000"/>
        </w:rPr>
        <w:t xml:space="preserve">s a first </w:t>
      </w:r>
      <w:del w:id="384" w:author="Edward Garnero" w:date="2015-01-22T10:31:00Z">
        <w:r w:rsidR="00CC74D4" w:rsidDel="00AC288D">
          <w:rPr>
            <w:color w:val="000000"/>
          </w:rPr>
          <w:delText>approximation</w:delText>
        </w:r>
      </w:del>
      <w:ins w:id="385" w:author="Edward Garnero" w:date="2015-01-22T10:31:00Z">
        <w:r w:rsidR="00AC288D">
          <w:rPr>
            <w:color w:val="000000"/>
          </w:rPr>
          <w:t>step towards characterizing ULVZ structure to explain our data</w:t>
        </w:r>
      </w:ins>
      <w:ins w:id="386" w:author="Edward Garnero" w:date="2015-01-22T10:30:00Z">
        <w:r w:rsidR="00AC288D">
          <w:rPr>
            <w:color w:val="000000"/>
          </w:rPr>
          <w:t>,</w:t>
        </w:r>
      </w:ins>
      <w:r w:rsidR="00AF651E">
        <w:rPr>
          <w:color w:val="000000"/>
        </w:rPr>
        <w:t xml:space="preserve"> </w:t>
      </w:r>
      <w:r w:rsidR="00CC74D4">
        <w:rPr>
          <w:color w:val="000000"/>
        </w:rPr>
        <w:t xml:space="preserve">we </w:t>
      </w:r>
      <w:del w:id="387" w:author="Edward Garnero" w:date="2015-01-22T10:30:00Z">
        <w:r w:rsidR="00AF651E" w:rsidDel="00AC288D">
          <w:rPr>
            <w:color w:val="000000"/>
          </w:rPr>
          <w:delText xml:space="preserve">can </w:delText>
        </w:r>
      </w:del>
      <w:r w:rsidR="00CC74D4">
        <w:rPr>
          <w:color w:val="000000"/>
        </w:rPr>
        <w:t xml:space="preserve">pursue </w:t>
      </w:r>
      <w:del w:id="388" w:author="Edward Garnero" w:date="2015-01-22T10:31:00Z">
        <w:r w:rsidR="00AF651E" w:rsidDel="00AC288D">
          <w:rPr>
            <w:color w:val="000000"/>
          </w:rPr>
          <w:delText>one dimensional (</w:delText>
        </w:r>
      </w:del>
      <w:r w:rsidR="00AF651E">
        <w:rPr>
          <w:color w:val="000000"/>
        </w:rPr>
        <w:t>1-D</w:t>
      </w:r>
      <w:del w:id="389" w:author="Edward Garnero" w:date="2015-01-22T10:31:00Z">
        <w:r w:rsidR="00AF651E" w:rsidDel="00AC288D">
          <w:rPr>
            <w:color w:val="000000"/>
          </w:rPr>
          <w:delText>)</w:delText>
        </w:r>
      </w:del>
      <w:r w:rsidR="00AF651E">
        <w:rPr>
          <w:color w:val="000000"/>
        </w:rPr>
        <w:t xml:space="preserve"> </w:t>
      </w:r>
      <w:del w:id="390" w:author="Edward Garnero" w:date="2015-01-22T10:31:00Z">
        <w:r w:rsidR="00AF651E" w:rsidDel="00AC288D">
          <w:rPr>
            <w:color w:val="000000"/>
          </w:rPr>
          <w:delText xml:space="preserve">ULVZ </w:delText>
        </w:r>
      </w:del>
      <w:r w:rsidR="00AF651E">
        <w:rPr>
          <w:color w:val="000000"/>
        </w:rPr>
        <w:t>models</w:t>
      </w:r>
      <w:r w:rsidR="00CC74D4">
        <w:rPr>
          <w:color w:val="000000"/>
        </w:rPr>
        <w:t xml:space="preserve"> </w:t>
      </w:r>
      <w:r w:rsidR="00443230">
        <w:rPr>
          <w:color w:val="000000"/>
        </w:rPr>
        <w:t>to</w:t>
      </w:r>
      <w:r w:rsidR="00AF651E">
        <w:rPr>
          <w:color w:val="000000"/>
        </w:rPr>
        <w:t xml:space="preserve"> reproduce the dominant character of the </w:t>
      </w:r>
      <w:r w:rsidR="00D700BB">
        <w:rPr>
          <w:color w:val="000000"/>
        </w:rPr>
        <w:t xml:space="preserve">individual </w:t>
      </w:r>
      <w:r w:rsidR="00443230">
        <w:rPr>
          <w:color w:val="000000"/>
        </w:rPr>
        <w:t xml:space="preserve">FRS </w:t>
      </w:r>
      <w:r w:rsidR="00AD0947">
        <w:rPr>
          <w:color w:val="000000"/>
        </w:rPr>
        <w:t xml:space="preserve">bin </w:t>
      </w:r>
      <w:r w:rsidR="00443230">
        <w:rPr>
          <w:color w:val="000000"/>
        </w:rPr>
        <w:t xml:space="preserve">cluster stacks.  </w:t>
      </w:r>
      <w:del w:id="391" w:author="Edward Garnero" w:date="2015-01-22T10:32:00Z">
        <w:r w:rsidR="00443230" w:rsidDel="00AC288D">
          <w:rPr>
            <w:color w:val="000000"/>
          </w:rPr>
          <w:delText>The motivation is</w:delText>
        </w:r>
      </w:del>
      <w:ins w:id="392" w:author="Edward Garnero" w:date="2015-01-22T10:32:00Z">
        <w:r w:rsidR="00AC288D">
          <w:rPr>
            <w:color w:val="000000"/>
          </w:rPr>
          <w:t>We seek</w:t>
        </w:r>
      </w:ins>
      <w:r w:rsidR="00443230">
        <w:rPr>
          <w:color w:val="000000"/>
        </w:rPr>
        <w:t xml:space="preserve"> to investigate first-order </w:t>
      </w:r>
      <w:r w:rsidR="00D700BB">
        <w:rPr>
          <w:color w:val="000000"/>
        </w:rPr>
        <w:t>differences</w:t>
      </w:r>
      <w:r w:rsidR="00443230">
        <w:rPr>
          <w:color w:val="000000"/>
        </w:rPr>
        <w:t xml:space="preserve"> in ULVZ structure</w:t>
      </w:r>
      <w:del w:id="393" w:author="Edward Garnero" w:date="2015-01-22T10:32:00Z">
        <w:r w:rsidR="00443230" w:rsidDel="00AC288D">
          <w:rPr>
            <w:color w:val="000000"/>
          </w:rPr>
          <w:delText>s</w:delText>
        </w:r>
      </w:del>
      <w:r w:rsidR="00443230">
        <w:rPr>
          <w:color w:val="000000"/>
        </w:rPr>
        <w:t xml:space="preserve"> between </w:t>
      </w:r>
      <w:r w:rsidR="00930379">
        <w:rPr>
          <w:color w:val="000000"/>
        </w:rPr>
        <w:t>the</w:t>
      </w:r>
      <w:r w:rsidR="00443230">
        <w:rPr>
          <w:color w:val="000000"/>
        </w:rPr>
        <w:t xml:space="preserve"> 7 regions</w:t>
      </w:r>
      <w:r w:rsidR="00930379">
        <w:rPr>
          <w:color w:val="000000"/>
        </w:rPr>
        <w:t xml:space="preserve"> of Figure 8d.</w:t>
      </w:r>
      <w:r w:rsidR="00443230">
        <w:rPr>
          <w:color w:val="000000"/>
        </w:rPr>
        <w:t>.</w:t>
      </w:r>
    </w:p>
    <w:p w14:paraId="6B28B943" w14:textId="77777777" w:rsidR="00136377" w:rsidRDefault="00136377" w:rsidP="00EF100E">
      <w:pPr>
        <w:pStyle w:val="Default"/>
        <w:spacing w:line="480" w:lineRule="auto"/>
        <w:ind w:firstLine="709"/>
        <w:jc w:val="both"/>
        <w:rPr>
          <w:color w:val="000000"/>
        </w:rPr>
      </w:pPr>
    </w:p>
    <w:p w14:paraId="14583D39" w14:textId="0596A1F1" w:rsidR="0025473F" w:rsidRPr="0025473F" w:rsidRDefault="00136377" w:rsidP="0025473F">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2</w:t>
      </w:r>
      <w:r w:rsidRPr="00A167F4">
        <w:rPr>
          <w:rFonts w:ascii="Times" w:hAnsi="Times"/>
          <w:b/>
          <w:color w:val="000000"/>
        </w:rPr>
        <w:t xml:space="preserve"> </w:t>
      </w:r>
      <w:r>
        <w:rPr>
          <w:rFonts w:ascii="Times" w:hAnsi="Times"/>
          <w:b/>
          <w:color w:val="000000"/>
        </w:rPr>
        <w:t>Reflectivity Models</w:t>
      </w:r>
    </w:p>
    <w:p w14:paraId="18316D2E" w14:textId="3C5EDF63" w:rsidR="00EF100E" w:rsidRPr="00A167F4" w:rsidRDefault="00EF100E" w:rsidP="00EF100E">
      <w:pPr>
        <w:pStyle w:val="Default"/>
        <w:spacing w:line="480" w:lineRule="auto"/>
        <w:ind w:firstLine="709"/>
        <w:jc w:val="both"/>
        <w:rPr>
          <w:color w:val="000000"/>
        </w:rPr>
      </w:pPr>
      <w:r w:rsidRPr="00A167F4">
        <w:rPr>
          <w:color w:val="000000"/>
        </w:rPr>
        <w:t xml:space="preserve">13,850 </w:t>
      </w:r>
      <w:r w:rsidR="004E313F">
        <w:rPr>
          <w:color w:val="000000"/>
        </w:rPr>
        <w:t>S</w:t>
      </w:r>
      <w:r w:rsidR="004E313F" w:rsidRPr="00A167F4">
        <w:rPr>
          <w:color w:val="000000"/>
        </w:rPr>
        <w:t xml:space="preserve">ynthetic </w:t>
      </w:r>
      <w:r w:rsidR="004E313F">
        <w:rPr>
          <w:color w:val="000000"/>
        </w:rPr>
        <w:t>seismograms were computed using</w:t>
      </w:r>
      <w:r w:rsidR="004E313F" w:rsidRPr="00A167F4">
        <w:rPr>
          <w:color w:val="000000"/>
        </w:rPr>
        <w:t xml:space="preserve"> </w:t>
      </w:r>
      <w:r w:rsidR="004E313F">
        <w:rPr>
          <w:color w:val="000000"/>
        </w:rPr>
        <w:t>the</w:t>
      </w:r>
      <w:r w:rsidRPr="00A167F4">
        <w:rPr>
          <w:color w:val="000000"/>
        </w:rPr>
        <w:t xml:space="preserve"> 1-D reflectivity method </w:t>
      </w:r>
      <w:r w:rsidR="009869E5">
        <w:rPr>
          <w:color w:val="000000"/>
        </w:rPr>
        <w:t>(</w:t>
      </w:r>
      <w:r w:rsidRPr="00931D3C">
        <w:rPr>
          <w:color w:val="000000"/>
        </w:rPr>
        <w:t>Fuchs and Müller, 1971; Müller, 1985</w:t>
      </w:r>
      <w:r w:rsidR="009869E5">
        <w:rPr>
          <w:color w:val="000000"/>
        </w:rPr>
        <w:t>)</w:t>
      </w:r>
      <w:r w:rsidRPr="00A167F4">
        <w:rPr>
          <w:color w:val="000000"/>
        </w:rPr>
        <w:t xml:space="preserve">. </w:t>
      </w:r>
      <w:r w:rsidR="004E313F">
        <w:rPr>
          <w:color w:val="000000"/>
        </w:rPr>
        <w:t>We constructed ULVZ</w:t>
      </w:r>
      <w:r w:rsidR="004E313F" w:rsidRPr="00A167F4">
        <w:rPr>
          <w:color w:val="000000"/>
        </w:rPr>
        <w:t xml:space="preserve"> </w:t>
      </w:r>
      <w:r w:rsidRPr="00A167F4">
        <w:rPr>
          <w:color w:val="000000"/>
        </w:rPr>
        <w:t xml:space="preserve">models </w:t>
      </w:r>
      <w:r w:rsidR="00815F31">
        <w:rPr>
          <w:color w:val="000000"/>
        </w:rPr>
        <w:t>for</w:t>
      </w:r>
      <w:r w:rsidRPr="00A167F4">
        <w:rPr>
          <w:color w:val="000000"/>
        </w:rPr>
        <w:t xml:space="preserve"> </w:t>
      </w:r>
      <w:r w:rsidR="004E313F">
        <w:rPr>
          <w:color w:val="000000"/>
        </w:rPr>
        <w:t xml:space="preserve">the following </w:t>
      </w:r>
      <w:r w:rsidR="00BC1215">
        <w:rPr>
          <w:color w:val="000000"/>
        </w:rPr>
        <w:t>four</w:t>
      </w:r>
      <w:r w:rsidR="00BC1215" w:rsidRPr="00A167F4">
        <w:rPr>
          <w:color w:val="000000"/>
        </w:rPr>
        <w:t xml:space="preserve"> </w:t>
      </w:r>
      <w:r w:rsidRPr="00A167F4">
        <w:rPr>
          <w:color w:val="000000"/>
        </w:rPr>
        <w:t xml:space="preserve">categories: (1) a single ULVZ layer; (2) a two-layer system: a ULVZ and an overlying </w:t>
      </w:r>
      <w:r w:rsidR="00815F31">
        <w:rPr>
          <w:color w:val="000000"/>
        </w:rPr>
        <w:t xml:space="preserve">less anomalous </w:t>
      </w:r>
      <w:r w:rsidR="00815F31" w:rsidRPr="00A167F4">
        <w:rPr>
          <w:color w:val="000000"/>
        </w:rPr>
        <w:t>low</w:t>
      </w:r>
      <w:r w:rsidR="00815F31">
        <w:rPr>
          <w:color w:val="000000"/>
        </w:rPr>
        <w:t>-</w:t>
      </w:r>
      <w:r w:rsidRPr="00A167F4">
        <w:rPr>
          <w:color w:val="000000"/>
        </w:rPr>
        <w:t xml:space="preserve">velocity zone (LVZ) </w:t>
      </w:r>
      <w:r w:rsidR="00815F31">
        <w:rPr>
          <w:color w:val="000000"/>
        </w:rPr>
        <w:t>layer</w:t>
      </w:r>
      <w:r w:rsidRPr="00A167F4">
        <w:rPr>
          <w:color w:val="000000"/>
        </w:rPr>
        <w:t xml:space="preserve">; (3) a three-layer system: a ULVZ, an overlying high velocity zone (HVZ), and a LVZ that overlies the HVZ; and (4) a single HVZ layer.  For each category, four different </w:t>
      </w:r>
      <w:r w:rsidR="00BC1215">
        <w:rPr>
          <w:color w:val="000000"/>
        </w:rPr>
        <w:t xml:space="preserve">sets of </w:t>
      </w:r>
      <w:r w:rsidRPr="00A167F4">
        <w:rPr>
          <w:color w:val="000000"/>
        </w:rPr>
        <w:t xml:space="preserve">ULVZ </w:t>
      </w:r>
      <w:r w:rsidR="00BC1215">
        <w:rPr>
          <w:color w:val="000000"/>
        </w:rPr>
        <w:t>properties</w:t>
      </w:r>
      <w:r w:rsidR="00BC1215" w:rsidRPr="00A167F4">
        <w:rPr>
          <w:color w:val="000000"/>
        </w:rPr>
        <w:t xml:space="preserve"> </w:t>
      </w:r>
      <w:r w:rsidRPr="00A167F4">
        <w:rPr>
          <w:color w:val="000000"/>
        </w:rPr>
        <w:t xml:space="preserve">are </w:t>
      </w:r>
      <w:r w:rsidR="00BC1215">
        <w:rPr>
          <w:color w:val="000000"/>
        </w:rPr>
        <w:t>considered</w:t>
      </w:r>
      <w:r w:rsidRPr="00A167F4">
        <w:rPr>
          <w:color w:val="000000"/>
        </w:rPr>
        <w:t xml:space="preserve">: (1) -30%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-10%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 </w:t>
      </w:r>
      <w:r w:rsidR="00BC1215">
        <w:rPr>
          <w:rFonts w:ascii="Symbol" w:hAnsi="Symbol"/>
          <w:color w:val="000000"/>
        </w:rPr>
        <w:t></w:t>
      </w:r>
      <w:r w:rsidR="00BC1215">
        <w:rPr>
          <w:rFonts w:ascii="Symbol" w:hAnsi="Symbol"/>
          <w:color w:val="000000"/>
        </w:rPr>
        <w:t></w:t>
      </w:r>
      <w:r w:rsidRPr="00A167F4">
        <w:rPr>
          <w:color w:val="000000"/>
        </w:rPr>
        <w:t xml:space="preserve">; (2) -45%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-15%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+10% </w:t>
      </w:r>
      <w:r w:rsidR="00BC1215">
        <w:rPr>
          <w:rFonts w:ascii="Symbol" w:hAnsi="Symbol"/>
          <w:color w:val="000000"/>
        </w:rPr>
        <w:t></w:t>
      </w:r>
      <w:r w:rsidR="00BC1215">
        <w:rPr>
          <w:rFonts w:ascii="Symbol" w:hAnsi="Symbol"/>
          <w:color w:val="000000"/>
        </w:rPr>
        <w:t></w:t>
      </w:r>
      <w:r w:rsidRPr="00A167F4">
        <w:rPr>
          <w:rFonts w:ascii="Symbol" w:hAnsi="Symbol"/>
          <w:color w:val="000000"/>
        </w:rPr>
        <w:t></w:t>
      </w:r>
      <w:r w:rsidRPr="00A167F4">
        <w:rPr>
          <w:rFonts w:ascii="Times" w:hAnsi="Times"/>
          <w:color w:val="000000"/>
        </w:rPr>
        <w:t xml:space="preserve">  (3) </w:t>
      </w:r>
      <w:r w:rsidRPr="00A167F4">
        <w:rPr>
          <w:color w:val="000000"/>
        </w:rPr>
        <w:t xml:space="preserve">-15%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-5%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+5% </w:t>
      </w:r>
      <w:r w:rsidR="00BC1215">
        <w:rPr>
          <w:rFonts w:ascii="Symbol" w:hAnsi="Symbol"/>
          <w:color w:val="000000"/>
        </w:rPr>
        <w:t></w:t>
      </w:r>
      <w:r w:rsidR="00BC1215">
        <w:rPr>
          <w:rFonts w:ascii="Symbol" w:hAnsi="Symbol"/>
          <w:color w:val="000000"/>
        </w:rPr>
        <w:t></w:t>
      </w:r>
      <w:r w:rsidRPr="00A167F4">
        <w:rPr>
          <w:rFonts w:ascii="Symbol" w:hAnsi="Symbol"/>
          <w:color w:val="000000"/>
        </w:rPr>
        <w:t></w:t>
      </w:r>
      <w:r w:rsidRPr="00A167F4">
        <w:rPr>
          <w:rFonts w:ascii="Times" w:hAnsi="Times"/>
          <w:color w:val="000000"/>
        </w:rPr>
        <w:t xml:space="preserve"> and (4) -10% </w:t>
      </w:r>
      <w:r w:rsidR="00BC1215">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w:t>
      </w:r>
      <w:r w:rsidRPr="00A167F4">
        <w:rPr>
          <w:rFonts w:ascii="Times" w:hAnsi="Times"/>
          <w:color w:val="000000"/>
        </w:rPr>
        <w:t xml:space="preserve">-10% </w:t>
      </w:r>
      <w:r w:rsidR="00BC1215">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w:t>
      </w:r>
      <w:r w:rsidRPr="00A167F4">
        <w:rPr>
          <w:rFonts w:ascii="Times" w:hAnsi="Times"/>
          <w:color w:val="000000"/>
        </w:rPr>
        <w:t xml:space="preserve">+10% </w:t>
      </w:r>
      <w:r w:rsidR="00BC1215">
        <w:rPr>
          <w:rFonts w:ascii="Symbol" w:hAnsi="Symbol"/>
          <w:color w:val="000000"/>
        </w:rPr>
        <w:t></w:t>
      </w:r>
      <w:r w:rsidR="00BC1215">
        <w:rPr>
          <w:rFonts w:ascii="Symbol" w:hAnsi="Symbol"/>
          <w:color w:val="000000"/>
        </w:rPr>
        <w:t></w:t>
      </w:r>
      <w:r w:rsidRPr="00A167F4">
        <w:rPr>
          <w:color w:val="000000"/>
        </w:rPr>
        <w:t xml:space="preserve">. Linear </w:t>
      </w:r>
      <w:r w:rsidR="00683A03">
        <w:rPr>
          <w:color w:val="000000"/>
        </w:rPr>
        <w:t>gradients</w:t>
      </w:r>
      <w:r w:rsidR="00683A03" w:rsidRPr="00A167F4">
        <w:rPr>
          <w:color w:val="000000"/>
        </w:rPr>
        <w:t xml:space="preserve"> </w:t>
      </w:r>
      <w:r w:rsidRPr="00A167F4">
        <w:rPr>
          <w:color w:val="000000"/>
        </w:rPr>
        <w:t xml:space="preserve">of </w:t>
      </w:r>
      <w:r w:rsidR="00683A03" w:rsidRPr="00A167F4">
        <w:rPr>
          <w:color w:val="000000"/>
        </w:rPr>
        <w:t>velocit</w:t>
      </w:r>
      <w:r w:rsidR="00683A03">
        <w:rPr>
          <w:color w:val="000000"/>
        </w:rPr>
        <w:t>ies with respect to depth</w:t>
      </w:r>
      <w:r w:rsidR="00683A03" w:rsidRPr="00A167F4">
        <w:rPr>
          <w:color w:val="000000"/>
        </w:rPr>
        <w:t xml:space="preserve"> </w:t>
      </w:r>
      <w:r w:rsidRPr="00A167F4">
        <w:rPr>
          <w:color w:val="000000"/>
        </w:rPr>
        <w:t xml:space="preserve">are also explored for </w:t>
      </w:r>
      <w:r w:rsidR="00683A03">
        <w:rPr>
          <w:color w:val="000000"/>
        </w:rPr>
        <w:t xml:space="preserve">the four </w:t>
      </w:r>
      <w:r w:rsidRPr="00A167F4">
        <w:rPr>
          <w:color w:val="000000"/>
        </w:rPr>
        <w:t xml:space="preserve">ULVZ </w:t>
      </w:r>
      <w:r w:rsidR="00683A03" w:rsidRPr="00A167F4">
        <w:rPr>
          <w:color w:val="000000"/>
        </w:rPr>
        <w:t>structur</w:t>
      </w:r>
      <w:r w:rsidR="00683A03">
        <w:rPr>
          <w:color w:val="000000"/>
        </w:rPr>
        <w:t>al categories</w:t>
      </w:r>
      <w:r w:rsidRPr="00A167F4">
        <w:rPr>
          <w:color w:val="000000"/>
        </w:rPr>
        <w:t xml:space="preserve">, since it affects the amplitude of reflections. </w:t>
      </w:r>
      <w:ins w:id="394" w:author="Edward Garnero" w:date="2015-01-22T15:35:00Z">
        <w:r w:rsidR="00EC4DA3">
          <w:rPr>
            <w:color w:val="000000"/>
          </w:rPr>
          <w:t>For model categories (2) and (3)</w:t>
        </w:r>
      </w:ins>
      <w:ins w:id="395" w:author="Edward Garnero" w:date="2015-01-22T15:36:00Z">
        <w:r w:rsidR="00EC4DA3">
          <w:rPr>
            <w:color w:val="000000"/>
          </w:rPr>
          <w:t xml:space="preserve"> above</w:t>
        </w:r>
      </w:ins>
      <w:ins w:id="396" w:author="Edward Garnero" w:date="2015-01-22T15:35:00Z">
        <w:r w:rsidR="00EC4DA3">
          <w:rPr>
            <w:color w:val="000000"/>
          </w:rPr>
          <w:t>, we consider t</w:t>
        </w:r>
      </w:ins>
      <w:del w:id="397" w:author="Edward Garnero" w:date="2015-01-22T15:36:00Z">
        <w:r w:rsidR="00CF175A" w:rsidRPr="00A167F4" w:rsidDel="00EC4DA3">
          <w:rPr>
            <w:color w:val="000000"/>
          </w:rPr>
          <w:delText>T</w:delText>
        </w:r>
      </w:del>
      <w:r w:rsidR="00CF175A" w:rsidRPr="00A167F4">
        <w:rPr>
          <w:color w:val="000000"/>
        </w:rPr>
        <w:t>hree different LVZ velocity properties</w:t>
      </w:r>
      <w:del w:id="398" w:author="Edward Garnero" w:date="2015-01-22T15:36:00Z">
        <w:r w:rsidR="00CF175A" w:rsidRPr="00A167F4" w:rsidDel="00EC4DA3">
          <w:rPr>
            <w:color w:val="000000"/>
          </w:rPr>
          <w:delText xml:space="preserve"> are assumed</w:delText>
        </w:r>
      </w:del>
      <w:r w:rsidR="00CF175A" w:rsidRPr="00A167F4">
        <w:rPr>
          <w:color w:val="000000"/>
        </w:rPr>
        <w:t xml:space="preserve">: (1) -3% </w:t>
      </w:r>
      <w:r w:rsidR="00CF175A">
        <w:rPr>
          <w:rFonts w:ascii="Symbol" w:hAnsi="Symbol"/>
          <w:color w:val="000000"/>
        </w:rPr>
        <w:t></w:t>
      </w:r>
      <w:r w:rsidR="00CF175A" w:rsidRPr="00A167F4">
        <w:rPr>
          <w:i/>
          <w:color w:val="000000"/>
        </w:rPr>
        <w:t>V</w:t>
      </w:r>
      <w:r w:rsidR="00CF175A" w:rsidRPr="000F4B45">
        <w:rPr>
          <w:i/>
          <w:color w:val="000000"/>
          <w:vertAlign w:val="subscript"/>
        </w:rPr>
        <w:t>S</w:t>
      </w:r>
      <w:r w:rsidR="00CF175A" w:rsidRPr="00A167F4">
        <w:rPr>
          <w:color w:val="000000"/>
        </w:rPr>
        <w:t xml:space="preserve">, -1% </w:t>
      </w:r>
      <w:r w:rsidR="00CF175A">
        <w:rPr>
          <w:rFonts w:ascii="Symbol" w:hAnsi="Symbol"/>
          <w:color w:val="000000"/>
        </w:rPr>
        <w:t></w:t>
      </w:r>
      <w:r w:rsidR="00CF175A" w:rsidRPr="00A167F4">
        <w:rPr>
          <w:i/>
          <w:color w:val="000000"/>
        </w:rPr>
        <w:t>V</w:t>
      </w:r>
      <w:r w:rsidR="00CF175A" w:rsidRPr="000F4B45">
        <w:rPr>
          <w:i/>
          <w:color w:val="000000"/>
          <w:vertAlign w:val="subscript"/>
        </w:rPr>
        <w:t>P</w:t>
      </w:r>
      <w:r w:rsidR="00CF175A" w:rsidRPr="00A167F4">
        <w:rPr>
          <w:color w:val="000000"/>
        </w:rPr>
        <w:t xml:space="preserve">, 0% </w:t>
      </w:r>
      <w:r w:rsidR="00CF175A">
        <w:rPr>
          <w:rFonts w:ascii="Symbol" w:hAnsi="Symbol"/>
          <w:color w:val="000000"/>
        </w:rPr>
        <w:t></w:t>
      </w:r>
      <w:r w:rsidR="00CF175A">
        <w:rPr>
          <w:rFonts w:ascii="Symbol" w:hAnsi="Symbol"/>
          <w:color w:val="000000"/>
        </w:rPr>
        <w:t></w:t>
      </w:r>
      <w:r w:rsidR="00CF175A" w:rsidRPr="00A167F4">
        <w:rPr>
          <w:color w:val="000000"/>
        </w:rPr>
        <w:t xml:space="preserve">; (2) -5% </w:t>
      </w:r>
      <w:r w:rsidR="00CF175A">
        <w:rPr>
          <w:rFonts w:ascii="Symbol" w:hAnsi="Symbol"/>
          <w:color w:val="000000"/>
        </w:rPr>
        <w:t></w:t>
      </w:r>
      <w:r w:rsidR="00CF175A" w:rsidRPr="00A167F4">
        <w:rPr>
          <w:i/>
          <w:color w:val="000000"/>
        </w:rPr>
        <w:t>V</w:t>
      </w:r>
      <w:r w:rsidR="00CF175A" w:rsidRPr="000F4B45">
        <w:rPr>
          <w:i/>
          <w:color w:val="000000"/>
          <w:vertAlign w:val="subscript"/>
        </w:rPr>
        <w:t>S</w:t>
      </w:r>
      <w:r w:rsidR="00CF175A" w:rsidRPr="00A167F4">
        <w:rPr>
          <w:color w:val="000000"/>
        </w:rPr>
        <w:t xml:space="preserve">, -2% </w:t>
      </w:r>
      <w:r w:rsidR="00CF175A">
        <w:rPr>
          <w:rFonts w:ascii="Symbol" w:hAnsi="Symbol"/>
          <w:color w:val="000000"/>
        </w:rPr>
        <w:t></w:t>
      </w:r>
      <w:r w:rsidR="00CF175A" w:rsidRPr="00A167F4">
        <w:rPr>
          <w:i/>
          <w:color w:val="000000"/>
        </w:rPr>
        <w:t>V</w:t>
      </w:r>
      <w:r w:rsidR="00CF175A" w:rsidRPr="000F4B45">
        <w:rPr>
          <w:i/>
          <w:color w:val="000000"/>
          <w:vertAlign w:val="subscript"/>
        </w:rPr>
        <w:t>P</w:t>
      </w:r>
      <w:r w:rsidR="00CF175A" w:rsidRPr="00A167F4">
        <w:rPr>
          <w:color w:val="000000"/>
        </w:rPr>
        <w:t xml:space="preserve">, +1% </w:t>
      </w:r>
      <w:r w:rsidR="00CF175A">
        <w:rPr>
          <w:rFonts w:ascii="Symbol" w:hAnsi="Symbol"/>
          <w:color w:val="000000"/>
        </w:rPr>
        <w:t></w:t>
      </w:r>
      <w:r w:rsidR="00CF175A">
        <w:rPr>
          <w:rFonts w:ascii="Symbol" w:hAnsi="Symbol"/>
          <w:color w:val="000000"/>
        </w:rPr>
        <w:t></w:t>
      </w:r>
      <w:r w:rsidR="00CF175A" w:rsidRPr="00A167F4">
        <w:rPr>
          <w:color w:val="000000"/>
        </w:rPr>
        <w:t xml:space="preserve">; and (3) -7% </w:t>
      </w:r>
      <w:r w:rsidR="00CF175A">
        <w:rPr>
          <w:rFonts w:ascii="Symbol" w:hAnsi="Symbol"/>
          <w:color w:val="000000"/>
        </w:rPr>
        <w:t></w:t>
      </w:r>
      <w:r w:rsidR="00CF175A" w:rsidRPr="00A167F4">
        <w:rPr>
          <w:i/>
          <w:color w:val="000000"/>
        </w:rPr>
        <w:t>V</w:t>
      </w:r>
      <w:r w:rsidR="00CF175A" w:rsidRPr="000F4B45">
        <w:rPr>
          <w:i/>
          <w:color w:val="000000"/>
          <w:vertAlign w:val="subscript"/>
        </w:rPr>
        <w:t>S</w:t>
      </w:r>
      <w:r w:rsidR="00CF175A" w:rsidRPr="00A167F4">
        <w:rPr>
          <w:color w:val="000000"/>
        </w:rPr>
        <w:t xml:space="preserve">, -3% </w:t>
      </w:r>
      <w:r w:rsidR="00CF175A">
        <w:rPr>
          <w:rFonts w:ascii="Symbol" w:hAnsi="Symbol"/>
          <w:color w:val="000000"/>
        </w:rPr>
        <w:t></w:t>
      </w:r>
      <w:r w:rsidR="00CF175A" w:rsidRPr="00A167F4">
        <w:rPr>
          <w:i/>
          <w:color w:val="000000"/>
        </w:rPr>
        <w:t>V</w:t>
      </w:r>
      <w:r w:rsidR="00CF175A" w:rsidRPr="000F4B45">
        <w:rPr>
          <w:i/>
          <w:color w:val="000000"/>
          <w:vertAlign w:val="subscript"/>
        </w:rPr>
        <w:t>P</w:t>
      </w:r>
      <w:r w:rsidR="00CF175A" w:rsidRPr="00A167F4">
        <w:rPr>
          <w:color w:val="000000"/>
        </w:rPr>
        <w:t xml:space="preserve">, +1% </w:t>
      </w:r>
      <w:r w:rsidR="00CF175A">
        <w:rPr>
          <w:rFonts w:ascii="Symbol" w:hAnsi="Symbol"/>
          <w:color w:val="000000"/>
        </w:rPr>
        <w:t></w:t>
      </w:r>
      <w:r w:rsidR="00CF175A">
        <w:rPr>
          <w:rFonts w:ascii="Symbol" w:hAnsi="Symbol"/>
          <w:color w:val="000000"/>
        </w:rPr>
        <w:t></w:t>
      </w:r>
      <w:r w:rsidR="00CF175A" w:rsidRPr="00A167F4">
        <w:rPr>
          <w:color w:val="000000"/>
        </w:rPr>
        <w:t xml:space="preserve">. </w:t>
      </w:r>
      <w:r w:rsidRPr="00A167F4">
        <w:rPr>
          <w:color w:val="000000"/>
        </w:rPr>
        <w:t xml:space="preserve">The velocity structure assumed for the HVZ is </w:t>
      </w:r>
      <w:ins w:id="399" w:author="Edward Garnero" w:date="2015-01-22T15:36:00Z">
        <w:r w:rsidR="00EC4DA3">
          <w:rPr>
            <w:color w:val="000000"/>
          </w:rPr>
          <w:t>+</w:t>
        </w:r>
      </w:ins>
      <w:r w:rsidRPr="00A167F4">
        <w:rPr>
          <w:color w:val="000000"/>
        </w:rPr>
        <w:t xml:space="preserve">3% </w:t>
      </w:r>
      <w:r w:rsidR="00683A03">
        <w:rPr>
          <w:rFonts w:ascii="Symbol" w:hAnsi="Symbol"/>
          <w:color w:val="000000"/>
        </w:rPr>
        <w:t></w:t>
      </w:r>
      <w:r w:rsidRPr="00A167F4">
        <w:rPr>
          <w:i/>
          <w:color w:val="000000"/>
        </w:rPr>
        <w:t>V</w:t>
      </w:r>
      <w:r w:rsidRPr="000F4B45">
        <w:rPr>
          <w:i/>
          <w:color w:val="000000"/>
          <w:vertAlign w:val="subscript"/>
        </w:rPr>
        <w:t>S</w:t>
      </w:r>
      <w:r w:rsidRPr="00A167F4">
        <w:rPr>
          <w:color w:val="000000"/>
        </w:rPr>
        <w:t xml:space="preserve">, </w:t>
      </w:r>
      <w:ins w:id="400" w:author="Edward Garnero" w:date="2015-01-22T15:36:00Z">
        <w:r w:rsidR="00EC4DA3">
          <w:rPr>
            <w:color w:val="000000"/>
          </w:rPr>
          <w:t>+</w:t>
        </w:r>
      </w:ins>
      <w:r w:rsidRPr="00A167F4">
        <w:rPr>
          <w:color w:val="000000"/>
        </w:rPr>
        <w:t xml:space="preserve">1% </w:t>
      </w:r>
      <w:r w:rsidR="00683A03">
        <w:rPr>
          <w:rFonts w:ascii="Symbol" w:hAnsi="Symbol"/>
          <w:color w:val="000000"/>
        </w:rPr>
        <w:t></w:t>
      </w:r>
      <w:r w:rsidRPr="00A167F4">
        <w:rPr>
          <w:i/>
          <w:color w:val="000000"/>
        </w:rPr>
        <w:t>V</w:t>
      </w:r>
      <w:r w:rsidRPr="000F4B45">
        <w:rPr>
          <w:i/>
          <w:color w:val="000000"/>
          <w:vertAlign w:val="subscript"/>
        </w:rPr>
        <w:t>P</w:t>
      </w:r>
      <w:r w:rsidRPr="00A167F4">
        <w:rPr>
          <w:color w:val="000000"/>
        </w:rPr>
        <w:t xml:space="preserve">, and +1% </w:t>
      </w:r>
      <w:r w:rsidR="00683A03">
        <w:rPr>
          <w:rFonts w:ascii="Symbol" w:hAnsi="Symbol"/>
          <w:color w:val="000000"/>
        </w:rPr>
        <w:t></w:t>
      </w:r>
      <w:r w:rsidR="00683A03">
        <w:rPr>
          <w:rFonts w:ascii="Symbol" w:hAnsi="Symbol"/>
          <w:color w:val="000000"/>
        </w:rPr>
        <w:t></w:t>
      </w:r>
      <w:r w:rsidR="00683A03" w:rsidRPr="00A167F4">
        <w:rPr>
          <w:color w:val="000000"/>
        </w:rPr>
        <w:t xml:space="preserve">. </w:t>
      </w:r>
      <w:ins w:id="401" w:author="Edward Garnero" w:date="2015-01-22T15:37:00Z">
        <w:r w:rsidR="00EC4DA3">
          <w:rPr>
            <w:color w:val="000000"/>
          </w:rPr>
          <w:t xml:space="preserve">Here we note that the elastic parameters resulting in this grid search approach may have specific material property implications, which we do not explore here.  </w:t>
        </w:r>
      </w:ins>
      <w:r w:rsidRPr="00A167F4">
        <w:rPr>
          <w:color w:val="000000"/>
        </w:rPr>
        <w:t>The majority of all the models have thickness increments of 2 km</w:t>
      </w:r>
      <w:r w:rsidR="00683A03">
        <w:rPr>
          <w:color w:val="000000"/>
        </w:rPr>
        <w:t xml:space="preserve">, resulting in our testing ULVZ, LVZ, and HVZ </w:t>
      </w:r>
      <w:r w:rsidR="00A37B8B">
        <w:rPr>
          <w:color w:val="000000"/>
        </w:rPr>
        <w:t xml:space="preserve">maximum </w:t>
      </w:r>
      <w:r w:rsidR="00683A03">
        <w:rPr>
          <w:color w:val="000000"/>
        </w:rPr>
        <w:t xml:space="preserve">layer </w:t>
      </w:r>
      <w:r w:rsidR="00683A03" w:rsidRPr="00D12EC5">
        <w:rPr>
          <w:color w:val="000000"/>
        </w:rPr>
        <w:t xml:space="preserve">thicknesses of </w:t>
      </w:r>
      <w:r w:rsidR="00A37B8B" w:rsidRPr="00D12EC5">
        <w:rPr>
          <w:color w:val="000000"/>
        </w:rPr>
        <w:t>24</w:t>
      </w:r>
      <w:r w:rsidR="0008288F" w:rsidRPr="00D12EC5">
        <w:rPr>
          <w:color w:val="000000"/>
        </w:rPr>
        <w:t xml:space="preserve">, </w:t>
      </w:r>
      <w:r w:rsidR="00A37B8B" w:rsidRPr="00D12EC5">
        <w:rPr>
          <w:color w:val="000000"/>
        </w:rPr>
        <w:t>50</w:t>
      </w:r>
      <w:r w:rsidR="0008288F" w:rsidRPr="00D12EC5">
        <w:rPr>
          <w:color w:val="000000"/>
        </w:rPr>
        <w:t xml:space="preserve">, </w:t>
      </w:r>
      <w:r w:rsidR="00EA069F" w:rsidRPr="00D12EC5">
        <w:rPr>
          <w:color w:val="000000"/>
        </w:rPr>
        <w:t xml:space="preserve">and </w:t>
      </w:r>
      <w:r w:rsidR="00A37B8B" w:rsidRPr="00D12EC5">
        <w:rPr>
          <w:color w:val="000000"/>
        </w:rPr>
        <w:t>50</w:t>
      </w:r>
      <w:r w:rsidR="00EA069F" w:rsidRPr="00D12EC5">
        <w:rPr>
          <w:color w:val="000000"/>
        </w:rPr>
        <w:t xml:space="preserve"> km</w:t>
      </w:r>
      <w:r w:rsidR="0008288F" w:rsidRPr="00D12EC5">
        <w:rPr>
          <w:color w:val="000000"/>
        </w:rPr>
        <w:t>,</w:t>
      </w:r>
      <w:r w:rsidR="00683A03" w:rsidRPr="00D12EC5">
        <w:rPr>
          <w:color w:val="000000"/>
        </w:rPr>
        <w:t xml:space="preserve"> respectively</w:t>
      </w:r>
      <w:r w:rsidRPr="00D12EC5">
        <w:rPr>
          <w:color w:val="000000"/>
        </w:rPr>
        <w:t xml:space="preserve">. For </w:t>
      </w:r>
      <w:r w:rsidR="00683A03" w:rsidRPr="00D12EC5">
        <w:rPr>
          <w:color w:val="000000"/>
        </w:rPr>
        <w:t xml:space="preserve">all </w:t>
      </w:r>
      <w:r w:rsidRPr="00D12EC5">
        <w:rPr>
          <w:color w:val="000000"/>
        </w:rPr>
        <w:t>model</w:t>
      </w:r>
      <w:r w:rsidR="00683A03" w:rsidRPr="00D12EC5">
        <w:rPr>
          <w:color w:val="000000"/>
        </w:rPr>
        <w:t>s</w:t>
      </w:r>
      <w:r w:rsidRPr="00D12EC5">
        <w:rPr>
          <w:color w:val="000000"/>
        </w:rPr>
        <w:t>, synthetic seismograms are c</w:t>
      </w:r>
      <w:r w:rsidRPr="00A167F4">
        <w:rPr>
          <w:color w:val="000000"/>
        </w:rPr>
        <w:t>alculated for every 1</w:t>
      </w:r>
      <w:r w:rsidRPr="00A167F4">
        <w:rPr>
          <w:rFonts w:ascii="Symbol" w:hAnsi="Symbol"/>
          <w:color w:val="000000"/>
        </w:rPr>
        <w:t></w:t>
      </w:r>
      <w:r w:rsidRPr="00A167F4">
        <w:rPr>
          <w:color w:val="000000"/>
        </w:rPr>
        <w:t xml:space="preserve"> </w:t>
      </w:r>
      <w:r w:rsidR="00683A03">
        <w:rPr>
          <w:color w:val="000000"/>
        </w:rPr>
        <w:t xml:space="preserve">in epicentral </w:t>
      </w:r>
      <w:r w:rsidRPr="00A167F4">
        <w:rPr>
          <w:color w:val="000000"/>
        </w:rPr>
        <w:t>distance.</w:t>
      </w:r>
    </w:p>
    <w:p w14:paraId="3B363D67" w14:textId="62573A60" w:rsidR="004E313F" w:rsidRDefault="00EF100E" w:rsidP="00982065">
      <w:pPr>
        <w:pStyle w:val="Default"/>
        <w:spacing w:line="480" w:lineRule="auto"/>
        <w:ind w:firstLine="709"/>
        <w:jc w:val="both"/>
        <w:rPr>
          <w:ins w:id="402" w:author="Edward Garnero" w:date="2015-01-22T15:39:00Z"/>
          <w:color w:val="000000"/>
        </w:rPr>
      </w:pPr>
      <w:r w:rsidRPr="00A167F4">
        <w:rPr>
          <w:color w:val="000000"/>
        </w:rPr>
        <w:t xml:space="preserve">We process </w:t>
      </w:r>
      <w:r w:rsidR="00683A03">
        <w:rPr>
          <w:color w:val="000000"/>
        </w:rPr>
        <w:t>synthetic seismograms</w:t>
      </w:r>
      <w:r w:rsidR="00683A03" w:rsidRPr="00A167F4">
        <w:rPr>
          <w:color w:val="000000"/>
        </w:rPr>
        <w:t xml:space="preserve"> </w:t>
      </w:r>
      <w:r w:rsidRPr="00A167F4">
        <w:rPr>
          <w:color w:val="000000"/>
        </w:rPr>
        <w:t xml:space="preserve">following the same procedures as we do </w:t>
      </w:r>
      <w:r w:rsidR="00683A03">
        <w:rPr>
          <w:color w:val="000000"/>
        </w:rPr>
        <w:t xml:space="preserve">with </w:t>
      </w:r>
      <w:r w:rsidRPr="00A167F4">
        <w:rPr>
          <w:color w:val="000000"/>
        </w:rPr>
        <w:t>data</w:t>
      </w:r>
      <w:r w:rsidR="00683A03">
        <w:rPr>
          <w:color w:val="000000"/>
        </w:rPr>
        <w:t>:</w:t>
      </w:r>
      <w:r w:rsidR="00683A03" w:rsidRPr="00A167F4">
        <w:rPr>
          <w:color w:val="000000"/>
        </w:rPr>
        <w:t xml:space="preserve"> </w:t>
      </w:r>
      <w:r w:rsidR="00683A03">
        <w:rPr>
          <w:color w:val="000000"/>
        </w:rPr>
        <w:t>w</w:t>
      </w:r>
      <w:r w:rsidR="00683A03" w:rsidRPr="00A167F4">
        <w:rPr>
          <w:color w:val="000000"/>
        </w:rPr>
        <w:t xml:space="preserve">e </w:t>
      </w:r>
      <w:r w:rsidR="0053432F">
        <w:rPr>
          <w:color w:val="000000"/>
        </w:rPr>
        <w:t>convert</w:t>
      </w:r>
      <w:r w:rsidRPr="00A167F4">
        <w:rPr>
          <w:color w:val="000000"/>
        </w:rPr>
        <w:t xml:space="preserve"> synthetic</w:t>
      </w:r>
      <w:r w:rsidR="00683A03">
        <w:rPr>
          <w:color w:val="000000"/>
        </w:rPr>
        <w:t>s</w:t>
      </w:r>
      <w:r w:rsidRPr="00A167F4">
        <w:rPr>
          <w:color w:val="000000"/>
        </w:rPr>
        <w:t xml:space="preserve"> from displacement to velocity</w:t>
      </w:r>
      <w:r w:rsidR="00683A03">
        <w:rPr>
          <w:color w:val="000000"/>
        </w:rPr>
        <w:t xml:space="preserve">, </w:t>
      </w:r>
      <w:r w:rsidRPr="00A167F4">
        <w:rPr>
          <w:color w:val="000000"/>
        </w:rPr>
        <w:t xml:space="preserve">empirical sources of </w:t>
      </w:r>
      <w:r w:rsidRPr="00A167F4">
        <w:rPr>
          <w:i/>
          <w:color w:val="000000"/>
        </w:rPr>
        <w:t>S</w:t>
      </w:r>
      <w:r w:rsidRPr="00A167F4">
        <w:rPr>
          <w:color w:val="000000"/>
        </w:rPr>
        <w:t xml:space="preserve"> and </w:t>
      </w:r>
      <w:r w:rsidRPr="00A167F4">
        <w:rPr>
          <w:i/>
          <w:color w:val="000000"/>
        </w:rPr>
        <w:t>ScS</w:t>
      </w:r>
      <w:r w:rsidRPr="00A167F4">
        <w:rPr>
          <w:color w:val="000000"/>
        </w:rPr>
        <w:t xml:space="preserve"> are produced</w:t>
      </w:r>
      <w:r w:rsidR="00273AF8">
        <w:rPr>
          <w:color w:val="000000"/>
        </w:rPr>
        <w:t xml:space="preserve">, and </w:t>
      </w:r>
      <w:r w:rsidRPr="00A167F4">
        <w:rPr>
          <w:color w:val="000000"/>
        </w:rPr>
        <w:t xml:space="preserve">the </w:t>
      </w:r>
      <w:r w:rsidR="00273AF8">
        <w:rPr>
          <w:color w:val="000000"/>
        </w:rPr>
        <w:t xml:space="preserve">best </w:t>
      </w:r>
      <w:r w:rsidRPr="00A167F4">
        <w:rPr>
          <w:color w:val="000000"/>
        </w:rPr>
        <w:t xml:space="preserve">stretched/squeezed </w:t>
      </w:r>
      <w:r w:rsidRPr="00A167F4">
        <w:rPr>
          <w:i/>
          <w:color w:val="000000"/>
        </w:rPr>
        <w:t>S</w:t>
      </w:r>
      <w:r w:rsidRPr="00A167F4">
        <w:rPr>
          <w:color w:val="000000"/>
        </w:rPr>
        <w:t xml:space="preserve"> source </w:t>
      </w:r>
      <w:r w:rsidR="00273AF8">
        <w:rPr>
          <w:color w:val="000000"/>
        </w:rPr>
        <w:t xml:space="preserve">is determined that matches </w:t>
      </w:r>
      <w:r w:rsidR="00273AF8">
        <w:rPr>
          <w:i/>
          <w:color w:val="000000"/>
        </w:rPr>
        <w:t xml:space="preserve">ScS </w:t>
      </w:r>
      <w:r w:rsidR="00273AF8">
        <w:rPr>
          <w:color w:val="000000"/>
        </w:rPr>
        <w:t xml:space="preserve">then </w:t>
      </w:r>
      <w:r w:rsidRPr="00A167F4">
        <w:rPr>
          <w:color w:val="000000"/>
        </w:rPr>
        <w:t>deconvolve</w:t>
      </w:r>
      <w:r w:rsidR="00273AF8">
        <w:rPr>
          <w:color w:val="000000"/>
        </w:rPr>
        <w:t>d</w:t>
      </w:r>
      <w:r w:rsidRPr="00A167F4">
        <w:rPr>
          <w:color w:val="000000"/>
        </w:rPr>
        <w:t xml:space="preserve"> </w:t>
      </w:r>
      <w:r w:rsidR="00273AF8">
        <w:rPr>
          <w:color w:val="000000"/>
        </w:rPr>
        <w:t>from</w:t>
      </w:r>
      <w:r w:rsidR="00273AF8" w:rsidRPr="00A167F4">
        <w:rPr>
          <w:color w:val="000000"/>
        </w:rPr>
        <w:t xml:space="preserve"> </w:t>
      </w:r>
      <w:r w:rsidRPr="00A167F4">
        <w:rPr>
          <w:color w:val="000000"/>
        </w:rPr>
        <w:t xml:space="preserve">each seismogram using </w:t>
      </w:r>
      <w:r w:rsidR="00805676">
        <w:rPr>
          <w:color w:val="000000"/>
        </w:rPr>
        <w:t xml:space="preserve">the </w:t>
      </w:r>
      <w:r w:rsidRPr="00A167F4">
        <w:rPr>
          <w:color w:val="000000"/>
        </w:rPr>
        <w:t xml:space="preserve">water-level method. </w:t>
      </w:r>
      <w:r w:rsidR="00273AF8">
        <w:rPr>
          <w:color w:val="000000"/>
        </w:rPr>
        <w:t>To avoid any possible</w:t>
      </w:r>
      <w:r w:rsidR="00273AF8" w:rsidRPr="00A167F4">
        <w:rPr>
          <w:color w:val="000000"/>
        </w:rPr>
        <w:t xml:space="preserve"> </w:t>
      </w:r>
      <w:r w:rsidR="00805676">
        <w:rPr>
          <w:color w:val="000000"/>
        </w:rPr>
        <w:t>distance</w:t>
      </w:r>
      <w:r w:rsidR="00273AF8">
        <w:rPr>
          <w:color w:val="000000"/>
        </w:rPr>
        <w:t>-dependent effects</w:t>
      </w:r>
      <w:r w:rsidR="00273AF8" w:rsidRPr="00A167F4">
        <w:rPr>
          <w:color w:val="000000"/>
        </w:rPr>
        <w:t xml:space="preserve"> </w:t>
      </w:r>
      <w:r w:rsidRPr="00A167F4">
        <w:rPr>
          <w:color w:val="000000"/>
        </w:rPr>
        <w:t>of pre</w:t>
      </w:r>
      <w:r w:rsidR="00273AF8">
        <w:rPr>
          <w:color w:val="000000"/>
        </w:rPr>
        <w:t xml:space="preserve">- versus </w:t>
      </w:r>
      <w:r w:rsidRPr="00A167F4">
        <w:rPr>
          <w:color w:val="000000"/>
        </w:rPr>
        <w:t xml:space="preserve">post-cursor </w:t>
      </w:r>
      <w:r w:rsidR="00273AF8" w:rsidRPr="00A167F4">
        <w:rPr>
          <w:color w:val="000000"/>
        </w:rPr>
        <w:t>tim</w:t>
      </w:r>
      <w:r w:rsidR="00273AF8">
        <w:rPr>
          <w:color w:val="000000"/>
        </w:rPr>
        <w:t xml:space="preserve">ing relative to </w:t>
      </w:r>
      <w:r w:rsidR="0025473F" w:rsidRPr="0025473F">
        <w:rPr>
          <w:i/>
          <w:color w:val="000000"/>
        </w:rPr>
        <w:t>ScS</w:t>
      </w:r>
      <w:r w:rsidR="00273AF8">
        <w:rPr>
          <w:color w:val="000000"/>
        </w:rPr>
        <w:t xml:space="preserve"> (</w:t>
      </w:r>
      <w:r w:rsidRPr="008447E3">
        <w:t>ass</w:t>
      </w:r>
      <w:r w:rsidR="00805676" w:rsidRPr="008447E3">
        <w:t>ociated with HVZ and LVZ models</w:t>
      </w:r>
      <w:r w:rsidRPr="008447E3">
        <w:t xml:space="preserve"> and </w:t>
      </w:r>
      <w:r w:rsidR="00273AF8" w:rsidRPr="008447E3">
        <w:t>distance</w:t>
      </w:r>
      <w:r w:rsidR="00273AF8">
        <w:t>-</w:t>
      </w:r>
      <w:r w:rsidRPr="008447E3">
        <w:t>dependent amplitude variati</w:t>
      </w:r>
      <w:r w:rsidR="00775EDB" w:rsidRPr="008447E3">
        <w:t>on</w:t>
      </w:r>
      <w:r w:rsidR="00273AF8">
        <w:t>s</w:t>
      </w:r>
      <w:r w:rsidR="00775EDB" w:rsidRPr="008447E3">
        <w:t xml:space="preserve"> of ULVZ models</w:t>
      </w:r>
      <w:r w:rsidR="00273AF8">
        <w:t xml:space="preserve">, see </w:t>
      </w:r>
      <w:r w:rsidR="00775EDB" w:rsidRPr="008447E3">
        <w:t xml:space="preserve">Figure </w:t>
      </w:r>
      <w:r w:rsidR="00805676" w:rsidRPr="008447E3">
        <w:t>S</w:t>
      </w:r>
      <w:r w:rsidR="007B6ECB" w:rsidRPr="008447E3">
        <w:t>3</w:t>
      </w:r>
      <w:r w:rsidR="00805676" w:rsidRPr="008447E3">
        <w:t>),</w:t>
      </w:r>
      <w:r w:rsidRPr="008447E3">
        <w:t xml:space="preserve"> for each bin cluster, we stack FRS residuals of</w:t>
      </w:r>
      <w:r w:rsidRPr="00A167F4">
        <w:rPr>
          <w:color w:val="000000"/>
        </w:rPr>
        <w:t xml:space="preserve"> synthetic seismograms matched to each </w:t>
      </w:r>
      <w:r w:rsidR="00273AF8">
        <w:rPr>
          <w:color w:val="000000"/>
        </w:rPr>
        <w:t>observed seismograms</w:t>
      </w:r>
      <w:r w:rsidRPr="00A167F4">
        <w:rPr>
          <w:color w:val="000000"/>
        </w:rPr>
        <w:t xml:space="preserve"> epicentral distance. In addition, the weighting parameters (SNR, CCC, and Gaussian weight) of each data trace within each cluster are applied directly to the distance matched synthetic seismogram to account for </w:t>
      </w:r>
      <w:del w:id="403" w:author="Edward Garnero" w:date="2015-01-22T15:39:00Z">
        <w:r w:rsidRPr="00A167F4" w:rsidDel="00EC4DA3">
          <w:rPr>
            <w:color w:val="000000"/>
          </w:rPr>
          <w:delText xml:space="preserve">the </w:delText>
        </w:r>
      </w:del>
      <w:r w:rsidRPr="00A167F4">
        <w:rPr>
          <w:color w:val="000000"/>
        </w:rPr>
        <w:t>possible amplitude difference</w:t>
      </w:r>
      <w:ins w:id="404" w:author="Edward Garnero" w:date="2015-01-22T15:39:00Z">
        <w:r w:rsidR="00EC4DA3">
          <w:rPr>
            <w:color w:val="000000"/>
          </w:rPr>
          <w:t>s</w:t>
        </w:r>
      </w:ins>
      <w:r w:rsidRPr="00A167F4">
        <w:rPr>
          <w:color w:val="000000"/>
        </w:rPr>
        <w:t xml:space="preserve"> introduced by </w:t>
      </w:r>
      <w:r w:rsidR="00273AF8">
        <w:rPr>
          <w:color w:val="000000"/>
        </w:rPr>
        <w:t xml:space="preserve">the </w:t>
      </w:r>
      <w:r w:rsidRPr="00A167F4">
        <w:rPr>
          <w:color w:val="000000"/>
        </w:rPr>
        <w:t>weighting scheme</w:t>
      </w:r>
      <w:r w:rsidR="00273AF8">
        <w:rPr>
          <w:color w:val="000000"/>
        </w:rPr>
        <w:t xml:space="preserve"> used with the actual data</w:t>
      </w:r>
      <w:r w:rsidRPr="00A167F4">
        <w:rPr>
          <w:color w:val="000000"/>
        </w:rPr>
        <w:t xml:space="preserve">. </w:t>
      </w:r>
    </w:p>
    <w:p w14:paraId="47677082" w14:textId="4D4583CF" w:rsidR="00EC4DA3" w:rsidRPr="00982065" w:rsidRDefault="00EC4DA3" w:rsidP="00982065">
      <w:pPr>
        <w:pStyle w:val="Default"/>
        <w:spacing w:line="480" w:lineRule="auto"/>
        <w:ind w:firstLine="709"/>
        <w:jc w:val="both"/>
        <w:rPr>
          <w:color w:val="000000"/>
        </w:rPr>
      </w:pPr>
    </w:p>
    <w:p w14:paraId="2ADE5B08" w14:textId="380707EF" w:rsidR="0025473F" w:rsidRPr="0025473F" w:rsidRDefault="004E313F" w:rsidP="0025473F">
      <w:pPr>
        <w:pStyle w:val="Default"/>
        <w:spacing w:line="480" w:lineRule="auto"/>
        <w:jc w:val="both"/>
        <w:rPr>
          <w:rFonts w:ascii="Times" w:hAnsi="Times"/>
          <w:b/>
          <w:color w:val="000000"/>
        </w:rPr>
      </w:pPr>
      <w:r>
        <w:rPr>
          <w:rFonts w:ascii="Times" w:hAnsi="Times"/>
          <w:b/>
          <w:color w:val="000000"/>
        </w:rPr>
        <w:t>4</w:t>
      </w:r>
      <w:r w:rsidRPr="00A167F4">
        <w:rPr>
          <w:rFonts w:ascii="Times" w:hAnsi="Times"/>
          <w:b/>
          <w:color w:val="000000"/>
        </w:rPr>
        <w:t>.</w:t>
      </w:r>
      <w:r>
        <w:rPr>
          <w:rFonts w:ascii="Times" w:hAnsi="Times"/>
          <w:b/>
          <w:color w:val="000000"/>
        </w:rPr>
        <w:t>3</w:t>
      </w:r>
      <w:r w:rsidRPr="00A167F4">
        <w:rPr>
          <w:rFonts w:ascii="Times" w:hAnsi="Times"/>
          <w:b/>
          <w:color w:val="000000"/>
        </w:rPr>
        <w:t xml:space="preserve"> </w:t>
      </w:r>
      <w:del w:id="405" w:author="Edward Garnero" w:date="2015-01-22T15:52:00Z">
        <w:r w:rsidDel="00725C14">
          <w:rPr>
            <w:rFonts w:ascii="Times" w:hAnsi="Times"/>
            <w:b/>
            <w:color w:val="000000"/>
          </w:rPr>
          <w:delText>Cross-Correlation Scheme</w:delText>
        </w:r>
      </w:del>
      <w:ins w:id="406" w:author="Edward Garnero" w:date="2015-01-22T15:52:00Z">
        <w:r w:rsidR="00725C14">
          <w:rPr>
            <w:rFonts w:ascii="Times" w:hAnsi="Times"/>
            <w:b/>
            <w:color w:val="000000"/>
          </w:rPr>
          <w:t>Best-fit 1-D ULVZ models</w:t>
        </w:r>
      </w:ins>
    </w:p>
    <w:p w14:paraId="2F5707BE" w14:textId="22BF4ED2" w:rsidR="00161866" w:rsidRPr="00962D4B" w:rsidRDefault="001D2B60" w:rsidP="00EF100E">
      <w:pPr>
        <w:pStyle w:val="Default"/>
        <w:spacing w:line="480" w:lineRule="auto"/>
        <w:ind w:firstLine="709"/>
        <w:jc w:val="both"/>
        <w:rPr>
          <w:color w:val="000000"/>
        </w:rPr>
      </w:pPr>
      <w:r>
        <w:rPr>
          <w:color w:val="000000"/>
        </w:rPr>
        <w:t>After creating bin-cluster stacks using the synthetics from all models</w:t>
      </w:r>
      <w:ins w:id="407" w:author="Edward Garnero" w:date="2015-01-22T15:53:00Z">
        <w:r w:rsidR="00725C14">
          <w:rPr>
            <w:color w:val="000000"/>
          </w:rPr>
          <w:t xml:space="preserve"> (in the exact same fashion as with the data)</w:t>
        </w:r>
      </w:ins>
      <w:r w:rsidR="00EF100E" w:rsidRPr="00A167F4">
        <w:rPr>
          <w:color w:val="000000"/>
        </w:rPr>
        <w:t xml:space="preserve">, we </w:t>
      </w:r>
      <w:r>
        <w:rPr>
          <w:color w:val="000000"/>
        </w:rPr>
        <w:t>utilize a cross-correlation scheme to find the</w:t>
      </w:r>
      <w:r w:rsidR="00EF100E" w:rsidRPr="00A167F4">
        <w:rPr>
          <w:color w:val="000000"/>
        </w:rPr>
        <w:t xml:space="preserve"> best-matching model for every cluster</w:t>
      </w:r>
      <w:r>
        <w:rPr>
          <w:color w:val="000000"/>
        </w:rPr>
        <w:t xml:space="preserve"> made from data (i.e., those in Figure 8d)</w:t>
      </w:r>
      <w:r w:rsidR="00EF100E" w:rsidRPr="00A167F4">
        <w:rPr>
          <w:color w:val="000000"/>
        </w:rPr>
        <w:t xml:space="preserve">. Since both amplitude and </w:t>
      </w:r>
      <w:del w:id="408" w:author="Edward Garnero" w:date="2015-01-22T15:53:00Z">
        <w:r w:rsidR="00EF100E" w:rsidRPr="00A167F4" w:rsidDel="00A979E6">
          <w:rPr>
            <w:color w:val="000000"/>
          </w:rPr>
          <w:delText xml:space="preserve">waveform </w:delText>
        </w:r>
      </w:del>
      <w:ins w:id="409" w:author="Edward Garnero" w:date="2015-01-22T15:53:00Z">
        <w:r w:rsidR="00A979E6" w:rsidRPr="00A167F4">
          <w:rPr>
            <w:color w:val="000000"/>
          </w:rPr>
          <w:t>wave</w:t>
        </w:r>
        <w:r w:rsidR="00A979E6">
          <w:rPr>
            <w:color w:val="000000"/>
          </w:rPr>
          <w:t>shape</w:t>
        </w:r>
        <w:r w:rsidR="00A979E6" w:rsidRPr="00A167F4">
          <w:rPr>
            <w:color w:val="000000"/>
          </w:rPr>
          <w:t xml:space="preserve"> </w:t>
        </w:r>
      </w:ins>
      <w:r>
        <w:rPr>
          <w:color w:val="000000"/>
        </w:rPr>
        <w:t>in the bin-cluster</w:t>
      </w:r>
      <w:r w:rsidR="00EF100E" w:rsidRPr="00A167F4">
        <w:rPr>
          <w:color w:val="000000"/>
        </w:rPr>
        <w:t xml:space="preserve"> stacks </w:t>
      </w:r>
      <w:r>
        <w:rPr>
          <w:color w:val="000000"/>
        </w:rPr>
        <w:t xml:space="preserve">potentially </w:t>
      </w:r>
      <w:r w:rsidR="00EF100E" w:rsidRPr="00A167F4">
        <w:rPr>
          <w:color w:val="000000"/>
        </w:rPr>
        <w:t xml:space="preserve">contain essential </w:t>
      </w:r>
      <w:del w:id="410" w:author="Edward Garnero" w:date="2015-01-22T15:53:00Z">
        <w:r w:rsidR="00EF100E" w:rsidRPr="00A167F4" w:rsidDel="00A979E6">
          <w:rPr>
            <w:color w:val="000000"/>
          </w:rPr>
          <w:delText xml:space="preserve">information of </w:delText>
        </w:r>
      </w:del>
      <w:r>
        <w:rPr>
          <w:color w:val="000000"/>
        </w:rPr>
        <w:t>ULVZ</w:t>
      </w:r>
      <w:r w:rsidRPr="00A167F4">
        <w:rPr>
          <w:color w:val="000000"/>
        </w:rPr>
        <w:t xml:space="preserve"> </w:t>
      </w:r>
      <w:ins w:id="411" w:author="Edward Garnero" w:date="2015-01-22T15:53:00Z">
        <w:r w:rsidR="00A979E6">
          <w:rPr>
            <w:color w:val="000000"/>
          </w:rPr>
          <w:t>information (</w:t>
        </w:r>
      </w:ins>
      <w:r w:rsidR="00EF100E" w:rsidRPr="00A167F4">
        <w:rPr>
          <w:color w:val="000000"/>
        </w:rPr>
        <w:t>thickness</w:t>
      </w:r>
      <w:r>
        <w:rPr>
          <w:color w:val="000000"/>
        </w:rPr>
        <w:t xml:space="preserve">, </w:t>
      </w:r>
      <w:del w:id="412" w:author="Edward Garnero" w:date="2015-01-22T15:54:00Z">
        <w:r w:rsidDel="00A979E6">
          <w:rPr>
            <w:color w:val="000000"/>
          </w:rPr>
          <w:delText xml:space="preserve">layering, and </w:delText>
        </w:r>
      </w:del>
      <w:r>
        <w:rPr>
          <w:color w:val="000000"/>
        </w:rPr>
        <w:t>internal properties</w:t>
      </w:r>
      <w:ins w:id="413" w:author="Edward Garnero" w:date="2015-01-22T15:54:00Z">
        <w:r w:rsidR="00A979E6">
          <w:rPr>
            <w:color w:val="000000"/>
          </w:rPr>
          <w:t>, and multiple layering)</w:t>
        </w:r>
      </w:ins>
      <w:r>
        <w:rPr>
          <w:color w:val="000000"/>
        </w:rPr>
        <w:t>,</w:t>
      </w:r>
      <w:r w:rsidR="00EF100E" w:rsidRPr="00A167F4">
        <w:rPr>
          <w:color w:val="000000"/>
        </w:rPr>
        <w:t xml:space="preserve"> we </w:t>
      </w:r>
      <w:r>
        <w:rPr>
          <w:color w:val="000000"/>
        </w:rPr>
        <w:t>utilize</w:t>
      </w:r>
      <w:r w:rsidRPr="00A167F4">
        <w:rPr>
          <w:color w:val="000000"/>
        </w:rPr>
        <w:t xml:space="preserve"> </w:t>
      </w:r>
      <w:r w:rsidR="00EF100E" w:rsidRPr="00A167F4">
        <w:rPr>
          <w:color w:val="000000"/>
        </w:rPr>
        <w:t xml:space="preserve">an amplitude sensitive cross-correlation algorithm to </w:t>
      </w:r>
      <w:r>
        <w:rPr>
          <w:color w:val="000000"/>
        </w:rPr>
        <w:t>seek</w:t>
      </w:r>
      <w:r w:rsidR="00EF100E" w:rsidRPr="00A167F4">
        <w:rPr>
          <w:color w:val="000000"/>
        </w:rPr>
        <w:t xml:space="preserve"> the best matching synthetic model. </w:t>
      </w:r>
      <w:r w:rsidR="0025555D">
        <w:rPr>
          <w:color w:val="000000"/>
        </w:rPr>
        <w:t>After cross correlating the observed and synthetic bin cluster stacks, we</w:t>
      </w:r>
      <w:r w:rsidR="00EF100E" w:rsidRPr="00A167F4">
        <w:rPr>
          <w:color w:val="000000"/>
        </w:rPr>
        <w:t xml:space="preserve"> </w:t>
      </w:r>
      <w:del w:id="414" w:author="Edward Garnero" w:date="2015-01-22T15:58:00Z">
        <w:r w:rsidR="00EF100E" w:rsidRPr="00A167F4" w:rsidDel="00A979E6">
          <w:rPr>
            <w:color w:val="000000"/>
          </w:rPr>
          <w:delText xml:space="preserve">weight </w:delText>
        </w:r>
      </w:del>
      <w:ins w:id="415" w:author="Edward Garnero" w:date="2015-01-22T15:58:00Z">
        <w:r w:rsidR="00A979E6">
          <w:rPr>
            <w:color w:val="000000"/>
          </w:rPr>
          <w:t>modify</w:t>
        </w:r>
        <w:r w:rsidR="00A979E6" w:rsidRPr="00A167F4">
          <w:rPr>
            <w:color w:val="000000"/>
          </w:rPr>
          <w:t xml:space="preserve"> </w:t>
        </w:r>
      </w:ins>
      <w:r w:rsidR="00EF100E" w:rsidRPr="00A167F4">
        <w:rPr>
          <w:color w:val="000000"/>
        </w:rPr>
        <w:t xml:space="preserve">the cross-correlation coefficient by </w:t>
      </w:r>
      <w:ins w:id="416" w:author="Edward Garnero" w:date="2015-01-22T15:58:00Z">
        <w:r w:rsidR="00A979E6">
          <w:rPr>
            <w:color w:val="000000"/>
          </w:rPr>
          <w:t xml:space="preserve">an empirical weight that takes into consideration the similarity in waveshape, as well as peak amplitudes. The weight is a product of </w:t>
        </w:r>
      </w:ins>
      <w:r w:rsidR="00EF100E" w:rsidRPr="00A167F4">
        <w:rPr>
          <w:color w:val="000000"/>
        </w:rPr>
        <w:t xml:space="preserve">the </w:t>
      </w:r>
      <w:del w:id="417" w:author="Edward Garnero" w:date="2015-01-22T15:56:00Z">
        <w:r w:rsidR="00EF100E" w:rsidRPr="00A167F4" w:rsidDel="00A979E6">
          <w:rPr>
            <w:color w:val="000000"/>
          </w:rPr>
          <w:delText xml:space="preserve">relative waveform </w:delText>
        </w:r>
      </w:del>
      <w:r w:rsidR="00EF100E" w:rsidRPr="00A167F4">
        <w:rPr>
          <w:color w:val="000000"/>
        </w:rPr>
        <w:t xml:space="preserve">difference </w:t>
      </w:r>
      <w:ins w:id="418" w:author="Edward Garnero" w:date="2015-01-22T15:56:00Z">
        <w:r w:rsidR="00A979E6">
          <w:rPr>
            <w:color w:val="000000"/>
          </w:rPr>
          <w:t xml:space="preserve">between </w:t>
        </w:r>
      </w:ins>
      <w:ins w:id="419" w:author="Edward Garnero" w:date="2015-01-22T16:00:00Z">
        <w:r w:rsidR="00A979E6">
          <w:rPr>
            <w:color w:val="000000"/>
          </w:rPr>
          <w:t xml:space="preserve">the area beneath </w:t>
        </w:r>
      </w:ins>
      <w:ins w:id="420" w:author="Edward Garnero" w:date="2015-01-22T15:59:00Z">
        <w:r w:rsidR="00A979E6">
          <w:rPr>
            <w:color w:val="000000"/>
          </w:rPr>
          <w:t>a</w:t>
        </w:r>
      </w:ins>
      <w:ins w:id="421" w:author="Edward Garnero" w:date="2015-01-22T15:56:00Z">
        <w:r w:rsidR="00A979E6">
          <w:rPr>
            <w:color w:val="000000"/>
          </w:rPr>
          <w:t xml:space="preserve"> synthetic </w:t>
        </w:r>
      </w:ins>
      <w:ins w:id="422" w:author="Edward Garnero" w:date="2015-01-22T15:59:00Z">
        <w:r w:rsidR="00A979E6">
          <w:rPr>
            <w:color w:val="000000"/>
          </w:rPr>
          <w:t>waveform (</w:t>
        </w:r>
        <w:r w:rsidR="00A979E6" w:rsidRPr="00A979E6">
          <w:rPr>
            <w:i/>
            <w:color w:val="000000"/>
            <w:rPrChange w:id="423" w:author="Edward Garnero" w:date="2015-01-22T16:00:00Z">
              <w:rPr>
                <w:color w:val="000000"/>
              </w:rPr>
            </w:rPrChange>
          </w:rPr>
          <w:t>A</w:t>
        </w:r>
        <w:r w:rsidR="00A979E6" w:rsidRPr="00A979E6">
          <w:rPr>
            <w:i/>
            <w:color w:val="000000"/>
            <w:vertAlign w:val="subscript"/>
            <w:rPrChange w:id="424" w:author="Edward Garnero" w:date="2015-01-22T16:00:00Z">
              <w:rPr>
                <w:color w:val="000000"/>
              </w:rPr>
            </w:rPrChange>
          </w:rPr>
          <w:t>synthetic</w:t>
        </w:r>
        <w:r w:rsidR="00A979E6">
          <w:rPr>
            <w:color w:val="000000"/>
          </w:rPr>
          <w:t xml:space="preserve">) </w:t>
        </w:r>
      </w:ins>
      <w:ins w:id="425" w:author="Edward Garnero" w:date="2015-01-22T15:56:00Z">
        <w:r w:rsidR="00A979E6">
          <w:rPr>
            <w:color w:val="000000"/>
          </w:rPr>
          <w:t xml:space="preserve">and </w:t>
        </w:r>
      </w:ins>
      <w:ins w:id="426" w:author="Edward Garnero" w:date="2015-01-22T16:00:00Z">
        <w:r w:rsidR="00A979E6">
          <w:rPr>
            <w:color w:val="000000"/>
          </w:rPr>
          <w:t>area beneath a</w:t>
        </w:r>
      </w:ins>
      <w:ins w:id="427" w:author="Edward Garnero" w:date="2015-01-22T15:56:00Z">
        <w:r w:rsidR="00A979E6">
          <w:rPr>
            <w:color w:val="000000"/>
          </w:rPr>
          <w:t xml:space="preserve"> bin cluster</w:t>
        </w:r>
      </w:ins>
      <w:ins w:id="428" w:author="Edward Garnero" w:date="2015-01-22T16:00:00Z">
        <w:r w:rsidR="00A979E6">
          <w:rPr>
            <w:color w:val="000000"/>
          </w:rPr>
          <w:t xml:space="preserve"> waveform (</w:t>
        </w:r>
        <w:r w:rsidR="00A979E6" w:rsidRPr="00A979E6">
          <w:rPr>
            <w:i/>
            <w:color w:val="000000"/>
            <w:rPrChange w:id="429" w:author="Edward Garnero" w:date="2015-01-22T16:01:00Z">
              <w:rPr>
                <w:color w:val="000000"/>
              </w:rPr>
            </w:rPrChange>
          </w:rPr>
          <w:t>A</w:t>
        </w:r>
        <w:r w:rsidR="00A979E6" w:rsidRPr="00A979E6">
          <w:rPr>
            <w:i/>
            <w:color w:val="000000"/>
            <w:vertAlign w:val="subscript"/>
            <w:rPrChange w:id="430" w:author="Edward Garnero" w:date="2015-01-22T16:01:00Z">
              <w:rPr>
                <w:color w:val="000000"/>
              </w:rPr>
            </w:rPrChange>
          </w:rPr>
          <w:t>ref</w:t>
        </w:r>
        <w:r w:rsidR="00A979E6">
          <w:rPr>
            <w:color w:val="000000"/>
          </w:rPr>
          <w:t>)</w:t>
        </w:r>
      </w:ins>
      <w:ins w:id="431" w:author="Edward Garnero" w:date="2015-01-22T15:56:00Z">
        <w:r w:rsidR="00A979E6">
          <w:rPr>
            <w:color w:val="000000"/>
          </w:rPr>
          <w:t xml:space="preserve">, </w:t>
        </w:r>
      </w:ins>
      <w:r w:rsidR="00EF100E" w:rsidRPr="00A167F4">
        <w:rPr>
          <w:color w:val="000000"/>
        </w:rPr>
        <w:t xml:space="preserve">of area under the curve and </w:t>
      </w:r>
      <w:del w:id="432" w:author="Edward Garnero" w:date="2015-01-22T16:01:00Z">
        <w:r w:rsidR="00EF100E" w:rsidRPr="00A167F4" w:rsidDel="00A979E6">
          <w:rPr>
            <w:color w:val="000000"/>
          </w:rPr>
          <w:delText xml:space="preserve">the </w:delText>
        </w:r>
      </w:del>
      <w:ins w:id="433" w:author="Edward Garnero" w:date="2015-01-22T16:01:00Z">
        <w:r w:rsidR="00A979E6">
          <w:rPr>
            <w:color w:val="000000"/>
          </w:rPr>
          <w:t xml:space="preserve">a similar difference between the </w:t>
        </w:r>
      </w:ins>
      <w:ins w:id="434" w:author="Edward Garnero" w:date="2015-01-22T16:02:00Z">
        <w:r w:rsidR="00A979E6">
          <w:rPr>
            <w:color w:val="000000"/>
          </w:rPr>
          <w:t xml:space="preserve">maximum </w:t>
        </w:r>
      </w:ins>
      <w:ins w:id="435" w:author="Edward Garnero" w:date="2015-01-22T16:01:00Z">
        <w:r w:rsidR="00A979E6">
          <w:rPr>
            <w:color w:val="000000"/>
          </w:rPr>
          <w:t>synth</w:t>
        </w:r>
      </w:ins>
      <w:ins w:id="436" w:author="Edward Garnero" w:date="2015-01-22T16:02:00Z">
        <w:r w:rsidR="00A979E6">
          <w:rPr>
            <w:color w:val="000000"/>
          </w:rPr>
          <w:t xml:space="preserve">etic </w:t>
        </w:r>
      </w:ins>
      <w:del w:id="437" w:author="Edward Garnero" w:date="2015-01-22T16:02:00Z">
        <w:r w:rsidR="00EF100E" w:rsidRPr="00A167F4" w:rsidDel="00A979E6">
          <w:rPr>
            <w:color w:val="000000"/>
          </w:rPr>
          <w:delText xml:space="preserve">relative </w:delText>
        </w:r>
      </w:del>
      <w:r w:rsidR="00EF100E" w:rsidRPr="00A167F4">
        <w:rPr>
          <w:color w:val="000000"/>
        </w:rPr>
        <w:t xml:space="preserve">peak/trough amplitude </w:t>
      </w:r>
      <w:ins w:id="438" w:author="Edward Garnero" w:date="2015-01-22T16:02:00Z">
        <w:r w:rsidR="00A979E6">
          <w:rPr>
            <w:color w:val="000000"/>
          </w:rPr>
          <w:t>(</w:t>
        </w:r>
        <w:r w:rsidR="00A979E6" w:rsidRPr="00A979E6">
          <w:rPr>
            <w:i/>
            <w:color w:val="000000"/>
            <w:rPrChange w:id="439" w:author="Edward Garnero" w:date="2015-01-22T16:03:00Z">
              <w:rPr>
                <w:color w:val="000000"/>
              </w:rPr>
            </w:rPrChange>
          </w:rPr>
          <w:t>P</w:t>
        </w:r>
        <w:r w:rsidR="00A979E6" w:rsidRPr="00A979E6">
          <w:rPr>
            <w:i/>
            <w:color w:val="000000"/>
            <w:vertAlign w:val="subscript"/>
            <w:rPrChange w:id="440" w:author="Edward Garnero" w:date="2015-01-22T16:03:00Z">
              <w:rPr>
                <w:color w:val="000000"/>
              </w:rPr>
            </w:rPrChange>
          </w:rPr>
          <w:t>synthetic</w:t>
        </w:r>
        <w:r w:rsidR="00A979E6">
          <w:rPr>
            <w:color w:val="000000"/>
          </w:rPr>
          <w:t>) with that of a cluster trace (</w:t>
        </w:r>
        <w:r w:rsidR="00A979E6" w:rsidRPr="00A979E6">
          <w:rPr>
            <w:i/>
            <w:color w:val="000000"/>
            <w:rPrChange w:id="441" w:author="Edward Garnero" w:date="2015-01-22T16:02:00Z">
              <w:rPr>
                <w:color w:val="000000"/>
              </w:rPr>
            </w:rPrChange>
          </w:rPr>
          <w:t>P</w:t>
        </w:r>
        <w:r w:rsidR="00A979E6" w:rsidRPr="00A979E6">
          <w:rPr>
            <w:i/>
            <w:color w:val="000000"/>
            <w:vertAlign w:val="subscript"/>
            <w:rPrChange w:id="442" w:author="Edward Garnero" w:date="2015-01-22T16:02:00Z">
              <w:rPr>
                <w:color w:val="000000"/>
              </w:rPr>
            </w:rPrChange>
          </w:rPr>
          <w:t>ref</w:t>
        </w:r>
        <w:r w:rsidR="00A979E6">
          <w:rPr>
            <w:color w:val="000000"/>
          </w:rPr>
          <w:t xml:space="preserve">), as follows: </w:t>
        </w:r>
      </w:ins>
      <w:del w:id="443" w:author="Edward Garnero" w:date="2015-01-22T16:02:00Z">
        <w:r w:rsidR="00EF100E" w:rsidRPr="00A167F4" w:rsidDel="00A979E6">
          <w:rPr>
            <w:color w:val="000000"/>
          </w:rPr>
          <w:delText xml:space="preserve">difference between the synthetic </w:delText>
        </w:r>
        <w:r w:rsidR="00EF100E" w:rsidRPr="00962D4B" w:rsidDel="00A979E6">
          <w:rPr>
            <w:color w:val="000000"/>
          </w:rPr>
          <w:delText>waveform and data</w:delText>
        </w:r>
        <w:r w:rsidR="006A27C6" w:rsidRPr="00962D4B" w:rsidDel="00A979E6">
          <w:rPr>
            <w:color w:val="000000"/>
          </w:rPr>
          <w:delText>:</w:delText>
        </w:r>
      </w:del>
    </w:p>
    <w:p w14:paraId="38D0C297" w14:textId="77777777" w:rsidR="00161866" w:rsidRPr="00962D4B" w:rsidRDefault="00E952E9" w:rsidP="00EF100E">
      <w:pPr>
        <w:pStyle w:val="Default"/>
        <w:spacing w:line="480" w:lineRule="auto"/>
        <w:ind w:firstLine="709"/>
        <w:jc w:val="both"/>
        <w:rPr>
          <w:color w:val="000000"/>
        </w:rPr>
      </w:pPr>
      <w:r w:rsidRPr="00962D4B">
        <w:rPr>
          <w:color w:val="000000"/>
        </w:rPr>
        <w:t xml:space="preserve"> </w:t>
      </w:r>
      <w:r w:rsidR="00EF708A">
        <w:rPr>
          <w:color w:val="000000"/>
          <w:position w:val="-32"/>
        </w:rPr>
        <w:pict w14:anchorId="31355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39pt">
            <v:imagedata r:id="rId10" o:title=""/>
          </v:shape>
        </w:pict>
      </w:r>
    </w:p>
    <w:p w14:paraId="3BC5E808" w14:textId="0E0B41E4" w:rsidR="00301A60" w:rsidRDefault="007D62FB">
      <w:pPr>
        <w:pStyle w:val="Default"/>
        <w:spacing w:line="480" w:lineRule="auto"/>
        <w:jc w:val="both"/>
        <w:rPr>
          <w:color w:val="000000"/>
        </w:rPr>
      </w:pPr>
      <w:del w:id="444" w:author="Edward Garnero" w:date="2015-01-22T16:03:00Z">
        <w:r w:rsidRPr="00962D4B" w:rsidDel="003F42F9">
          <w:rPr>
            <w:color w:val="000000"/>
          </w:rPr>
          <w:delText>Where A stands for area under the curve, P stands for the absolute peak amplitude.</w:delText>
        </w:r>
      </w:del>
      <w:ins w:id="445" w:author="Edward Garnero" w:date="2015-01-22T16:03:00Z">
        <w:r w:rsidR="003F42F9">
          <w:rPr>
            <w:color w:val="000000"/>
          </w:rPr>
          <w:t xml:space="preserve">The multiplication </w:t>
        </w:r>
      </w:ins>
      <w:ins w:id="446" w:author="Edward Garnero" w:date="2015-01-22T16:04:00Z">
        <w:r w:rsidR="003F42F9">
          <w:rPr>
            <w:color w:val="000000"/>
          </w:rPr>
          <w:t>of</w:t>
        </w:r>
      </w:ins>
      <w:ins w:id="447" w:author="Edward Garnero" w:date="2015-01-22T16:03:00Z">
        <w:r w:rsidR="003F42F9">
          <w:rPr>
            <w:color w:val="000000"/>
          </w:rPr>
          <w:t xml:space="preserve"> the cross correlation coefficient</w:t>
        </w:r>
      </w:ins>
      <w:r w:rsidR="008D3B33" w:rsidRPr="00962D4B">
        <w:rPr>
          <w:color w:val="000000"/>
        </w:rPr>
        <w:t xml:space="preserve"> </w:t>
      </w:r>
      <w:ins w:id="448" w:author="Edward Garnero" w:date="2015-01-22T16:04:00Z">
        <w:r w:rsidR="003F42F9">
          <w:rPr>
            <w:color w:val="000000"/>
          </w:rPr>
          <w:t xml:space="preserve">with the above weight </w:t>
        </w:r>
      </w:ins>
      <w:del w:id="449" w:author="Edward Garnero" w:date="2015-01-22T16:04:00Z">
        <w:r w:rsidR="00E952E9" w:rsidRPr="00962D4B" w:rsidDel="003F42F9">
          <w:rPr>
            <w:color w:val="000000"/>
          </w:rPr>
          <w:delText xml:space="preserve">Using the two additional weights </w:delText>
        </w:r>
      </w:del>
      <w:r w:rsidR="00E952E9" w:rsidRPr="00962D4B">
        <w:rPr>
          <w:color w:val="000000"/>
        </w:rPr>
        <w:t xml:space="preserve">helps to </w:t>
      </w:r>
      <w:del w:id="450" w:author="Edward Garnero" w:date="2015-01-22T16:04:00Z">
        <w:r w:rsidR="00E952E9" w:rsidRPr="00962D4B" w:rsidDel="003F42F9">
          <w:rPr>
            <w:color w:val="000000"/>
          </w:rPr>
          <w:delText xml:space="preserve">properly </w:delText>
        </w:r>
      </w:del>
      <w:r w:rsidR="00E952E9" w:rsidRPr="00962D4B">
        <w:rPr>
          <w:color w:val="000000"/>
        </w:rPr>
        <w:t>account for small amplitude structures</w:t>
      </w:r>
      <w:r w:rsidR="00E952E9">
        <w:rPr>
          <w:color w:val="000000"/>
        </w:rPr>
        <w:t xml:space="preserve"> (e.g., </w:t>
      </w:r>
      <w:ins w:id="451" w:author="Edward Garnero" w:date="2015-01-22T16:04:00Z">
        <w:r w:rsidR="003F42F9">
          <w:rPr>
            <w:color w:val="000000"/>
          </w:rPr>
          <w:t xml:space="preserve">as in </w:t>
        </w:r>
      </w:ins>
      <w:r w:rsidR="00E952E9">
        <w:rPr>
          <w:color w:val="000000"/>
        </w:rPr>
        <w:t>bin clusters 6 and 7).</w:t>
      </w:r>
    </w:p>
    <w:p w14:paraId="32635831" w14:textId="7F614980" w:rsidR="0094736F" w:rsidRDefault="00EF100E" w:rsidP="00EF100E">
      <w:pPr>
        <w:pStyle w:val="Default"/>
        <w:spacing w:line="480" w:lineRule="auto"/>
        <w:ind w:firstLine="709"/>
        <w:jc w:val="both"/>
        <w:rPr>
          <w:ins w:id="452" w:author="Edward Garnero" w:date="2015-01-22T16:10:00Z"/>
          <w:color w:val="000000"/>
        </w:rPr>
      </w:pPr>
      <w:r w:rsidRPr="00A167F4">
        <w:rPr>
          <w:color w:val="000000"/>
        </w:rPr>
        <w:t xml:space="preserve">The resultant best-matching </w:t>
      </w:r>
      <w:del w:id="453" w:author="Edward Garnero" w:date="2015-01-22T16:06:00Z">
        <w:r w:rsidRPr="00A167F4" w:rsidDel="008A3BDA">
          <w:rPr>
            <w:color w:val="000000"/>
          </w:rPr>
          <w:delText>velocity models</w:delText>
        </w:r>
      </w:del>
      <w:ins w:id="454" w:author="Edward Garnero" w:date="2015-01-22T16:06:00Z">
        <w:r w:rsidR="008A3BDA">
          <w:rPr>
            <w:color w:val="000000"/>
          </w:rPr>
          <w:t>1-D ULVZ structures</w:t>
        </w:r>
      </w:ins>
      <w:r w:rsidRPr="00A167F4">
        <w:rPr>
          <w:color w:val="000000"/>
        </w:rPr>
        <w:t xml:space="preserve"> for all the clu</w:t>
      </w:r>
      <w:r w:rsidR="00775EDB">
        <w:rPr>
          <w:color w:val="000000"/>
        </w:rPr>
        <w:t xml:space="preserve">sters are displayed in Figure </w:t>
      </w:r>
      <w:r w:rsidR="003A3B90">
        <w:rPr>
          <w:color w:val="000000"/>
        </w:rPr>
        <w:t>9</w:t>
      </w:r>
      <w:r w:rsidRPr="00A167F4">
        <w:rPr>
          <w:color w:val="000000"/>
        </w:rPr>
        <w:t xml:space="preserve">. For clusters 1, and 2, models with </w:t>
      </w:r>
      <w:ins w:id="455" w:author="Edward Garnero" w:date="2015-01-22T16:07:00Z">
        <w:r w:rsidR="008A3BDA">
          <w:rPr>
            <w:color w:val="000000"/>
          </w:rPr>
          <w:t xml:space="preserve">a </w:t>
        </w:r>
      </w:ins>
      <w:r w:rsidRPr="00A167F4">
        <w:rPr>
          <w:color w:val="000000"/>
        </w:rPr>
        <w:t xml:space="preserve">20 km thick ULVZ are found to match </w:t>
      </w:r>
      <w:r w:rsidR="00F35E7A">
        <w:rPr>
          <w:color w:val="000000"/>
        </w:rPr>
        <w:t xml:space="preserve">the main positive polarity </w:t>
      </w:r>
      <w:r w:rsidRPr="00A167F4">
        <w:rPr>
          <w:color w:val="000000"/>
        </w:rPr>
        <w:t xml:space="preserve">peak </w:t>
      </w:r>
      <w:r w:rsidR="00F35E7A">
        <w:rPr>
          <w:color w:val="000000"/>
        </w:rPr>
        <w:t>in timing</w:t>
      </w:r>
      <w:r w:rsidR="00F35E7A" w:rsidRPr="00A167F4">
        <w:rPr>
          <w:color w:val="000000"/>
        </w:rPr>
        <w:t xml:space="preserve"> </w:t>
      </w:r>
      <w:r w:rsidRPr="00A167F4">
        <w:rPr>
          <w:color w:val="000000"/>
        </w:rPr>
        <w:t xml:space="preserve">and amplitude. </w:t>
      </w:r>
      <w:r w:rsidR="00F35E7A">
        <w:rPr>
          <w:color w:val="000000"/>
        </w:rPr>
        <w:t xml:space="preserve">While the </w:t>
      </w:r>
      <w:ins w:id="456" w:author="Edward Garnero" w:date="2015-01-22T16:08:00Z">
        <w:r w:rsidR="008A3BDA">
          <w:rPr>
            <w:color w:val="000000"/>
          </w:rPr>
          <w:t xml:space="preserve">bin cluster stacks </w:t>
        </w:r>
      </w:ins>
      <w:del w:id="457" w:author="Edward Garnero" w:date="2015-01-22T16:08:00Z">
        <w:r w:rsidR="00F35E7A" w:rsidDel="008A3BDA">
          <w:rPr>
            <w:color w:val="000000"/>
          </w:rPr>
          <w:delText xml:space="preserve">clusters </w:delText>
        </w:r>
      </w:del>
      <w:r w:rsidR="00F35E7A">
        <w:rPr>
          <w:color w:val="000000"/>
        </w:rPr>
        <w:t xml:space="preserve">1 and 2 were </w:t>
      </w:r>
      <w:del w:id="458" w:author="Edward Garnero" w:date="2015-01-22T16:08:00Z">
        <w:r w:rsidR="00F35E7A" w:rsidDel="008A3BDA">
          <w:rPr>
            <w:color w:val="000000"/>
          </w:rPr>
          <w:delText xml:space="preserve">uniquely </w:delText>
        </w:r>
      </w:del>
      <w:ins w:id="459" w:author="Edward Garnero" w:date="2015-01-22T16:08:00Z">
        <w:r w:rsidR="008A3BDA">
          <w:rPr>
            <w:color w:val="000000"/>
          </w:rPr>
          <w:t>unique from each other</w:t>
        </w:r>
      </w:ins>
      <w:del w:id="460" w:author="Edward Garnero" w:date="2015-01-22T16:08:00Z">
        <w:r w:rsidR="00F35E7A" w:rsidDel="008A3BDA">
          <w:rPr>
            <w:color w:val="000000"/>
          </w:rPr>
          <w:delText>formed</w:delText>
        </w:r>
      </w:del>
      <w:r w:rsidR="00F35E7A">
        <w:rPr>
          <w:color w:val="000000"/>
        </w:rPr>
        <w:t xml:space="preserve">, they are not markedly different in their shape, and accordingly the solution models are </w:t>
      </w:r>
      <w:ins w:id="461" w:author="Edward Garnero" w:date="2015-01-22T16:09:00Z">
        <w:r w:rsidR="008A3BDA">
          <w:rPr>
            <w:color w:val="000000"/>
          </w:rPr>
          <w:t xml:space="preserve">essentially </w:t>
        </w:r>
      </w:ins>
      <w:r w:rsidR="00F35E7A">
        <w:rPr>
          <w:color w:val="000000"/>
        </w:rPr>
        <w:t>similar</w:t>
      </w:r>
      <w:r w:rsidR="00AA215B">
        <w:rPr>
          <w:color w:val="000000"/>
        </w:rPr>
        <w:t xml:space="preserve">. The downswing that follows the main peak is not matched in bin clusters 1 and 2. This feature might be due to </w:t>
      </w:r>
      <w:r w:rsidR="0094736F" w:rsidRPr="00C309C8">
        <w:rPr>
          <w:color w:val="000000"/>
        </w:rPr>
        <w:t xml:space="preserve">a reflection off high velocity layering above our model space of exploration, </w:t>
      </w:r>
      <w:r w:rsidR="00301A60" w:rsidRPr="00301A60">
        <w:rPr>
          <w:color w:val="000000"/>
        </w:rPr>
        <w:t>e.g., 100 km or higher</w:t>
      </w:r>
      <w:ins w:id="462" w:author="Edward Garnero" w:date="2015-01-22T16:09:00Z">
        <w:r w:rsidR="008A3BDA">
          <w:rPr>
            <w:color w:val="000000"/>
          </w:rPr>
          <w:t>, which we do not pursue here</w:t>
        </w:r>
      </w:ins>
      <w:r w:rsidR="00301A60" w:rsidRPr="00301A60">
        <w:rPr>
          <w:color w:val="000000"/>
        </w:rPr>
        <w:t>.</w:t>
      </w:r>
      <w:r w:rsidR="00F35E7A" w:rsidRPr="00C309C8">
        <w:rPr>
          <w:color w:val="000000"/>
        </w:rPr>
        <w:t xml:space="preserve"> </w:t>
      </w:r>
      <w:r w:rsidR="00425AC1" w:rsidRPr="00C309C8">
        <w:rPr>
          <w:color w:val="000000"/>
        </w:rPr>
        <w:t>Three-dimensional</w:t>
      </w:r>
      <w:r w:rsidR="00CC4C2C" w:rsidRPr="00C309C8">
        <w:rPr>
          <w:color w:val="000000"/>
        </w:rPr>
        <w:t xml:space="preserve"> structure may also contribute to</w:t>
      </w:r>
      <w:r w:rsidR="00CC4C2C">
        <w:rPr>
          <w:color w:val="000000"/>
        </w:rPr>
        <w:t xml:space="preserve"> the later arriving downswing (discussed more in the Discussion Section). </w:t>
      </w:r>
      <w:r w:rsidRPr="00A167F4">
        <w:rPr>
          <w:color w:val="000000"/>
        </w:rPr>
        <w:t xml:space="preserve">Trade-offs between ULVZ thickness and velocity reduction </w:t>
      </w:r>
      <w:r w:rsidR="00805676">
        <w:rPr>
          <w:color w:val="000000"/>
        </w:rPr>
        <w:t>exist</w:t>
      </w:r>
      <w:r w:rsidR="00CC4C2C">
        <w:rPr>
          <w:color w:val="000000"/>
        </w:rPr>
        <w:t xml:space="preserve">, which is punctuated by the different ULVZ reductions and thicknesses in the solution models. </w:t>
      </w:r>
      <w:r w:rsidR="00F42181">
        <w:rPr>
          <w:color w:val="000000"/>
        </w:rPr>
        <w:t xml:space="preserve">Among </w:t>
      </w:r>
      <w:r w:rsidR="00CC4C2C">
        <w:rPr>
          <w:color w:val="000000"/>
        </w:rPr>
        <w:t>best-fit</w:t>
      </w:r>
      <w:r w:rsidR="00F42181">
        <w:rPr>
          <w:color w:val="000000"/>
        </w:rPr>
        <w:t xml:space="preserve"> models are linear gradient models at the top of the ULVZ layering sequence (Figure 9).</w:t>
      </w:r>
    </w:p>
    <w:p w14:paraId="524DC1B7" w14:textId="5D57BC76" w:rsidR="008A3BDA" w:rsidDel="004038C4" w:rsidRDefault="008A3BDA" w:rsidP="00EF100E">
      <w:pPr>
        <w:pStyle w:val="Default"/>
        <w:spacing w:line="480" w:lineRule="auto"/>
        <w:ind w:firstLine="709"/>
        <w:jc w:val="both"/>
        <w:rPr>
          <w:del w:id="463" w:author="Edward Garnero" w:date="2015-01-22T16:20:00Z"/>
          <w:color w:val="000000"/>
        </w:rPr>
      </w:pPr>
    </w:p>
    <w:p w14:paraId="283B2F1D" w14:textId="098AE37C" w:rsidR="0060100A" w:rsidRDefault="0094736F" w:rsidP="0060100A">
      <w:pPr>
        <w:pStyle w:val="Default"/>
        <w:spacing w:line="480" w:lineRule="auto"/>
        <w:ind w:firstLine="709"/>
        <w:jc w:val="both"/>
        <w:rPr>
          <w:color w:val="000000"/>
        </w:rPr>
      </w:pPr>
      <w:del w:id="464" w:author="Edward Garnero" w:date="2015-01-22T16:23:00Z">
        <w:r w:rsidDel="004038C4">
          <w:rPr>
            <w:color w:val="000000"/>
          </w:rPr>
          <w:delText xml:space="preserve">Synthetic bin-clusters for best-fit models for </w:delText>
        </w:r>
      </w:del>
      <w:ins w:id="465" w:author="Edward Garnero" w:date="2015-01-22T16:23:00Z">
        <w:r w:rsidR="004038C4">
          <w:rPr>
            <w:color w:val="000000"/>
          </w:rPr>
          <w:t xml:space="preserve">Bin </w:t>
        </w:r>
      </w:ins>
      <w:r>
        <w:rPr>
          <w:color w:val="000000"/>
        </w:rPr>
        <w:t>c</w:t>
      </w:r>
      <w:r w:rsidR="00EF100E" w:rsidRPr="00A167F4">
        <w:rPr>
          <w:color w:val="000000"/>
        </w:rPr>
        <w:t>lusters 3</w:t>
      </w:r>
      <w:r>
        <w:rPr>
          <w:color w:val="000000"/>
        </w:rPr>
        <w:t xml:space="preserve"> and</w:t>
      </w:r>
      <w:r w:rsidRPr="00A167F4">
        <w:rPr>
          <w:color w:val="000000"/>
        </w:rPr>
        <w:t xml:space="preserve"> </w:t>
      </w:r>
      <w:r w:rsidR="00EF100E" w:rsidRPr="00A167F4">
        <w:rPr>
          <w:color w:val="000000"/>
        </w:rPr>
        <w:t>4</w:t>
      </w:r>
      <w:r>
        <w:rPr>
          <w:color w:val="000000"/>
        </w:rPr>
        <w:t xml:space="preserve"> </w:t>
      </w:r>
      <w:ins w:id="466" w:author="Edward Garnero" w:date="2015-01-22T16:23:00Z">
        <w:r w:rsidR="004038C4">
          <w:rPr>
            <w:color w:val="000000"/>
          </w:rPr>
          <w:t>are in the southeast of our study area</w:t>
        </w:r>
        <w:r w:rsidR="00F3219E">
          <w:rPr>
            <w:color w:val="000000"/>
          </w:rPr>
          <w:t xml:space="preserve"> (Figure 8d). Synthetics from best-fit models </w:t>
        </w:r>
      </w:ins>
      <w:del w:id="467" w:author="Edward Garnero" w:date="2015-01-22T16:23:00Z">
        <w:r w:rsidDel="00F3219E">
          <w:rPr>
            <w:color w:val="000000"/>
          </w:rPr>
          <w:delText>(to the east)</w:delText>
        </w:r>
        <w:r w:rsidR="00EF100E" w:rsidRPr="00A167F4" w:rsidDel="00F3219E">
          <w:rPr>
            <w:color w:val="000000"/>
          </w:rPr>
          <w:delText xml:space="preserve"> </w:delText>
        </w:r>
      </w:del>
      <w:r w:rsidRPr="00A167F4">
        <w:rPr>
          <w:color w:val="000000"/>
        </w:rPr>
        <w:t xml:space="preserve">match the </w:t>
      </w:r>
      <w:r>
        <w:rPr>
          <w:color w:val="000000"/>
        </w:rPr>
        <w:t>observed bin-clusters</w:t>
      </w:r>
      <w:r w:rsidRPr="00A167F4">
        <w:rPr>
          <w:color w:val="000000"/>
        </w:rPr>
        <w:t xml:space="preserve"> fairly well</w:t>
      </w:r>
      <w:r w:rsidR="00F42181">
        <w:rPr>
          <w:color w:val="000000"/>
        </w:rPr>
        <w:t xml:space="preserve">, with a </w:t>
      </w:r>
      <w:ins w:id="468" w:author="Edward Garnero" w:date="2015-01-22T16:24:00Z">
        <w:r w:rsidR="00F3219E">
          <w:rPr>
            <w:color w:val="000000"/>
          </w:rPr>
          <w:t xml:space="preserve">thinner </w:t>
        </w:r>
      </w:ins>
      <w:r w:rsidR="00F42181">
        <w:rPr>
          <w:color w:val="000000"/>
        </w:rPr>
        <w:t xml:space="preserve">ULVZ layer </w:t>
      </w:r>
      <w:ins w:id="469" w:author="Edward Garnero" w:date="2015-01-22T16:24:00Z">
        <w:r w:rsidR="00F3219E">
          <w:rPr>
            <w:color w:val="000000"/>
          </w:rPr>
          <w:t xml:space="preserve">than for clusters 1 and 2 to the west, and additionally </w:t>
        </w:r>
      </w:ins>
      <w:r w:rsidR="00F42181">
        <w:rPr>
          <w:color w:val="000000"/>
        </w:rPr>
        <w:t>overlain by a high velocity layer, and an LVZ</w:t>
      </w:r>
      <w:r w:rsidRPr="00A167F4">
        <w:rPr>
          <w:color w:val="000000"/>
        </w:rPr>
        <w:t xml:space="preserve"> </w:t>
      </w:r>
      <w:r w:rsidR="00F42181">
        <w:rPr>
          <w:color w:val="000000"/>
        </w:rPr>
        <w:t xml:space="preserve">overlying that (Figure 9). For bin-cluster 3, </w:t>
      </w:r>
      <w:r w:rsidRPr="00A167F4">
        <w:rPr>
          <w:color w:val="000000"/>
        </w:rPr>
        <w:t xml:space="preserve">a range of </w:t>
      </w:r>
      <w:r w:rsidR="00F42181">
        <w:rPr>
          <w:color w:val="000000"/>
        </w:rPr>
        <w:t xml:space="preserve">models fit the observations as well as the </w:t>
      </w:r>
      <w:r w:rsidR="00CC4C2C">
        <w:rPr>
          <w:color w:val="000000"/>
        </w:rPr>
        <w:t>best-fit</w:t>
      </w:r>
      <w:r w:rsidR="00F42181">
        <w:rPr>
          <w:color w:val="000000"/>
        </w:rPr>
        <w:t xml:space="preserve"> model (especially in regards to the LVZ at the top of the layering sequence)</w:t>
      </w:r>
      <w:r w:rsidR="00CC4C2C">
        <w:rPr>
          <w:color w:val="000000"/>
        </w:rPr>
        <w:t xml:space="preserve">; for bin-cluster 4, a </w:t>
      </w:r>
      <w:ins w:id="470" w:author="Edward Garnero" w:date="2015-01-22T16:26:00Z">
        <w:r w:rsidR="00F3219E">
          <w:rPr>
            <w:color w:val="000000"/>
          </w:rPr>
          <w:t xml:space="preserve">somewhat </w:t>
        </w:r>
      </w:ins>
      <w:r w:rsidR="00CC4C2C">
        <w:rPr>
          <w:color w:val="000000"/>
        </w:rPr>
        <w:t xml:space="preserve">smaller range in models fits the observations. The bin cluster stack 5 has a similar shape and character as bin cluster 4, but the peak amplitude is lower, and resulting good-fit models are more variable, with some having and some lacking an LVZ layer overlying the HVZ. </w:t>
      </w:r>
      <w:ins w:id="471" w:author="Edward Garnero" w:date="2015-01-22T16:27:00Z">
        <w:r w:rsidR="00F3219E">
          <w:rPr>
            <w:color w:val="000000"/>
          </w:rPr>
          <w:t xml:space="preserve">Some of the good-fit models are similar to the models of clusters 3 and 4.  </w:t>
        </w:r>
      </w:ins>
      <w:r w:rsidR="00CC4C2C">
        <w:rPr>
          <w:color w:val="000000"/>
        </w:rPr>
        <w:t xml:space="preserve">The character of bin-cluster 6 </w:t>
      </w:r>
      <w:ins w:id="472" w:author="Edward Garnero" w:date="2015-01-22T16:28:00Z">
        <w:r w:rsidR="00F3219E">
          <w:rPr>
            <w:color w:val="000000"/>
          </w:rPr>
          <w:t xml:space="preserve">(located to the north of bin-cluster 5) </w:t>
        </w:r>
      </w:ins>
      <w:del w:id="473" w:author="Edward Garnero" w:date="2015-01-22T16:28:00Z">
        <w:r w:rsidR="00CC4C2C" w:rsidDel="00F3219E">
          <w:rPr>
            <w:color w:val="000000"/>
          </w:rPr>
          <w:delText xml:space="preserve">is </w:delText>
        </w:r>
      </w:del>
      <w:ins w:id="474" w:author="Edward Garnero" w:date="2015-01-22T16:28:00Z">
        <w:r w:rsidR="00F3219E">
          <w:rPr>
            <w:color w:val="000000"/>
          </w:rPr>
          <w:t xml:space="preserve">has </w:t>
        </w:r>
      </w:ins>
      <w:r w:rsidR="00CC4C2C">
        <w:rPr>
          <w:color w:val="000000"/>
        </w:rPr>
        <w:t>a small positive pulse followed by a negative pulse.</w:t>
      </w:r>
      <w:r w:rsidR="0060100A">
        <w:rPr>
          <w:color w:val="000000"/>
        </w:rPr>
        <w:t xml:space="preserve">  The best-fit model is similar in character to that for bin cluster 3. However, the character of the 2</w:t>
      </w:r>
      <w:r w:rsidR="0025473F" w:rsidRPr="0025473F">
        <w:rPr>
          <w:color w:val="000000"/>
          <w:vertAlign w:val="superscript"/>
        </w:rPr>
        <w:t>nd</w:t>
      </w:r>
      <w:r w:rsidR="0060100A">
        <w:rPr>
          <w:color w:val="000000"/>
        </w:rPr>
        <w:t xml:space="preserve"> half of bin clusters 3 and 6 are quite different (which is not a part of the signal that our models discriminate against very well). </w:t>
      </w:r>
      <w:r w:rsidR="0060100A" w:rsidRPr="00A167F4">
        <w:rPr>
          <w:color w:val="000000"/>
        </w:rPr>
        <w:t xml:space="preserve">Interestingly, to the north of clusters 1 and 2, </w:t>
      </w:r>
      <w:r w:rsidR="0060100A">
        <w:rPr>
          <w:color w:val="000000"/>
        </w:rPr>
        <w:t xml:space="preserve">bin </w:t>
      </w:r>
      <w:r w:rsidR="0060100A" w:rsidRPr="00A167F4">
        <w:rPr>
          <w:color w:val="000000"/>
        </w:rPr>
        <w:t xml:space="preserve">cluster 7 </w:t>
      </w:r>
      <w:r w:rsidR="0060100A">
        <w:rPr>
          <w:color w:val="000000"/>
        </w:rPr>
        <w:t>initiates with</w:t>
      </w:r>
      <w:r w:rsidR="0060100A" w:rsidRPr="00A167F4">
        <w:rPr>
          <w:color w:val="000000"/>
        </w:rPr>
        <w:t xml:space="preserve"> a negative peak, which is best-matched by a model with a high velocity layer on top of a negligibl</w:t>
      </w:r>
      <w:r w:rsidR="004E4EBD">
        <w:rPr>
          <w:color w:val="000000"/>
        </w:rPr>
        <w:t>y</w:t>
      </w:r>
      <w:r w:rsidR="0060100A" w:rsidRPr="00A167F4">
        <w:rPr>
          <w:color w:val="000000"/>
        </w:rPr>
        <w:t xml:space="preserve"> thin ULVZ.</w:t>
      </w:r>
      <w:r w:rsidR="0060100A">
        <w:rPr>
          <w:color w:val="000000"/>
        </w:rPr>
        <w:t xml:space="preserve">  </w:t>
      </w:r>
    </w:p>
    <w:p w14:paraId="43383C0E" w14:textId="448CA9E9" w:rsidR="00175266" w:rsidRDefault="004E4EBD" w:rsidP="00CC3086">
      <w:pPr>
        <w:pStyle w:val="Default"/>
        <w:spacing w:line="480" w:lineRule="auto"/>
        <w:ind w:firstLine="709"/>
        <w:jc w:val="both"/>
        <w:rPr>
          <w:ins w:id="475" w:author="Edward Garnero" w:date="2015-01-23T14:37:00Z"/>
          <w:color w:val="000000"/>
        </w:rPr>
      </w:pPr>
      <w:r>
        <w:rPr>
          <w:color w:val="000000"/>
        </w:rPr>
        <w:t>Except for bin clusters 1 and 2, a</w:t>
      </w:r>
      <w:r w:rsidR="00EF100E" w:rsidRPr="00A167F4">
        <w:rPr>
          <w:color w:val="000000"/>
        </w:rPr>
        <w:t xml:space="preserve"> common characteristic among the best-fitting models is a high velocity layer above the ULVZ, which accounts for the slight downswing immediately after the ULVZ-induced positive peak</w:t>
      </w:r>
      <w:r>
        <w:rPr>
          <w:color w:val="000000"/>
        </w:rPr>
        <w:t xml:space="preserve">. The </w:t>
      </w:r>
      <w:del w:id="476" w:author="Edward Garnero" w:date="2015-01-22T16:30:00Z">
        <w:r w:rsidDel="00F3219E">
          <w:rPr>
            <w:color w:val="000000"/>
          </w:rPr>
          <w:delText xml:space="preserve">best </w:delText>
        </w:r>
      </w:del>
      <w:ins w:id="477" w:author="Edward Garnero" w:date="2015-01-22T16:30:00Z">
        <w:r w:rsidR="00F3219E">
          <w:rPr>
            <w:color w:val="000000"/>
          </w:rPr>
          <w:t>best-</w:t>
        </w:r>
      </w:ins>
      <w:r>
        <w:rPr>
          <w:color w:val="000000"/>
        </w:rPr>
        <w:t>fit models also demonstrate</w:t>
      </w:r>
      <w:r w:rsidR="00EF100E" w:rsidRPr="00A167F4">
        <w:rPr>
          <w:color w:val="000000"/>
        </w:rPr>
        <w:t xml:space="preserve"> clear evidence for lateral thickness variations </w:t>
      </w:r>
      <w:r>
        <w:rPr>
          <w:color w:val="000000"/>
        </w:rPr>
        <w:t>in ULVZ structure</w:t>
      </w:r>
      <w:del w:id="478" w:author="Edward Garnero" w:date="2015-01-22T16:48:00Z">
        <w:r w:rsidDel="00CC3086">
          <w:rPr>
            <w:color w:val="000000"/>
          </w:rPr>
          <w:delText xml:space="preserve">, </w:delText>
        </w:r>
      </w:del>
      <w:ins w:id="479" w:author="Edward Garnero" w:date="2015-01-22T16:48:00Z">
        <w:r w:rsidR="00CC3086">
          <w:rPr>
            <w:color w:val="000000"/>
          </w:rPr>
          <w:t xml:space="preserve">. </w:t>
        </w:r>
      </w:ins>
      <w:del w:id="480" w:author="Edward Garnero" w:date="2015-01-22T16:48:00Z">
        <w:r w:rsidDel="00CC3086">
          <w:rPr>
            <w:color w:val="000000"/>
          </w:rPr>
          <w:delText xml:space="preserve">which is situated near a </w:delText>
        </w:r>
        <w:r w:rsidR="00EF100E" w:rsidRPr="00A167F4" w:rsidDel="00CC3086">
          <w:rPr>
            <w:color w:val="000000"/>
          </w:rPr>
          <w:delText>presum</w:delText>
        </w:r>
        <w:r w:rsidDel="00CC3086">
          <w:rPr>
            <w:color w:val="000000"/>
          </w:rPr>
          <w:delText>ed</w:delText>
        </w:r>
        <w:r w:rsidR="00EF100E" w:rsidRPr="00A167F4" w:rsidDel="00CC3086">
          <w:rPr>
            <w:color w:val="000000"/>
          </w:rPr>
          <w:delText xml:space="preserve"> edge of the </w:delText>
        </w:r>
        <w:r w:rsidDel="00CC3086">
          <w:rPr>
            <w:color w:val="000000"/>
          </w:rPr>
          <w:delText xml:space="preserve">Pacific </w:delText>
        </w:r>
        <w:r w:rsidR="00EF100E" w:rsidRPr="00A167F4" w:rsidDel="00CC3086">
          <w:rPr>
            <w:color w:val="000000"/>
          </w:rPr>
          <w:delText>LLSVP</w:delText>
        </w:r>
      </w:del>
      <w:ins w:id="481" w:author="Edward Garnero" w:date="2015-01-22T16:44:00Z">
        <w:r w:rsidR="00CC3086">
          <w:rPr>
            <w:color w:val="000000"/>
          </w:rPr>
          <w:t xml:space="preserve">Bin-clusters 1-4 have best-fit models with </w:t>
        </w:r>
        <w:r w:rsidR="00CC3086" w:rsidRPr="00CC3086">
          <w:rPr>
            <w:rFonts w:ascii="Symbol" w:hAnsi="Symbol"/>
            <w:color w:val="000000"/>
            <w:rPrChange w:id="482" w:author="Edward Garnero" w:date="2015-01-22T16:45:00Z">
              <w:rPr>
                <w:color w:val="000000"/>
              </w:rPr>
            </w:rPrChange>
          </w:rPr>
          <w:t></w:t>
        </w:r>
        <w:r w:rsidR="00CC3086">
          <w:rPr>
            <w:color w:val="000000"/>
          </w:rPr>
          <w:t>Vs=-30</w:t>
        </w:r>
      </w:ins>
      <w:ins w:id="483" w:author="Edward Garnero" w:date="2015-01-23T13:12:00Z">
        <w:r w:rsidR="00DD102D">
          <w:rPr>
            <w:color w:val="000000"/>
          </w:rPr>
          <w:t>%</w:t>
        </w:r>
      </w:ins>
      <w:ins w:id="484" w:author="Edward Garnero" w:date="2015-01-22T16:46:00Z">
        <w:r w:rsidR="00CC3086">
          <w:rPr>
            <w:color w:val="000000"/>
          </w:rPr>
          <w:t>, as does bin-cluster 6; bin-cluster 5 (located close to bin-clusters 3 and 4), has a</w:t>
        </w:r>
      </w:ins>
      <w:ins w:id="485" w:author="Edward Garnero" w:date="2015-01-22T16:47:00Z">
        <w:r w:rsidR="00CC3086">
          <w:rPr>
            <w:color w:val="000000"/>
          </w:rPr>
          <w:t xml:space="preserve"> </w:t>
        </w:r>
        <w:r w:rsidR="00CC3086" w:rsidRPr="00A94BEF">
          <w:rPr>
            <w:rFonts w:ascii="Symbol" w:hAnsi="Symbol"/>
            <w:color w:val="000000"/>
          </w:rPr>
          <w:t></w:t>
        </w:r>
        <w:r w:rsidR="00CC3086">
          <w:rPr>
            <w:color w:val="000000"/>
          </w:rPr>
          <w:t>Vs=-30</w:t>
        </w:r>
      </w:ins>
      <w:ins w:id="486" w:author="Edward Garnero" w:date="2015-01-23T13:12:00Z">
        <w:r w:rsidR="00DD102D">
          <w:rPr>
            <w:color w:val="000000"/>
          </w:rPr>
          <w:t>%</w:t>
        </w:r>
      </w:ins>
      <w:ins w:id="487" w:author="Edward Garnero" w:date="2015-01-22T16:47:00Z">
        <w:r w:rsidR="00CC3086">
          <w:rPr>
            <w:color w:val="000000"/>
          </w:rPr>
          <w:t xml:space="preserve"> good-fit model that resembles the best-fit model for bin-cluster 4 (Figure 9). </w:t>
        </w:r>
      </w:ins>
      <w:ins w:id="488" w:author="Edward Garnero" w:date="2015-01-22T16:46:00Z">
        <w:r w:rsidR="00CC3086">
          <w:rPr>
            <w:color w:val="000000"/>
          </w:rPr>
          <w:t xml:space="preserve"> </w:t>
        </w:r>
      </w:ins>
      <w:r w:rsidR="00775EDB">
        <w:rPr>
          <w:color w:val="000000"/>
        </w:rPr>
        <w:t xml:space="preserve"> </w:t>
      </w:r>
      <w:ins w:id="489" w:author="Edward Garnero" w:date="2015-01-22T16:48:00Z">
        <w:r w:rsidR="00CC3086">
          <w:rPr>
            <w:color w:val="000000"/>
          </w:rPr>
          <w:t xml:space="preserve">We thus take the thicknesses of the </w:t>
        </w:r>
      </w:ins>
      <w:ins w:id="490" w:author="Edward Garnero" w:date="2015-01-22T16:49:00Z">
        <w:r w:rsidR="00CC3086">
          <w:rPr>
            <w:color w:val="000000"/>
          </w:rPr>
          <w:t xml:space="preserve">best-fit </w:t>
        </w:r>
        <w:r w:rsidR="00CC3086" w:rsidRPr="00A94BEF">
          <w:rPr>
            <w:rFonts w:ascii="Symbol" w:hAnsi="Symbol"/>
            <w:color w:val="000000"/>
          </w:rPr>
          <w:t></w:t>
        </w:r>
        <w:r w:rsidR="00CC3086">
          <w:rPr>
            <w:color w:val="000000"/>
          </w:rPr>
          <w:t>Vs=-30</w:t>
        </w:r>
      </w:ins>
      <w:ins w:id="491" w:author="Edward Garnero" w:date="2015-01-23T13:13:00Z">
        <w:r w:rsidR="00DD102D">
          <w:rPr>
            <w:color w:val="000000"/>
          </w:rPr>
          <w:t>%</w:t>
        </w:r>
      </w:ins>
      <w:ins w:id="492" w:author="Edward Garnero" w:date="2015-01-22T16:49:00Z">
        <w:r w:rsidR="00CC3086">
          <w:rPr>
            <w:color w:val="000000"/>
          </w:rPr>
          <w:t xml:space="preserve"> models for bin-clusters 1-6 (omitting bin-cluster 7, since it is effectively an LVZ, not a ULVZ), and plot these along with the LLSVP margin</w:t>
        </w:r>
      </w:ins>
      <w:ins w:id="493" w:author="Edward Garnero" w:date="2015-01-22T16:48:00Z">
        <w:r w:rsidR="00CC3086">
          <w:rPr>
            <w:color w:val="000000"/>
          </w:rPr>
          <w:t xml:space="preserve"> </w:t>
        </w:r>
      </w:ins>
      <w:ins w:id="494" w:author="Edward Garnero" w:date="2015-01-22T16:50:00Z">
        <w:r w:rsidR="00CC3086">
          <w:rPr>
            <w:color w:val="000000"/>
          </w:rPr>
          <w:t xml:space="preserve">in </w:t>
        </w:r>
      </w:ins>
      <w:del w:id="495" w:author="Edward Garnero" w:date="2015-01-22T16:50:00Z">
        <w:r w:rsidR="00775EDB" w:rsidDel="00CC3086">
          <w:rPr>
            <w:color w:val="000000"/>
          </w:rPr>
          <w:delText>(</w:delText>
        </w:r>
      </w:del>
      <w:r w:rsidR="00775EDB">
        <w:rPr>
          <w:color w:val="000000"/>
        </w:rPr>
        <w:t xml:space="preserve">Figure </w:t>
      </w:r>
      <w:r w:rsidR="00805676">
        <w:rPr>
          <w:color w:val="000000"/>
        </w:rPr>
        <w:t>1</w:t>
      </w:r>
      <w:r w:rsidR="003A3B90">
        <w:rPr>
          <w:color w:val="000000"/>
        </w:rPr>
        <w:t>0</w:t>
      </w:r>
      <w:del w:id="496" w:author="Edward Garnero" w:date="2015-01-22T16:50:00Z">
        <w:r w:rsidR="00805676" w:rsidDel="00CC3086">
          <w:rPr>
            <w:color w:val="000000"/>
          </w:rPr>
          <w:delText>)</w:delText>
        </w:r>
      </w:del>
      <w:r w:rsidR="00EF100E" w:rsidRPr="00A167F4">
        <w:rPr>
          <w:color w:val="000000"/>
        </w:rPr>
        <w:t xml:space="preserve">. </w:t>
      </w:r>
      <w:ins w:id="497" w:author="Edward Garnero" w:date="2015-01-23T13:07:00Z">
        <w:r w:rsidR="00DD102D">
          <w:rPr>
            <w:color w:val="000000"/>
          </w:rPr>
          <w:t xml:space="preserve">The </w:t>
        </w:r>
      </w:ins>
      <w:ins w:id="498" w:author="Edward Garnero" w:date="2015-01-23T14:32:00Z">
        <w:r w:rsidR="003504B3">
          <w:rPr>
            <w:color w:val="000000"/>
          </w:rPr>
          <w:t xml:space="preserve">LVZ </w:t>
        </w:r>
      </w:ins>
      <w:ins w:id="499" w:author="Edward Garnero" w:date="2015-01-23T13:07:00Z">
        <w:r w:rsidR="00DD102D">
          <w:rPr>
            <w:color w:val="000000"/>
          </w:rPr>
          <w:t xml:space="preserve">region for bin-cluster 7 is shown as a hatched zone (in the northwest of the study region). </w:t>
        </w:r>
      </w:ins>
      <w:ins w:id="500" w:author="Edward Garnero" w:date="2015-01-23T14:35:00Z">
        <w:r w:rsidR="00175266">
          <w:rPr>
            <w:color w:val="000000"/>
          </w:rPr>
          <w:t>T</w:t>
        </w:r>
      </w:ins>
      <w:ins w:id="501" w:author="Edward Garnero" w:date="2015-01-23T14:34:00Z">
        <w:r w:rsidR="003504B3">
          <w:rPr>
            <w:color w:val="000000"/>
          </w:rPr>
          <w:t xml:space="preserve">he </w:t>
        </w:r>
      </w:ins>
      <w:ins w:id="502" w:author="Edward Garnero" w:date="2015-01-23T14:35:00Z">
        <w:r w:rsidR="00175266">
          <w:rPr>
            <w:color w:val="000000"/>
          </w:rPr>
          <w:t xml:space="preserve">preferred location of the </w:t>
        </w:r>
      </w:ins>
      <w:ins w:id="503" w:author="Edward Garnero" w:date="2015-01-23T14:34:00Z">
        <w:r w:rsidR="003504B3">
          <w:rPr>
            <w:color w:val="000000"/>
          </w:rPr>
          <w:t>large ULVZ of Cottaar and Romanowicz (2012)</w:t>
        </w:r>
      </w:ins>
      <w:ins w:id="504" w:author="Edward Garnero" w:date="2015-01-23T14:35:00Z">
        <w:r w:rsidR="00175266">
          <w:rPr>
            <w:color w:val="000000"/>
          </w:rPr>
          <w:t xml:space="preserve"> is located outside of our study area to the west</w:t>
        </w:r>
      </w:ins>
      <w:ins w:id="505" w:author="Edward Garnero" w:date="2015-01-23T14:36:00Z">
        <w:r w:rsidR="00175266">
          <w:rPr>
            <w:color w:val="000000"/>
          </w:rPr>
          <w:t>, but they noted possible alternative locations that extend into our study area (regions 6a and 6b in Figure 1)</w:t>
        </w:r>
      </w:ins>
      <w:ins w:id="506" w:author="Edward Garnero" w:date="2015-01-23T14:35:00Z">
        <w:r w:rsidR="00175266">
          <w:rPr>
            <w:color w:val="000000"/>
          </w:rPr>
          <w:t xml:space="preserve">. </w:t>
        </w:r>
      </w:ins>
      <w:ins w:id="507" w:author="Edward Garnero" w:date="2015-01-23T14:41:00Z">
        <w:r w:rsidR="004E7C34">
          <w:rPr>
            <w:color w:val="000000"/>
          </w:rPr>
          <w:t xml:space="preserve">This is where we have the LVZ of bin cluster 7, and regions which either lack ULVZs or where they are thinner than our detection level (~ 5 km). </w:t>
        </w:r>
      </w:ins>
      <w:ins w:id="508" w:author="Edward Garnero" w:date="2015-01-23T14:36:00Z">
        <w:r w:rsidR="00175266">
          <w:rPr>
            <w:color w:val="000000"/>
          </w:rPr>
          <w:t>T</w:t>
        </w:r>
      </w:ins>
      <w:ins w:id="509" w:author="Edward Garnero" w:date="2015-01-23T14:35:00Z">
        <w:r w:rsidR="00175266">
          <w:rPr>
            <w:color w:val="000000"/>
          </w:rPr>
          <w:t xml:space="preserve">he general absence of ULVZ </w:t>
        </w:r>
      </w:ins>
      <w:ins w:id="510" w:author="Edward Garnero" w:date="2015-01-23T14:36:00Z">
        <w:r w:rsidR="00175266">
          <w:rPr>
            <w:color w:val="000000"/>
          </w:rPr>
          <w:t xml:space="preserve">structure </w:t>
        </w:r>
      </w:ins>
      <w:ins w:id="511" w:author="Edward Garnero" w:date="2015-01-23T14:35:00Z">
        <w:r w:rsidR="00175266">
          <w:rPr>
            <w:color w:val="000000"/>
          </w:rPr>
          <w:t xml:space="preserve">in the northwest of our study region </w:t>
        </w:r>
      </w:ins>
      <w:ins w:id="512" w:author="Edward Garnero" w:date="2015-01-23T14:37:00Z">
        <w:r w:rsidR="00175266">
          <w:rPr>
            <w:color w:val="000000"/>
          </w:rPr>
          <w:t xml:space="preserve">(Figure 10) </w:t>
        </w:r>
      </w:ins>
      <w:ins w:id="513" w:author="Edward Garnero" w:date="2015-01-23T14:38:00Z">
        <w:r w:rsidR="00175266">
          <w:rPr>
            <w:color w:val="000000"/>
          </w:rPr>
          <w:t xml:space="preserve">is consistent with the </w:t>
        </w:r>
      </w:ins>
      <w:ins w:id="514" w:author="Edward Garnero" w:date="2015-01-23T14:42:00Z">
        <w:r w:rsidR="004E7C34">
          <w:rPr>
            <w:color w:val="000000"/>
          </w:rPr>
          <w:t>large</w:t>
        </w:r>
      </w:ins>
      <w:ins w:id="515" w:author="Edward Garnero" w:date="2015-01-23T14:38:00Z">
        <w:r w:rsidR="00175266">
          <w:rPr>
            <w:color w:val="000000"/>
          </w:rPr>
          <w:t xml:space="preserve"> ULVZ in</w:t>
        </w:r>
      </w:ins>
      <w:ins w:id="516" w:author="Edward Garnero" w:date="2015-01-23T14:37:00Z">
        <w:r w:rsidR="00175266">
          <w:rPr>
            <w:color w:val="000000"/>
          </w:rPr>
          <w:t xml:space="preserve"> Cottaar and Romanowicz </w:t>
        </w:r>
      </w:ins>
      <w:ins w:id="517" w:author="Edward Garnero" w:date="2015-01-23T14:38:00Z">
        <w:r w:rsidR="00175266">
          <w:rPr>
            <w:color w:val="000000"/>
          </w:rPr>
          <w:t>(2012)</w:t>
        </w:r>
      </w:ins>
      <w:ins w:id="518" w:author="Edward Garnero" w:date="2015-01-23T14:42:00Z">
        <w:r w:rsidR="004E7C34">
          <w:rPr>
            <w:color w:val="000000"/>
          </w:rPr>
          <w:t xml:space="preserve"> situated in their preferred location</w:t>
        </w:r>
      </w:ins>
      <w:ins w:id="519" w:author="Edward Garnero" w:date="2015-01-23T14:39:00Z">
        <w:r w:rsidR="00175266">
          <w:rPr>
            <w:color w:val="000000"/>
          </w:rPr>
          <w:t>.</w:t>
        </w:r>
      </w:ins>
      <w:ins w:id="520" w:author="Edward Garnero" w:date="2015-01-23T14:50:00Z">
        <w:r w:rsidR="00A6466F">
          <w:rPr>
            <w:color w:val="000000"/>
          </w:rPr>
          <w:t xml:space="preserve">  The Courtier </w:t>
        </w:r>
      </w:ins>
      <w:ins w:id="521" w:author="Edward Garnero" w:date="2015-01-23T14:51:00Z">
        <w:r w:rsidR="00A6466F">
          <w:rPr>
            <w:color w:val="000000"/>
          </w:rPr>
          <w:t xml:space="preserve">et al. (2007) study </w:t>
        </w:r>
      </w:ins>
      <w:ins w:id="522" w:author="Edward Garnero" w:date="2015-01-23T14:54:00Z">
        <w:r w:rsidR="00A6466F">
          <w:rPr>
            <w:color w:val="000000"/>
          </w:rPr>
          <w:t>models multiple</w:t>
        </w:r>
      </w:ins>
      <w:ins w:id="523" w:author="Edward Garnero" w:date="2015-01-23T14:50:00Z">
        <w:r w:rsidR="00A6466F">
          <w:rPr>
            <w:color w:val="000000"/>
          </w:rPr>
          <w:t xml:space="preserve"> </w:t>
        </w:r>
      </w:ins>
      <w:ins w:id="524" w:author="Edward Garnero" w:date="2015-01-23T14:54:00Z">
        <w:r w:rsidR="00A6466F">
          <w:rPr>
            <w:color w:val="000000"/>
          </w:rPr>
          <w:t>ScS reverberations</w:t>
        </w:r>
      </w:ins>
      <w:ins w:id="525" w:author="Edward Garnero" w:date="2015-01-23T14:55:00Z">
        <w:r w:rsidR="00BA73EE">
          <w:rPr>
            <w:color w:val="000000"/>
          </w:rPr>
          <w:t>, and do not directly model ULVZ structure, but not ULVZ presence may explain some data features.  Thus, while we indicate the</w:t>
        </w:r>
      </w:ins>
      <w:ins w:id="526" w:author="Edward Garnero" w:date="2015-01-23T14:58:00Z">
        <w:r w:rsidR="00BA73EE">
          <w:rPr>
            <w:color w:val="000000"/>
          </w:rPr>
          <w:t>ir</w:t>
        </w:r>
      </w:ins>
      <w:ins w:id="527" w:author="Edward Garnero" w:date="2015-01-23T14:55:00Z">
        <w:r w:rsidR="00BA73EE">
          <w:rPr>
            <w:color w:val="000000"/>
          </w:rPr>
          <w:t xml:space="preserve"> ULVZ beneath Hawaii in Figure 1 (region 5), it can in fact (if necessary for their data) be to slightly to the </w:t>
        </w:r>
      </w:ins>
      <w:ins w:id="528" w:author="Edward Garnero" w:date="2015-01-23T14:59:00Z">
        <w:r w:rsidR="00BA73EE">
          <w:rPr>
            <w:color w:val="000000"/>
          </w:rPr>
          <w:t xml:space="preserve">west or </w:t>
        </w:r>
      </w:ins>
      <w:ins w:id="529" w:author="Edward Garnero" w:date="2015-01-23T14:55:00Z">
        <w:r w:rsidR="00BA73EE">
          <w:rPr>
            <w:color w:val="000000"/>
          </w:rPr>
          <w:t>southwest</w:t>
        </w:r>
      </w:ins>
      <w:ins w:id="530" w:author="Edward Garnero" w:date="2015-01-23T14:57:00Z">
        <w:r w:rsidR="00BA73EE">
          <w:rPr>
            <w:color w:val="000000"/>
          </w:rPr>
          <w:t xml:space="preserve"> </w:t>
        </w:r>
      </w:ins>
      <w:ins w:id="531" w:author="Edward Garnero" w:date="2015-01-23T14:59:00Z">
        <w:r w:rsidR="00BA73EE">
          <w:rPr>
            <w:color w:val="000000"/>
          </w:rPr>
          <w:t xml:space="preserve">to </w:t>
        </w:r>
      </w:ins>
      <w:ins w:id="532" w:author="Edward Garnero" w:date="2015-01-23T14:57:00Z">
        <w:r w:rsidR="00BA73EE">
          <w:rPr>
            <w:color w:val="000000"/>
          </w:rPr>
          <w:t xml:space="preserve">coincide with the Cottaar and Romanowicz (2012) preferred location, given the </w:t>
        </w:r>
      </w:ins>
      <w:ins w:id="533" w:author="Edward Garnero" w:date="2015-01-23T14:58:00Z">
        <w:r w:rsidR="00BA73EE">
          <w:rPr>
            <w:color w:val="000000"/>
          </w:rPr>
          <w:t xml:space="preserve">Fresnel zone </w:t>
        </w:r>
      </w:ins>
      <w:ins w:id="534" w:author="Edward Garnero" w:date="2015-01-23T14:59:00Z">
        <w:r w:rsidR="00BA73EE">
          <w:rPr>
            <w:color w:val="000000"/>
          </w:rPr>
          <w:t xml:space="preserve">size </w:t>
        </w:r>
      </w:ins>
      <w:ins w:id="535" w:author="Edward Garnero" w:date="2015-01-23T14:58:00Z">
        <w:r w:rsidR="00BA73EE">
          <w:rPr>
            <w:color w:val="000000"/>
          </w:rPr>
          <w:t>of their ScS waves.</w:t>
        </w:r>
      </w:ins>
      <w:ins w:id="536" w:author="Edward Garnero" w:date="2015-01-23T14:55:00Z">
        <w:r w:rsidR="00BA73EE">
          <w:rPr>
            <w:color w:val="000000"/>
          </w:rPr>
          <w:t xml:space="preserve"> </w:t>
        </w:r>
      </w:ins>
    </w:p>
    <w:p w14:paraId="594F25A2" w14:textId="4D355E96" w:rsidR="00130C37" w:rsidRDefault="00EF100E" w:rsidP="00CC3086">
      <w:pPr>
        <w:pStyle w:val="Default"/>
        <w:spacing w:line="480" w:lineRule="auto"/>
        <w:ind w:firstLine="709"/>
        <w:jc w:val="both"/>
        <w:rPr>
          <w:ins w:id="537" w:author="Edward Garnero" w:date="2015-01-23T13:14:00Z"/>
          <w:color w:val="000000"/>
        </w:rPr>
      </w:pPr>
      <w:del w:id="538" w:author="Edward Garnero" w:date="2015-01-22T16:50:00Z">
        <w:r w:rsidRPr="00A167F4" w:rsidDel="00CC3086">
          <w:rPr>
            <w:color w:val="000000"/>
          </w:rPr>
          <w:delText xml:space="preserve">Since the trade-off between velocity reduction and thickness of ULVZ </w:delText>
        </w:r>
        <w:r w:rsidR="000B0BE5" w:rsidDel="00CC3086">
          <w:rPr>
            <w:color w:val="000000"/>
          </w:rPr>
          <w:delText>exists</w:delText>
        </w:r>
        <w:r w:rsidRPr="00A167F4" w:rsidDel="00CC3086">
          <w:rPr>
            <w:color w:val="000000"/>
          </w:rPr>
          <w:delText xml:space="preserve">, for cluster 5, we plot the ULVZ thickness for a 30% </w:delText>
        </w:r>
        <w:r w:rsidRPr="00A167F4" w:rsidDel="00CC3086">
          <w:rPr>
            <w:i/>
            <w:color w:val="000000"/>
          </w:rPr>
          <w:delText>V</w:delText>
        </w:r>
        <w:r w:rsidRPr="00A706F8" w:rsidDel="00CC3086">
          <w:rPr>
            <w:i/>
            <w:color w:val="000000"/>
            <w:vertAlign w:val="subscript"/>
          </w:rPr>
          <w:delText>S</w:delText>
        </w:r>
        <w:r w:rsidRPr="00A167F4" w:rsidDel="00CC3086">
          <w:rPr>
            <w:color w:val="000000"/>
          </w:rPr>
          <w:delText xml:space="preserve"> reduction instead of 45%, the best fitting model. </w:delText>
        </w:r>
      </w:del>
      <w:r w:rsidR="00EC023B">
        <w:rPr>
          <w:color w:val="000000"/>
        </w:rPr>
        <w:t>The</w:t>
      </w:r>
      <w:r w:rsidRPr="00A167F4">
        <w:rPr>
          <w:color w:val="000000"/>
        </w:rPr>
        <w:t xml:space="preserve"> thick</w:t>
      </w:r>
      <w:r w:rsidR="00EC023B">
        <w:rPr>
          <w:color w:val="000000"/>
        </w:rPr>
        <w:t>er</w:t>
      </w:r>
      <w:r w:rsidRPr="00A167F4">
        <w:rPr>
          <w:color w:val="000000"/>
        </w:rPr>
        <w:t xml:space="preserve"> </w:t>
      </w:r>
      <w:del w:id="539" w:author="Edward Garnero" w:date="2015-01-23T13:11:00Z">
        <w:r w:rsidRPr="00A167F4" w:rsidDel="00DD102D">
          <w:rPr>
            <w:color w:val="000000"/>
          </w:rPr>
          <w:delText xml:space="preserve">ULVZs </w:delText>
        </w:r>
      </w:del>
      <w:ins w:id="540" w:author="Edward Garnero" w:date="2015-01-23T13:11:00Z">
        <w:r w:rsidR="00DD102D" w:rsidRPr="00A167F4">
          <w:rPr>
            <w:color w:val="000000"/>
          </w:rPr>
          <w:t>ULVZ</w:t>
        </w:r>
        <w:r w:rsidR="00DD102D">
          <w:rPr>
            <w:color w:val="000000"/>
          </w:rPr>
          <w:t xml:space="preserve"> structure</w:t>
        </w:r>
        <w:r w:rsidR="00DD102D" w:rsidRPr="00A167F4">
          <w:rPr>
            <w:color w:val="000000"/>
          </w:rPr>
          <w:t xml:space="preserve"> </w:t>
        </w:r>
      </w:ins>
      <w:r w:rsidR="00EC023B">
        <w:rPr>
          <w:color w:val="000000"/>
        </w:rPr>
        <w:t>of</w:t>
      </w:r>
      <w:r w:rsidR="00EC023B" w:rsidRPr="00A167F4">
        <w:rPr>
          <w:color w:val="000000"/>
        </w:rPr>
        <w:t xml:space="preserve"> </w:t>
      </w:r>
      <w:r w:rsidR="00EC023B">
        <w:rPr>
          <w:color w:val="000000"/>
        </w:rPr>
        <w:t xml:space="preserve">bin </w:t>
      </w:r>
      <w:r w:rsidRPr="00A167F4">
        <w:rPr>
          <w:color w:val="000000"/>
        </w:rPr>
        <w:t>cluster</w:t>
      </w:r>
      <w:r w:rsidR="00EC023B">
        <w:rPr>
          <w:color w:val="000000"/>
        </w:rPr>
        <w:t>s</w:t>
      </w:r>
      <w:r w:rsidRPr="00A167F4">
        <w:rPr>
          <w:color w:val="000000"/>
        </w:rPr>
        <w:t xml:space="preserve"> 1 and 2 </w:t>
      </w:r>
      <w:r w:rsidR="00EC023B">
        <w:rPr>
          <w:color w:val="000000"/>
        </w:rPr>
        <w:t>map</w:t>
      </w:r>
      <w:ins w:id="541" w:author="Edward Garnero" w:date="2015-01-23T13:12:00Z">
        <w:r w:rsidR="00DD102D">
          <w:rPr>
            <w:color w:val="000000"/>
          </w:rPr>
          <w:t xml:space="preserve"> the furthest</w:t>
        </w:r>
      </w:ins>
      <w:r w:rsidRPr="00A167F4">
        <w:rPr>
          <w:color w:val="000000"/>
        </w:rPr>
        <w:t xml:space="preserve"> inside of the LLSVP</w:t>
      </w:r>
      <w:r w:rsidR="00EC023B">
        <w:rPr>
          <w:color w:val="000000"/>
        </w:rPr>
        <w:t xml:space="preserve"> (</w:t>
      </w:r>
      <w:del w:id="542" w:author="Edward Garnero" w:date="2015-01-23T13:12:00Z">
        <w:r w:rsidR="00EC023B" w:rsidDel="00DD102D">
          <w:rPr>
            <w:color w:val="000000"/>
          </w:rPr>
          <w:delText>to the south of the Edge line in Figure 10</w:delText>
        </w:r>
      </w:del>
      <w:ins w:id="543" w:author="Chunpeng Zhao" w:date="2014-07-19T15:03:00Z">
        <w:del w:id="544" w:author="Edward Garnero" w:date="2015-01-23T13:12:00Z">
          <w:r w:rsidR="00AE6405" w:rsidDel="00DD102D">
            <w:rPr>
              <w:color w:val="000000"/>
            </w:rPr>
            <w:delText>a</w:delText>
          </w:r>
        </w:del>
      </w:ins>
      <w:ins w:id="545" w:author="Edward Garnero" w:date="2015-01-23T13:12:00Z">
        <w:r w:rsidR="00DD102D">
          <w:rPr>
            <w:color w:val="000000"/>
          </w:rPr>
          <w:t xml:space="preserve">according to the </w:t>
        </w:r>
        <w:r w:rsidR="00DD102D" w:rsidRPr="00A94BEF">
          <w:rPr>
            <w:rFonts w:ascii="Symbol" w:hAnsi="Symbol"/>
            <w:color w:val="000000"/>
          </w:rPr>
          <w:t></w:t>
        </w:r>
        <w:r w:rsidR="00DD102D">
          <w:rPr>
            <w:color w:val="000000"/>
          </w:rPr>
          <w:t>Vs =-0.8%</w:t>
        </w:r>
      </w:ins>
      <w:ins w:id="546" w:author="Edward Garnero" w:date="2015-01-23T13:13:00Z">
        <w:r w:rsidR="00DD102D">
          <w:rPr>
            <w:color w:val="000000"/>
          </w:rPr>
          <w:t xml:space="preserve"> contour in the S20RTS model</w:t>
        </w:r>
      </w:ins>
      <w:del w:id="547" w:author="Edward Garnero" w:date="2015-01-23T13:14:00Z">
        <w:r w:rsidR="00EC023B" w:rsidDel="00DD102D">
          <w:rPr>
            <w:color w:val="000000"/>
          </w:rPr>
          <w:delText>)</w:delText>
        </w:r>
        <w:r w:rsidRPr="00A167F4" w:rsidDel="00DD102D">
          <w:rPr>
            <w:color w:val="000000"/>
          </w:rPr>
          <w:delText xml:space="preserve">, </w:delText>
        </w:r>
      </w:del>
      <w:ins w:id="548" w:author="Edward Garnero" w:date="2015-01-23T13:14:00Z">
        <w:r w:rsidR="00DD102D">
          <w:rPr>
            <w:color w:val="000000"/>
          </w:rPr>
          <w:t xml:space="preserve">). </w:t>
        </w:r>
      </w:ins>
      <w:ins w:id="549" w:author="Edward Garnero" w:date="2015-01-23T13:15:00Z">
        <w:r w:rsidR="00130C37">
          <w:rPr>
            <w:color w:val="000000"/>
          </w:rPr>
          <w:t xml:space="preserve">Bin cluster 6 maps outside the -0.8% contour, which may mean that ULVZ structure is indeed </w:t>
        </w:r>
      </w:ins>
      <w:ins w:id="550" w:author="Edward Garnero" w:date="2015-01-23T14:43:00Z">
        <w:r w:rsidR="004E7C34">
          <w:rPr>
            <w:color w:val="000000"/>
          </w:rPr>
          <w:t>outside the LLSVP</w:t>
        </w:r>
      </w:ins>
      <w:ins w:id="551" w:author="Edward Garnero" w:date="2015-01-23T13:15:00Z">
        <w:r w:rsidR="00130C37">
          <w:rPr>
            <w:color w:val="000000"/>
          </w:rPr>
          <w:t xml:space="preserve">, or that the LLSVP margin is not confidently mapped at this location and might </w:t>
        </w:r>
      </w:ins>
      <w:ins w:id="552" w:author="Edward Garnero" w:date="2015-01-23T13:17:00Z">
        <w:r w:rsidR="00130C37">
          <w:rPr>
            <w:color w:val="000000"/>
          </w:rPr>
          <w:t>in fact be slightly</w:t>
        </w:r>
      </w:ins>
      <w:ins w:id="553" w:author="Edward Garnero" w:date="2015-01-23T13:15:00Z">
        <w:r w:rsidR="00130C37">
          <w:rPr>
            <w:color w:val="000000"/>
          </w:rPr>
          <w:t xml:space="preserve"> to the northeast. </w:t>
        </w:r>
      </w:ins>
    </w:p>
    <w:p w14:paraId="4A3A40F1" w14:textId="06BD4E50" w:rsidR="00BA73EE" w:rsidRDefault="00BA73EE" w:rsidP="00BA73EE">
      <w:pPr>
        <w:pStyle w:val="Default"/>
        <w:spacing w:line="480" w:lineRule="auto"/>
        <w:ind w:firstLine="709"/>
        <w:jc w:val="both"/>
        <w:rPr>
          <w:ins w:id="554" w:author="Edward Garnero" w:date="2015-01-23T15:03:00Z"/>
          <w:color w:val="000000"/>
        </w:rPr>
      </w:pPr>
      <w:ins w:id="555" w:author="Edward Garnero" w:date="2015-01-23T15:00:00Z">
        <w:r>
          <w:rPr>
            <w:color w:val="000000"/>
          </w:rPr>
          <w:t xml:space="preserve">As noted in Figure 1 (regions 1-4), several </w:t>
        </w:r>
      </w:ins>
      <w:del w:id="556" w:author="Edward Garnero" w:date="2015-01-23T14:59:00Z">
        <w:r w:rsidR="00EF100E" w:rsidRPr="00A167F4" w:rsidDel="00BA73EE">
          <w:rPr>
            <w:color w:val="000000"/>
          </w:rPr>
          <w:delText xml:space="preserve">where temperature is </w:delText>
        </w:r>
        <w:r w:rsidR="00EC023B" w:rsidDel="00BA73EE">
          <w:rPr>
            <w:color w:val="000000"/>
          </w:rPr>
          <w:delText>expected to be</w:delText>
        </w:r>
        <w:r w:rsidR="00EC023B" w:rsidRPr="00A167F4" w:rsidDel="00BA73EE">
          <w:rPr>
            <w:color w:val="000000"/>
          </w:rPr>
          <w:delText xml:space="preserve"> </w:delText>
        </w:r>
        <w:r w:rsidR="00EF100E" w:rsidRPr="00A167F4" w:rsidDel="00BA73EE">
          <w:rPr>
            <w:color w:val="000000"/>
          </w:rPr>
          <w:delText>higher than outside of it</w:delText>
        </w:r>
        <w:r w:rsidR="00EC023B" w:rsidDel="00BA73EE">
          <w:rPr>
            <w:color w:val="000000"/>
          </w:rPr>
          <w:delText xml:space="preserve"> (McNamara et al., 2010; Li et al., 2014</w:delText>
        </w:r>
        <w:r w:rsidR="00AE5FCE" w:rsidDel="00BA73EE">
          <w:rPr>
            <w:color w:val="000000"/>
          </w:rPr>
          <w:delText>).</w:delText>
        </w:r>
        <w:r w:rsidR="00AE5FCE" w:rsidRPr="00A167F4" w:rsidDel="00BA73EE">
          <w:rPr>
            <w:color w:val="000000"/>
          </w:rPr>
          <w:delText xml:space="preserve"> </w:delText>
        </w:r>
      </w:del>
      <w:ins w:id="557" w:author="Chunpeng Zhao" w:date="2014-07-19T15:03:00Z">
        <w:del w:id="558" w:author="Edward Garnero" w:date="2015-01-23T15:01:00Z">
          <w:r w:rsidR="00AE6405" w:rsidDel="00BA73EE">
            <w:rPr>
              <w:color w:val="000000"/>
            </w:rPr>
            <w:delText xml:space="preserve">Past </w:delText>
          </w:r>
        </w:del>
        <w:r w:rsidR="00AE6405">
          <w:rPr>
            <w:color w:val="000000"/>
          </w:rPr>
          <w:t xml:space="preserve">studies </w:t>
        </w:r>
        <w:del w:id="559" w:author="Edward Garnero" w:date="2015-01-23T15:01:00Z">
          <w:r w:rsidR="00AE6405" w:rsidDel="00BA73EE">
            <w:rPr>
              <w:color w:val="000000"/>
            </w:rPr>
            <w:delText>suggested the</w:delText>
          </w:r>
        </w:del>
      </w:ins>
      <w:ins w:id="560" w:author="Edward Garnero" w:date="2015-01-23T15:01:00Z">
        <w:r>
          <w:rPr>
            <w:color w:val="000000"/>
          </w:rPr>
          <w:t>have presented</w:t>
        </w:r>
      </w:ins>
      <w:ins w:id="561" w:author="Chunpeng Zhao" w:date="2014-07-19T15:03:00Z">
        <w:r w:rsidR="00AE6405">
          <w:rPr>
            <w:color w:val="000000"/>
          </w:rPr>
          <w:t xml:space="preserve"> </w:t>
        </w:r>
        <w:del w:id="562" w:author="Edward Garnero" w:date="2015-01-23T15:01:00Z">
          <w:r w:rsidR="00AE6405" w:rsidDel="00BA73EE">
            <w:rPr>
              <w:color w:val="000000"/>
            </w:rPr>
            <w:delText>existence</w:delText>
          </w:r>
        </w:del>
      </w:ins>
      <w:ins w:id="563" w:author="Edward Garnero" w:date="2015-01-23T15:01:00Z">
        <w:r>
          <w:rPr>
            <w:color w:val="000000"/>
          </w:rPr>
          <w:t>evidence</w:t>
        </w:r>
      </w:ins>
      <w:ins w:id="564" w:author="Chunpeng Zhao" w:date="2014-07-19T15:03:00Z">
        <w:r w:rsidR="00AE6405">
          <w:rPr>
            <w:color w:val="000000"/>
          </w:rPr>
          <w:t xml:space="preserve"> </w:t>
        </w:r>
        <w:del w:id="565" w:author="Edward Garnero" w:date="2015-01-23T15:01:00Z">
          <w:r w:rsidR="00AE6405" w:rsidDel="00BA73EE">
            <w:rPr>
              <w:color w:val="000000"/>
            </w:rPr>
            <w:delText>of</w:delText>
          </w:r>
        </w:del>
      </w:ins>
      <w:ins w:id="566" w:author="Edward Garnero" w:date="2015-01-23T15:01:00Z">
        <w:r>
          <w:rPr>
            <w:color w:val="000000"/>
          </w:rPr>
          <w:t>for</w:t>
        </w:r>
      </w:ins>
      <w:ins w:id="567" w:author="Chunpeng Zhao" w:date="2014-07-19T15:03:00Z">
        <w:r w:rsidR="00AE6405">
          <w:rPr>
            <w:color w:val="000000"/>
          </w:rPr>
          <w:t xml:space="preserve"> ULVZ </w:t>
        </w:r>
      </w:ins>
      <w:ins w:id="568" w:author="Edward Garnero" w:date="2015-01-23T15:01:00Z">
        <w:r>
          <w:rPr>
            <w:color w:val="000000"/>
          </w:rPr>
          <w:t xml:space="preserve">structure </w:t>
        </w:r>
      </w:ins>
      <w:ins w:id="569" w:author="Chunpeng Zhao" w:date="2014-07-19T15:03:00Z">
        <w:r w:rsidR="00AE6405">
          <w:rPr>
            <w:color w:val="000000"/>
          </w:rPr>
          <w:t xml:space="preserve">in </w:t>
        </w:r>
      </w:ins>
      <w:ins w:id="570" w:author="Edward Garnero" w:date="2015-01-23T15:01:00Z">
        <w:r>
          <w:rPr>
            <w:color w:val="000000"/>
          </w:rPr>
          <w:t xml:space="preserve">the area of our </w:t>
        </w:r>
      </w:ins>
      <w:ins w:id="571" w:author="Chunpeng Zhao" w:date="2014-07-19T15:03:00Z">
        <w:r w:rsidR="00AE6405">
          <w:rPr>
            <w:color w:val="000000"/>
          </w:rPr>
          <w:t>bin cluster</w:t>
        </w:r>
        <w:del w:id="572" w:author="Edward Garnero" w:date="2015-01-23T15:01:00Z">
          <w:r w:rsidR="00AE6405" w:rsidDel="00BA73EE">
            <w:rPr>
              <w:color w:val="000000"/>
            </w:rPr>
            <w:delText xml:space="preserve"> </w:delText>
          </w:r>
        </w:del>
      </w:ins>
      <w:ins w:id="573" w:author="Edward Garnero" w:date="2015-01-23T15:01:00Z">
        <w:r>
          <w:rPr>
            <w:color w:val="000000"/>
          </w:rPr>
          <w:t xml:space="preserve">s </w:t>
        </w:r>
      </w:ins>
      <w:ins w:id="574" w:author="Chunpeng Zhao" w:date="2014-07-19T15:03:00Z">
        <w:r w:rsidR="00AE6405">
          <w:rPr>
            <w:color w:val="000000"/>
          </w:rPr>
          <w:t>1 and 2</w:t>
        </w:r>
        <w:del w:id="575" w:author="Edward Garnero" w:date="2015-01-23T15:02:00Z">
          <w:r w:rsidR="00AE6405" w:rsidDel="00BA73EE">
            <w:rPr>
              <w:color w:val="000000"/>
            </w:rPr>
            <w:delText>,</w:delText>
          </w:r>
        </w:del>
      </w:ins>
      <w:ins w:id="576" w:author="Edward Garnero" w:date="2015-01-23T15:02:00Z">
        <w:r>
          <w:rPr>
            <w:color w:val="000000"/>
          </w:rPr>
          <w:t>. Figure 10b presents velocity depth profiles of several studies, and compares them with our preferred model for bin clusters 1 and 2 (dashed blue line, Figure 10b).</w:t>
        </w:r>
      </w:ins>
      <w:ins w:id="577" w:author="Chunpeng Zhao" w:date="2014-07-19T15:03:00Z">
        <w:r w:rsidR="00AE6405">
          <w:rPr>
            <w:color w:val="000000"/>
          </w:rPr>
          <w:t xml:space="preserve"> </w:t>
        </w:r>
        <w:del w:id="578" w:author="Edward Garnero" w:date="2015-01-23T15:03:00Z">
          <w:r w:rsidR="00AE6405" w:rsidDel="00BA73EE">
            <w:rPr>
              <w:color w:val="000000"/>
            </w:rPr>
            <w:delText xml:space="preserve">although the velocity reduction amount varies (Figure 10b). </w:delText>
          </w:r>
        </w:del>
      </w:ins>
      <w:ins w:id="579" w:author="Edward Garnero" w:date="2015-01-23T15:03:00Z">
        <w:r>
          <w:rPr>
            <w:color w:val="000000"/>
          </w:rPr>
          <w:t xml:space="preserve">  </w:t>
        </w:r>
        <w:r w:rsidRPr="004B3C29">
          <w:rPr>
            <w:b/>
            <w:color w:val="000000"/>
            <w:highlight w:val="yellow"/>
            <w:rPrChange w:id="580" w:author="Edward Garnero" w:date="2015-01-23T15:07:00Z">
              <w:rPr>
                <w:color w:val="000000"/>
              </w:rPr>
            </w:rPrChange>
          </w:rPr>
          <w:t>[[ADD DETAILS HERE</w:t>
        </w:r>
        <w:r w:rsidRPr="004B3C29">
          <w:rPr>
            <w:color w:val="000000"/>
            <w:highlight w:val="yellow"/>
            <w:rPrChange w:id="581" w:author="Edward Garnero" w:date="2015-01-23T15:07:00Z">
              <w:rPr>
                <w:color w:val="000000"/>
              </w:rPr>
            </w:rPrChange>
          </w:rPr>
          <w:t xml:space="preserve">. Region 1 is 3 studies.  Do all three present that model in fig 10b?  I know why the Mori model might disagree, since it was a PcP study, right? Thus </w:t>
        </w:r>
      </w:ins>
      <w:ins w:id="582" w:author="Edward Garnero" w:date="2015-01-23T15:04:00Z">
        <w:r w:rsidRPr="004B3C29">
          <w:rPr>
            <w:color w:val="000000"/>
            <w:highlight w:val="yellow"/>
            <w:rPrChange w:id="583" w:author="Edward Garnero" w:date="2015-01-23T15:07:00Z">
              <w:rPr>
                <w:color w:val="000000"/>
              </w:rPr>
            </w:rPrChange>
          </w:rPr>
          <w:t xml:space="preserve">we have more sensitivity to S.  What about Kohler?  Etc etc.  Please provide the details of the different models, and try to reconcile why our result is so very different.  This </w:t>
        </w:r>
      </w:ins>
      <w:ins w:id="584" w:author="Edward Garnero" w:date="2015-01-23T15:05:00Z">
        <w:r w:rsidRPr="004B3C29">
          <w:rPr>
            <w:color w:val="000000"/>
            <w:highlight w:val="yellow"/>
            <w:rPrChange w:id="585" w:author="Edward Garnero" w:date="2015-01-23T15:07:00Z">
              <w:rPr>
                <w:color w:val="000000"/>
              </w:rPr>
            </w:rPrChange>
          </w:rPr>
          <w:t>is</w:t>
        </w:r>
        <w:r w:rsidR="004B3C29" w:rsidRPr="004B3C29">
          <w:rPr>
            <w:color w:val="000000"/>
            <w:highlight w:val="yellow"/>
            <w:rPrChange w:id="586" w:author="Edward Garnero" w:date="2015-01-23T15:07:00Z">
              <w:rPr>
                <w:color w:val="000000"/>
              </w:rPr>
            </w:rPrChange>
          </w:rPr>
          <w:t xml:space="preserve"> very very important.  There are 2 aspects to why something may disagree.  You can consider my discussion of Cottaar and Romanowicz as an example, and the Courtier et al also, as an example: we can either consider their data and its </w:t>
        </w:r>
      </w:ins>
      <w:ins w:id="587" w:author="Edward Garnero" w:date="2015-01-23T15:06:00Z">
        <w:r w:rsidR="004B3C29" w:rsidRPr="004B3C29">
          <w:rPr>
            <w:color w:val="000000"/>
            <w:highlight w:val="yellow"/>
            <w:rPrChange w:id="588" w:author="Edward Garnero" w:date="2015-01-23T15:07:00Z">
              <w:rPr>
                <w:color w:val="000000"/>
              </w:rPr>
            </w:rPrChange>
          </w:rPr>
          <w:t>Fresnel</w:t>
        </w:r>
      </w:ins>
      <w:ins w:id="589" w:author="Edward Garnero" w:date="2015-01-23T15:05:00Z">
        <w:r w:rsidR="004B3C29" w:rsidRPr="004B3C29">
          <w:rPr>
            <w:color w:val="000000"/>
            <w:highlight w:val="yellow"/>
            <w:rPrChange w:id="590" w:author="Edward Garnero" w:date="2015-01-23T15:07:00Z">
              <w:rPr>
                <w:color w:val="000000"/>
              </w:rPr>
            </w:rPrChange>
          </w:rPr>
          <w:t xml:space="preserve"> </w:t>
        </w:r>
      </w:ins>
      <w:ins w:id="591" w:author="Edward Garnero" w:date="2015-01-23T15:06:00Z">
        <w:r w:rsidR="004B3C29" w:rsidRPr="004B3C29">
          <w:rPr>
            <w:color w:val="000000"/>
            <w:highlight w:val="yellow"/>
            <w:rPrChange w:id="592" w:author="Edward Garnero" w:date="2015-01-23T15:07:00Z">
              <w:rPr>
                <w:color w:val="000000"/>
              </w:rPr>
            </w:rPrChange>
          </w:rPr>
          <w:t xml:space="preserve">zones, and/or where they sample.  But we </w:t>
        </w:r>
        <w:r w:rsidR="004B3C29" w:rsidRPr="004B3C29">
          <w:rPr>
            <w:b/>
            <w:color w:val="000000"/>
            <w:highlight w:val="yellow"/>
            <w:rPrChange w:id="593" w:author="Edward Garnero" w:date="2015-01-23T15:07:00Z">
              <w:rPr>
                <w:color w:val="000000"/>
              </w:rPr>
            </w:rPrChange>
          </w:rPr>
          <w:t>cannot</w:t>
        </w:r>
        <w:r w:rsidR="004B3C29" w:rsidRPr="004B3C29">
          <w:rPr>
            <w:color w:val="000000"/>
            <w:highlight w:val="yellow"/>
            <w:rPrChange w:id="594" w:author="Edward Garnero" w:date="2015-01-23T15:07:00Z">
              <w:rPr>
                <w:color w:val="000000"/>
              </w:rPr>
            </w:rPrChange>
          </w:rPr>
          <w:t xml:space="preserve"> just present it and show such discrepancy and not talk about it. Ok?</w:t>
        </w:r>
      </w:ins>
      <w:ins w:id="595" w:author="Edward Garnero" w:date="2015-01-23T16:24:00Z">
        <w:r w:rsidR="00353D5C">
          <w:rPr>
            <w:color w:val="000000"/>
            <w:highlight w:val="yellow"/>
          </w:rPr>
          <w:t xml:space="preserve"> This modification will require information to be added to Figure 10b caption (and maybe the figure itself), and of course text here.</w:t>
        </w:r>
      </w:ins>
      <w:ins w:id="596" w:author="Edward Garnero" w:date="2015-01-23T15:05:00Z">
        <w:r w:rsidR="004B3C29" w:rsidRPr="004B3C29">
          <w:rPr>
            <w:b/>
            <w:color w:val="000000"/>
            <w:highlight w:val="yellow"/>
            <w:rPrChange w:id="597" w:author="Edward Garnero" w:date="2015-01-23T15:07:00Z">
              <w:rPr>
                <w:color w:val="000000"/>
              </w:rPr>
            </w:rPrChange>
          </w:rPr>
          <w:t>]]</w:t>
        </w:r>
      </w:ins>
    </w:p>
    <w:p w14:paraId="018B20D0" w14:textId="0D864A02" w:rsidR="00157AAC" w:rsidRPr="00A167F4" w:rsidDel="007D275C" w:rsidRDefault="00AE5FCE" w:rsidP="00CC3086">
      <w:pPr>
        <w:pStyle w:val="Default"/>
        <w:spacing w:line="480" w:lineRule="auto"/>
        <w:ind w:firstLine="709"/>
        <w:jc w:val="both"/>
        <w:rPr>
          <w:del w:id="598" w:author="Edward Garnero" w:date="2015-01-23T15:23:00Z"/>
          <w:color w:val="000000"/>
        </w:rPr>
      </w:pPr>
      <w:del w:id="599" w:author="Edward Garnero" w:date="2015-01-23T15:23:00Z">
        <w:r w:rsidDel="007D275C">
          <w:rPr>
            <w:color w:val="000000"/>
          </w:rPr>
          <w:delText xml:space="preserve">Thin (10 km) or below our threshold (5 km or less) ULVZs map outside the LLSVP. </w:delText>
        </w:r>
        <w:r w:rsidR="00EF100E" w:rsidRPr="00A167F4" w:rsidDel="007D275C">
          <w:rPr>
            <w:color w:val="000000"/>
          </w:rPr>
          <w:delText>Even inside of the hypothesized edge, spatial variations of ULVZ thicknesses are strong. The distance between the center of cluster</w:delText>
        </w:r>
        <w:r w:rsidDel="007D275C">
          <w:rPr>
            <w:color w:val="000000"/>
          </w:rPr>
          <w:delText>s</w:delText>
        </w:r>
        <w:r w:rsidR="00EF100E" w:rsidRPr="00A167F4" w:rsidDel="007D275C">
          <w:rPr>
            <w:color w:val="000000"/>
          </w:rPr>
          <w:delText xml:space="preserve"> 2 and 4 is </w:delText>
        </w:r>
        <w:r w:rsidDel="007D275C">
          <w:rPr>
            <w:color w:val="000000"/>
          </w:rPr>
          <w:delText>~</w:delText>
        </w:r>
        <w:r w:rsidRPr="00A167F4" w:rsidDel="007D275C">
          <w:rPr>
            <w:color w:val="000000"/>
          </w:rPr>
          <w:delText xml:space="preserve"> </w:delText>
        </w:r>
        <w:r w:rsidR="00EF100E" w:rsidRPr="00A167F4" w:rsidDel="007D275C">
          <w:rPr>
            <w:color w:val="000000"/>
          </w:rPr>
          <w:delText>3</w:delText>
        </w:r>
        <w:r w:rsidDel="007D275C">
          <w:rPr>
            <w:color w:val="000000"/>
          </w:rPr>
          <w:delText>5</w:delText>
        </w:r>
        <w:r w:rsidR="00EF100E" w:rsidRPr="00A167F4" w:rsidDel="007D275C">
          <w:rPr>
            <w:color w:val="000000"/>
          </w:rPr>
          <w:delText xml:space="preserve">0 km on the CMB, over which </w:delText>
        </w:r>
        <w:r w:rsidDel="007D275C">
          <w:rPr>
            <w:color w:val="000000"/>
          </w:rPr>
          <w:delText>our best-fit model</w:delText>
        </w:r>
        <w:r w:rsidRPr="00A167F4" w:rsidDel="007D275C">
          <w:rPr>
            <w:color w:val="000000"/>
          </w:rPr>
          <w:delText xml:space="preserve"> </w:delText>
        </w:r>
        <w:r w:rsidDel="007D275C">
          <w:rPr>
            <w:color w:val="000000"/>
          </w:rPr>
          <w:delText>ULVZ</w:delText>
        </w:r>
        <w:r w:rsidRPr="00A167F4" w:rsidDel="007D275C">
          <w:rPr>
            <w:color w:val="000000"/>
          </w:rPr>
          <w:delText xml:space="preserve"> </w:delText>
        </w:r>
        <w:r w:rsidR="00EF100E" w:rsidRPr="00A167F4" w:rsidDel="007D275C">
          <w:rPr>
            <w:color w:val="000000"/>
          </w:rPr>
          <w:delText>thickness</w:delText>
        </w:r>
        <w:r w:rsidDel="007D275C">
          <w:rPr>
            <w:color w:val="000000"/>
          </w:rPr>
          <w:delText>es</w:delText>
        </w:r>
        <w:r w:rsidR="00EF100E" w:rsidRPr="00A167F4" w:rsidDel="007D275C">
          <w:rPr>
            <w:color w:val="000000"/>
          </w:rPr>
          <w:delText xml:space="preserve"> change from 20 km to 14 km. In fact, the ULVZ thickness change </w:delText>
        </w:r>
        <w:r w:rsidDel="007D275C">
          <w:rPr>
            <w:color w:val="000000"/>
          </w:rPr>
          <w:delText>may certainly</w:delText>
        </w:r>
        <w:r w:rsidRPr="00A167F4" w:rsidDel="007D275C">
          <w:rPr>
            <w:color w:val="000000"/>
          </w:rPr>
          <w:delText xml:space="preserve"> </w:delText>
        </w:r>
        <w:r w:rsidR="00EF100E" w:rsidRPr="00A167F4" w:rsidDel="007D275C">
          <w:rPr>
            <w:color w:val="000000"/>
          </w:rPr>
          <w:delText xml:space="preserve">be more acute </w:delText>
        </w:r>
        <w:r w:rsidDel="007D275C">
          <w:rPr>
            <w:color w:val="000000"/>
          </w:rPr>
          <w:delText>if</w:delText>
        </w:r>
        <w:r w:rsidRPr="00A167F4" w:rsidDel="007D275C">
          <w:rPr>
            <w:color w:val="000000"/>
          </w:rPr>
          <w:delText xml:space="preserve"> </w:delText>
        </w:r>
        <w:r w:rsidR="00EF100E" w:rsidRPr="00A167F4" w:rsidDel="007D275C">
          <w:rPr>
            <w:color w:val="000000"/>
          </w:rPr>
          <w:delText xml:space="preserve">comparing individual bin 14 and bin 15 </w:delText>
        </w:r>
        <w:r w:rsidR="000B0BE5" w:rsidDel="007D275C">
          <w:rPr>
            <w:color w:val="000000"/>
          </w:rPr>
          <w:delText>(</w:delText>
        </w:r>
        <w:r w:rsidR="00775EDB" w:rsidDel="007D275C">
          <w:rPr>
            <w:color w:val="000000"/>
          </w:rPr>
          <w:delText xml:space="preserve">Figure </w:delText>
        </w:r>
        <w:r w:rsidR="003A3B90" w:rsidDel="007D275C">
          <w:rPr>
            <w:color w:val="000000"/>
          </w:rPr>
          <w:delText>8</w:delText>
        </w:r>
        <w:r w:rsidR="00EF100E" w:rsidRPr="00A167F4" w:rsidDel="007D275C">
          <w:rPr>
            <w:color w:val="000000"/>
          </w:rPr>
          <w:delText>b</w:delText>
        </w:r>
        <w:r w:rsidR="000B0BE5" w:rsidDel="007D275C">
          <w:rPr>
            <w:color w:val="000000"/>
          </w:rPr>
          <w:delText>)</w:delText>
        </w:r>
        <w:r w:rsidR="00EF100E" w:rsidRPr="00A167F4" w:rsidDel="007D275C">
          <w:rPr>
            <w:color w:val="000000"/>
          </w:rPr>
          <w:delText>, between which the distance is less than 100 km, comparable with the lateral variation</w:delText>
        </w:r>
        <w:r w:rsidDel="007D275C">
          <w:rPr>
            <w:color w:val="000000"/>
          </w:rPr>
          <w:delText>s</w:delText>
        </w:r>
        <w:r w:rsidR="005D758B" w:rsidDel="007D275C">
          <w:rPr>
            <w:color w:val="000000"/>
          </w:rPr>
          <w:delText xml:space="preserve"> in thickness</w:delText>
        </w:r>
        <w:r w:rsidR="00EF100E" w:rsidRPr="00A167F4" w:rsidDel="007D275C">
          <w:rPr>
            <w:color w:val="000000"/>
          </w:rPr>
          <w:delText xml:space="preserve"> inferred from </w:delText>
        </w:r>
        <w:r w:rsidR="005D758B" w:rsidDel="007D275C">
          <w:rPr>
            <w:color w:val="000000"/>
          </w:rPr>
          <w:delText>past</w:delText>
        </w:r>
        <w:r w:rsidR="00EF100E" w:rsidRPr="00A167F4" w:rsidDel="007D275C">
          <w:rPr>
            <w:color w:val="000000"/>
          </w:rPr>
          <w:delText xml:space="preserve"> </w:delText>
        </w:r>
        <w:r w:rsidR="005D758B" w:rsidRPr="00A167F4" w:rsidDel="007D275C">
          <w:rPr>
            <w:color w:val="000000"/>
          </w:rPr>
          <w:delText>stud</w:delText>
        </w:r>
        <w:r w:rsidR="005D758B" w:rsidDel="007D275C">
          <w:rPr>
            <w:color w:val="000000"/>
          </w:rPr>
          <w:delText>ies</w:delText>
        </w:r>
        <w:r w:rsidR="005D758B" w:rsidRPr="00A167F4" w:rsidDel="007D275C">
          <w:rPr>
            <w:color w:val="000000"/>
          </w:rPr>
          <w:delText xml:space="preserve"> </w:delText>
        </w:r>
        <w:r w:rsidR="009869E5" w:rsidDel="007D275C">
          <w:rPr>
            <w:color w:val="000000"/>
          </w:rPr>
          <w:delText>(</w:delText>
        </w:r>
        <w:r w:rsidR="00EF100E" w:rsidRPr="00A167F4" w:rsidDel="007D275C">
          <w:rPr>
            <w:color w:val="000000"/>
          </w:rPr>
          <w:delText>e.g.</w:delText>
        </w:r>
        <w:r w:rsidR="00FB3E1B" w:rsidDel="007D275C">
          <w:rPr>
            <w:color w:val="000000"/>
          </w:rPr>
          <w:delText xml:space="preserve"> </w:delText>
        </w:r>
        <w:r w:rsidR="00AA76F0" w:rsidRPr="00931D3C" w:rsidDel="007D275C">
          <w:rPr>
            <w:color w:val="000000"/>
          </w:rPr>
          <w:delText>Rost et al., 2005</w:delText>
        </w:r>
        <w:r w:rsidR="00AA76F0" w:rsidDel="007D275C">
          <w:rPr>
            <w:color w:val="000000"/>
          </w:rPr>
          <w:delText xml:space="preserve">; </w:delText>
        </w:r>
        <w:r w:rsidR="00D12080" w:rsidDel="007D275C">
          <w:rPr>
            <w:color w:val="000000"/>
          </w:rPr>
          <w:delText>Idehara et al. 2007</w:delText>
        </w:r>
        <w:r w:rsidR="009869E5" w:rsidDel="007D275C">
          <w:rPr>
            <w:color w:val="000000"/>
          </w:rPr>
          <w:delText>)</w:delText>
        </w:r>
        <w:r w:rsidR="00EF100E" w:rsidRPr="00A167F4" w:rsidDel="007D275C">
          <w:rPr>
            <w:color w:val="000000"/>
          </w:rPr>
          <w:delText>.</w:delText>
        </w:r>
      </w:del>
    </w:p>
    <w:p w14:paraId="73D1DF0D" w14:textId="77777777" w:rsidR="007D275C" w:rsidRDefault="007D275C" w:rsidP="00EF100E">
      <w:pPr>
        <w:pStyle w:val="Default"/>
        <w:spacing w:line="480" w:lineRule="auto"/>
        <w:jc w:val="both"/>
        <w:rPr>
          <w:ins w:id="600" w:author="Edward Garnero" w:date="2015-01-23T15:23:00Z"/>
          <w:b/>
          <w:color w:val="000000"/>
        </w:rPr>
      </w:pPr>
    </w:p>
    <w:p w14:paraId="517684A8" w14:textId="77777777" w:rsidR="00EF100E" w:rsidRPr="00A167F4" w:rsidRDefault="00EF100E" w:rsidP="00EF100E">
      <w:pPr>
        <w:pStyle w:val="Default"/>
        <w:spacing w:line="480" w:lineRule="auto"/>
        <w:jc w:val="both"/>
        <w:rPr>
          <w:b/>
          <w:color w:val="000000"/>
        </w:rPr>
      </w:pPr>
      <w:r w:rsidRPr="00A167F4">
        <w:rPr>
          <w:b/>
          <w:color w:val="000000"/>
        </w:rPr>
        <w:t>5 Discussion and Implications</w:t>
      </w:r>
    </w:p>
    <w:p w14:paraId="4ACC0A9B" w14:textId="13DFBE04" w:rsidR="0025473F" w:rsidRDefault="008761C1" w:rsidP="0025473F">
      <w:pPr>
        <w:pStyle w:val="Default"/>
        <w:spacing w:line="480" w:lineRule="auto"/>
        <w:jc w:val="both"/>
        <w:rPr>
          <w:b/>
          <w:color w:val="000000"/>
        </w:rPr>
      </w:pPr>
      <w:r w:rsidRPr="00A167F4">
        <w:rPr>
          <w:b/>
          <w:color w:val="000000"/>
        </w:rPr>
        <w:t>5.</w:t>
      </w:r>
      <w:r>
        <w:rPr>
          <w:b/>
          <w:color w:val="000000"/>
        </w:rPr>
        <w:t>1</w:t>
      </w:r>
      <w:r w:rsidRPr="00A167F4">
        <w:rPr>
          <w:b/>
          <w:color w:val="000000"/>
        </w:rPr>
        <w:t xml:space="preserve"> </w:t>
      </w:r>
      <w:ins w:id="601" w:author="Edward Garnero" w:date="2015-01-23T15:18:00Z">
        <w:r w:rsidR="007D275C">
          <w:rPr>
            <w:b/>
            <w:color w:val="000000"/>
          </w:rPr>
          <w:t>Assumptions</w:t>
        </w:r>
      </w:ins>
      <w:ins w:id="602" w:author="Edward Garnero" w:date="2015-01-23T15:13:00Z">
        <w:r w:rsidR="004B3C29">
          <w:rPr>
            <w:b/>
            <w:color w:val="000000"/>
          </w:rPr>
          <w:t xml:space="preserve"> and u</w:t>
        </w:r>
      </w:ins>
      <w:del w:id="603" w:author="Edward Garnero" w:date="2015-01-23T15:13:00Z">
        <w:r w:rsidDel="004B3C29">
          <w:rPr>
            <w:b/>
            <w:color w:val="000000"/>
          </w:rPr>
          <w:delText>U</w:delText>
        </w:r>
      </w:del>
      <w:r>
        <w:rPr>
          <w:b/>
          <w:color w:val="000000"/>
        </w:rPr>
        <w:t>ncertainties</w:t>
      </w:r>
    </w:p>
    <w:p w14:paraId="10BFBEFE" w14:textId="29860675" w:rsidR="00EF100E" w:rsidRPr="00A167F4" w:rsidRDefault="00EF100E" w:rsidP="00EF100E">
      <w:pPr>
        <w:pStyle w:val="Default"/>
        <w:spacing w:line="480" w:lineRule="auto"/>
        <w:ind w:firstLine="709"/>
        <w:jc w:val="both"/>
        <w:rPr>
          <w:color w:val="000000"/>
        </w:rPr>
      </w:pPr>
      <w:r w:rsidRPr="00A167F4">
        <w:rPr>
          <w:color w:val="000000"/>
        </w:rPr>
        <w:t xml:space="preserve">In this paper, we developed a new method to strip out the </w:t>
      </w:r>
      <w:r w:rsidR="005D758B">
        <w:rPr>
          <w:color w:val="000000"/>
        </w:rPr>
        <w:t xml:space="preserve">main </w:t>
      </w:r>
      <w:r w:rsidRPr="00A167F4">
        <w:rPr>
          <w:i/>
          <w:color w:val="000000"/>
        </w:rPr>
        <w:t>ScS</w:t>
      </w:r>
      <w:r w:rsidRPr="00A167F4">
        <w:rPr>
          <w:color w:val="000000"/>
        </w:rPr>
        <w:t xml:space="preserve"> </w:t>
      </w:r>
      <w:r w:rsidR="005D758B">
        <w:rPr>
          <w:color w:val="000000"/>
        </w:rPr>
        <w:t>phase</w:t>
      </w:r>
      <w:r w:rsidR="005D758B" w:rsidRPr="00A167F4">
        <w:rPr>
          <w:color w:val="000000"/>
        </w:rPr>
        <w:t xml:space="preserve"> </w:t>
      </w:r>
      <w:r w:rsidR="005D758B">
        <w:rPr>
          <w:color w:val="000000"/>
        </w:rPr>
        <w:t>and</w:t>
      </w:r>
      <w:r w:rsidR="005D758B" w:rsidRPr="00A167F4">
        <w:rPr>
          <w:color w:val="000000"/>
        </w:rPr>
        <w:t xml:space="preserve"> </w:t>
      </w:r>
      <w:r w:rsidRPr="00A167F4">
        <w:rPr>
          <w:color w:val="000000"/>
        </w:rPr>
        <w:t xml:space="preserve">enhance </w:t>
      </w:r>
      <w:r w:rsidR="005D758B">
        <w:rPr>
          <w:color w:val="000000"/>
        </w:rPr>
        <w:t>subtle</w:t>
      </w:r>
      <w:r w:rsidR="005D758B" w:rsidRPr="00A167F4">
        <w:rPr>
          <w:color w:val="000000"/>
        </w:rPr>
        <w:t xml:space="preserve"> </w:t>
      </w:r>
      <w:r w:rsidRPr="00A167F4">
        <w:rPr>
          <w:color w:val="000000"/>
        </w:rPr>
        <w:t>ULVZ-generated reflected energy</w:t>
      </w:r>
      <w:ins w:id="604" w:author="Edward Garnero" w:date="2015-01-23T15:13:00Z">
        <w:r w:rsidR="004B3C29">
          <w:rPr>
            <w:color w:val="000000"/>
          </w:rPr>
          <w:t>, if present,</w:t>
        </w:r>
      </w:ins>
      <w:r w:rsidR="005D758B">
        <w:rPr>
          <w:color w:val="000000"/>
        </w:rPr>
        <w:t xml:space="preserve"> in FRS traces.  These were then geographically clustered, </w:t>
      </w:r>
      <w:ins w:id="605" w:author="Edward Garnero" w:date="2015-01-23T15:13:00Z">
        <w:r w:rsidR="004B3C29">
          <w:rPr>
            <w:color w:val="000000"/>
          </w:rPr>
          <w:t>re-</w:t>
        </w:r>
      </w:ins>
      <w:r w:rsidR="005D758B">
        <w:rPr>
          <w:color w:val="000000"/>
        </w:rPr>
        <w:t>stacked,</w:t>
      </w:r>
      <w:r w:rsidRPr="00A167F4">
        <w:rPr>
          <w:color w:val="000000"/>
        </w:rPr>
        <w:t xml:space="preserve"> and assign</w:t>
      </w:r>
      <w:r w:rsidR="005D758B">
        <w:rPr>
          <w:color w:val="000000"/>
        </w:rPr>
        <w:t>ed</w:t>
      </w:r>
      <w:r w:rsidRPr="00A167F4">
        <w:rPr>
          <w:color w:val="000000"/>
        </w:rPr>
        <w:t xml:space="preserve"> </w:t>
      </w:r>
      <w:r w:rsidR="005D758B" w:rsidRPr="00A167F4">
        <w:rPr>
          <w:color w:val="000000"/>
        </w:rPr>
        <w:t>best</w:t>
      </w:r>
      <w:r w:rsidR="005D758B">
        <w:rPr>
          <w:color w:val="000000"/>
        </w:rPr>
        <w:t>-</w:t>
      </w:r>
      <w:r w:rsidRPr="00A167F4">
        <w:rPr>
          <w:color w:val="000000"/>
        </w:rPr>
        <w:t xml:space="preserve">fitting </w:t>
      </w:r>
      <w:r w:rsidR="005D758B">
        <w:rPr>
          <w:color w:val="000000"/>
        </w:rPr>
        <w:t xml:space="preserve">regional </w:t>
      </w:r>
      <w:r w:rsidRPr="00A167F4">
        <w:rPr>
          <w:color w:val="000000"/>
        </w:rPr>
        <w:t xml:space="preserve">1-D </w:t>
      </w:r>
      <w:r w:rsidR="005D758B">
        <w:rPr>
          <w:color w:val="000000"/>
        </w:rPr>
        <w:t xml:space="preserve">ULVZ </w:t>
      </w:r>
      <w:r w:rsidRPr="00A167F4">
        <w:rPr>
          <w:color w:val="000000"/>
        </w:rPr>
        <w:t xml:space="preserve">models. </w:t>
      </w:r>
      <w:r w:rsidR="005D758B">
        <w:rPr>
          <w:color w:val="000000"/>
        </w:rPr>
        <w:t xml:space="preserve">One of our primary objectives was to test this technique for identifying </w:t>
      </w:r>
      <w:ins w:id="606" w:author="Edward Garnero" w:date="2015-01-23T15:13:00Z">
        <w:r w:rsidR="004B3C29">
          <w:rPr>
            <w:color w:val="000000"/>
          </w:rPr>
          <w:t xml:space="preserve">ULVZ structure, with an emphasis towards identifying </w:t>
        </w:r>
      </w:ins>
      <w:r w:rsidR="005D758B">
        <w:rPr>
          <w:color w:val="000000"/>
        </w:rPr>
        <w:t>lateral variations in ULVZ struct</w:t>
      </w:r>
      <w:r w:rsidR="00853CE7">
        <w:rPr>
          <w:color w:val="000000"/>
        </w:rPr>
        <w:t>u</w:t>
      </w:r>
      <w:r w:rsidR="005D758B">
        <w:rPr>
          <w:color w:val="000000"/>
        </w:rPr>
        <w:t>re.</w:t>
      </w:r>
      <w:r w:rsidRPr="00A167F4">
        <w:rPr>
          <w:color w:val="000000"/>
        </w:rPr>
        <w:t xml:space="preserve"> </w:t>
      </w:r>
      <w:r w:rsidR="00FB67F0">
        <w:rPr>
          <w:color w:val="000000"/>
        </w:rPr>
        <w:t>T</w:t>
      </w:r>
      <w:r w:rsidRPr="00A167F4">
        <w:rPr>
          <w:color w:val="000000"/>
        </w:rPr>
        <w:t xml:space="preserve">his </w:t>
      </w:r>
      <w:r w:rsidR="00FB67F0">
        <w:rPr>
          <w:color w:val="000000"/>
        </w:rPr>
        <w:t xml:space="preserve">method </w:t>
      </w:r>
      <w:del w:id="607" w:author="Edward Garnero" w:date="2015-01-23T15:15:00Z">
        <w:r w:rsidR="00FB67F0" w:rsidDel="004B3C29">
          <w:rPr>
            <w:color w:val="000000"/>
          </w:rPr>
          <w:delText>is a nice</w:delText>
        </w:r>
      </w:del>
      <w:ins w:id="608" w:author="Edward Garnero" w:date="2015-01-23T15:15:00Z">
        <w:r w:rsidR="004B3C29">
          <w:rPr>
            <w:color w:val="000000"/>
          </w:rPr>
          <w:t>appears fairly stable</w:t>
        </w:r>
        <w:r w:rsidR="00A86A34">
          <w:rPr>
            <w:color w:val="000000"/>
          </w:rPr>
          <w:t>, and thus represents an</w:t>
        </w:r>
      </w:ins>
      <w:r w:rsidR="00FB67F0">
        <w:rPr>
          <w:color w:val="000000"/>
        </w:rPr>
        <w:t xml:space="preserve"> addition to the collection of ULVZ</w:t>
      </w:r>
      <w:ins w:id="609" w:author="Edward Garnero" w:date="2015-01-23T15:16:00Z">
        <w:r w:rsidR="00A86A34">
          <w:rPr>
            <w:color w:val="000000"/>
          </w:rPr>
          <w:t>-detecting seismic waves, especially because</w:t>
        </w:r>
      </w:ins>
      <w:r w:rsidR="00FB67F0">
        <w:rPr>
          <w:color w:val="000000"/>
        </w:rPr>
        <w:t xml:space="preserve"> </w:t>
      </w:r>
      <w:del w:id="610" w:author="Edward Garnero" w:date="2015-01-23T15:16:00Z">
        <w:r w:rsidR="00FB67F0" w:rsidDel="00A86A34">
          <w:rPr>
            <w:color w:val="000000"/>
          </w:rPr>
          <w:delText xml:space="preserve">detection methods, since </w:delText>
        </w:r>
      </w:del>
      <w:r w:rsidR="00FB67F0">
        <w:rPr>
          <w:i/>
          <w:color w:val="000000"/>
        </w:rPr>
        <w:t xml:space="preserve">ScS </w:t>
      </w:r>
      <w:r w:rsidR="00FB67F0">
        <w:rPr>
          <w:color w:val="000000"/>
        </w:rPr>
        <w:t xml:space="preserve">is a </w:t>
      </w:r>
      <w:r w:rsidR="00F36AEA">
        <w:rPr>
          <w:color w:val="000000"/>
        </w:rPr>
        <w:t>well-recorded</w:t>
      </w:r>
      <w:r w:rsidR="00FB67F0">
        <w:rPr>
          <w:color w:val="000000"/>
        </w:rPr>
        <w:t xml:space="preserve"> seismic wave</w:t>
      </w:r>
      <w:del w:id="611" w:author="Edward Garnero" w:date="2015-01-23T15:16:00Z">
        <w:r w:rsidR="00FB67F0" w:rsidDel="00A86A34">
          <w:rPr>
            <w:color w:val="000000"/>
          </w:rPr>
          <w:delText>,</w:delText>
        </w:r>
      </w:del>
      <w:r w:rsidR="00FB67F0">
        <w:rPr>
          <w:color w:val="000000"/>
        </w:rPr>
        <w:t xml:space="preserve"> and </w:t>
      </w:r>
      <w:ins w:id="612" w:author="Edward Garnero" w:date="2015-01-23T15:16:00Z">
        <w:r w:rsidR="00A86A34">
          <w:rPr>
            <w:color w:val="000000"/>
          </w:rPr>
          <w:t xml:space="preserve">typically </w:t>
        </w:r>
      </w:ins>
      <w:r w:rsidR="00FB67F0">
        <w:rPr>
          <w:color w:val="000000"/>
        </w:rPr>
        <w:t>easily observable for most deep earthquakes with M&gt;6. However,</w:t>
      </w:r>
      <w:ins w:id="613" w:author="Edward Garnero" w:date="2015-01-23T15:17:00Z">
        <w:r w:rsidR="00A86A34">
          <w:rPr>
            <w:color w:val="000000"/>
          </w:rPr>
          <w:t xml:space="preserve"> several</w:t>
        </w:r>
      </w:ins>
      <w:r w:rsidRPr="00A167F4">
        <w:rPr>
          <w:color w:val="000000"/>
        </w:rPr>
        <w:t xml:space="preserve"> uncertainties </w:t>
      </w:r>
      <w:del w:id="614" w:author="Edward Garnero" w:date="2015-01-23T15:17:00Z">
        <w:r w:rsidR="00FB67F0" w:rsidDel="00A86A34">
          <w:rPr>
            <w:color w:val="000000"/>
          </w:rPr>
          <w:delText xml:space="preserve">with this method </w:delText>
        </w:r>
        <w:r w:rsidRPr="00A167F4" w:rsidDel="00A86A34">
          <w:rPr>
            <w:color w:val="000000"/>
          </w:rPr>
          <w:delText>are still present</w:delText>
        </w:r>
      </w:del>
      <w:ins w:id="615" w:author="Edward Garnero" w:date="2015-01-23T15:17:00Z">
        <w:r w:rsidR="00A86A34">
          <w:rPr>
            <w:color w:val="000000"/>
          </w:rPr>
          <w:t>exist</w:t>
        </w:r>
      </w:ins>
      <w:r w:rsidR="00FB67F0">
        <w:rPr>
          <w:color w:val="000000"/>
        </w:rPr>
        <w:t xml:space="preserve">, and </w:t>
      </w:r>
      <w:ins w:id="616" w:author="Edward Garnero" w:date="2015-01-23T15:17:00Z">
        <w:r w:rsidR="00A86A34">
          <w:rPr>
            <w:color w:val="000000"/>
          </w:rPr>
          <w:t xml:space="preserve">are </w:t>
        </w:r>
      </w:ins>
      <w:r w:rsidR="00FB67F0">
        <w:rPr>
          <w:color w:val="000000"/>
        </w:rPr>
        <w:t xml:space="preserve">discussed </w:t>
      </w:r>
      <w:del w:id="617" w:author="Edward Garnero" w:date="2015-01-23T15:17:00Z">
        <w:r w:rsidR="00FB67F0" w:rsidDel="00A86A34">
          <w:rPr>
            <w:color w:val="000000"/>
          </w:rPr>
          <w:delText>in</w:delText>
        </w:r>
        <w:r w:rsidRPr="00A167F4" w:rsidDel="00A86A34">
          <w:rPr>
            <w:color w:val="000000"/>
          </w:rPr>
          <w:delText xml:space="preserve"> this section</w:delText>
        </w:r>
      </w:del>
      <w:ins w:id="618" w:author="Edward Garnero" w:date="2015-01-23T15:17:00Z">
        <w:r w:rsidR="00A86A34">
          <w:rPr>
            <w:color w:val="000000"/>
          </w:rPr>
          <w:t>here</w:t>
        </w:r>
      </w:ins>
      <w:r w:rsidRPr="00A167F4">
        <w:rPr>
          <w:color w:val="000000"/>
        </w:rPr>
        <w:t>.</w:t>
      </w:r>
    </w:p>
    <w:p w14:paraId="270ED238" w14:textId="4C385164" w:rsidR="00EF100E" w:rsidRPr="00A167F4" w:rsidRDefault="00EF100E" w:rsidP="00EF100E">
      <w:pPr>
        <w:pStyle w:val="Default"/>
        <w:spacing w:line="480" w:lineRule="auto"/>
        <w:ind w:firstLine="709"/>
        <w:jc w:val="both"/>
        <w:rPr>
          <w:color w:val="000000"/>
        </w:rPr>
      </w:pPr>
      <w:r w:rsidRPr="00A167F4">
        <w:rPr>
          <w:color w:val="000000"/>
        </w:rPr>
        <w:t xml:space="preserve">One source of uncertainty comes from the deconvolution process. Since every seismogram </w:t>
      </w:r>
      <w:r w:rsidR="006B44C8">
        <w:rPr>
          <w:color w:val="000000"/>
        </w:rPr>
        <w:t>may possess</w:t>
      </w:r>
      <w:r w:rsidR="006B44C8" w:rsidRPr="00A167F4">
        <w:rPr>
          <w:color w:val="000000"/>
        </w:rPr>
        <w:t xml:space="preserve"> </w:t>
      </w:r>
      <w:r w:rsidRPr="00A167F4">
        <w:rPr>
          <w:color w:val="000000"/>
        </w:rPr>
        <w:t>a unique frequency content</w:t>
      </w:r>
      <w:r w:rsidR="006B44C8">
        <w:rPr>
          <w:color w:val="000000"/>
        </w:rPr>
        <w:t xml:space="preserve"> and noise level</w:t>
      </w:r>
      <w:r w:rsidRPr="00A167F4">
        <w:rPr>
          <w:color w:val="000000"/>
        </w:rPr>
        <w:t xml:space="preserve">, the deconvolution process </w:t>
      </w:r>
      <w:del w:id="619" w:author="Edward Garnero" w:date="2015-01-23T15:19:00Z">
        <w:r w:rsidRPr="00A167F4" w:rsidDel="007D275C">
          <w:rPr>
            <w:color w:val="000000"/>
          </w:rPr>
          <w:delText xml:space="preserve">may </w:delText>
        </w:r>
        <w:r w:rsidR="006B44C8" w:rsidDel="007D275C">
          <w:rPr>
            <w:color w:val="000000"/>
          </w:rPr>
          <w:delText>erroneously</w:delText>
        </w:r>
      </w:del>
      <w:ins w:id="620" w:author="Edward Garnero" w:date="2015-01-23T15:19:00Z">
        <w:r w:rsidR="007D275C">
          <w:rPr>
            <w:color w:val="000000"/>
          </w:rPr>
          <w:t>has the potential to</w:t>
        </w:r>
      </w:ins>
      <w:r w:rsidR="006B44C8" w:rsidRPr="00A167F4">
        <w:rPr>
          <w:color w:val="000000"/>
        </w:rPr>
        <w:t xml:space="preserve"> amplif</w:t>
      </w:r>
      <w:r w:rsidR="006B44C8">
        <w:rPr>
          <w:color w:val="000000"/>
        </w:rPr>
        <w:t>y</w:t>
      </w:r>
      <w:r w:rsidR="006B44C8" w:rsidRPr="00A167F4">
        <w:rPr>
          <w:color w:val="000000"/>
        </w:rPr>
        <w:t xml:space="preserve"> </w:t>
      </w:r>
      <w:r w:rsidRPr="008447E3">
        <w:t xml:space="preserve">a certain frequency band, </w:t>
      </w:r>
      <w:r w:rsidR="006B44C8">
        <w:t>resulting in an elevated</w:t>
      </w:r>
      <w:r w:rsidRPr="008447E3">
        <w:t xml:space="preserve"> noise leve</w:t>
      </w:r>
      <w:r w:rsidR="00775EDB" w:rsidRPr="008447E3">
        <w:t xml:space="preserve">l after deconvolution (Figure </w:t>
      </w:r>
      <w:r w:rsidR="003E7EF0" w:rsidRPr="008447E3">
        <w:t>S2</w:t>
      </w:r>
      <w:r w:rsidRPr="008447E3">
        <w:t xml:space="preserve">). </w:t>
      </w:r>
      <w:r w:rsidR="006B44C8">
        <w:t>Consequently, s</w:t>
      </w:r>
      <w:r w:rsidRPr="008447E3">
        <w:t xml:space="preserve">eismograms with lower </w:t>
      </w:r>
      <w:r w:rsidRPr="008447E3">
        <w:rPr>
          <w:i/>
        </w:rPr>
        <w:t>ScS</w:t>
      </w:r>
      <w:r w:rsidRPr="008447E3">
        <w:t xml:space="preserve"> amplitude</w:t>
      </w:r>
      <w:r w:rsidR="006B44C8">
        <w:t>s</w:t>
      </w:r>
      <w:r w:rsidRPr="008447E3">
        <w:t xml:space="preserve"> appear to have much higher</w:t>
      </w:r>
      <w:r w:rsidRPr="00A167F4">
        <w:rPr>
          <w:color w:val="000000"/>
        </w:rPr>
        <w:t xml:space="preserve"> noise level after deconvolution. </w:t>
      </w:r>
      <w:r w:rsidR="00FB67F0">
        <w:rPr>
          <w:color w:val="000000"/>
        </w:rPr>
        <w:t>Through trial and error</w:t>
      </w:r>
      <w:r w:rsidRPr="00A167F4">
        <w:rPr>
          <w:color w:val="000000"/>
        </w:rPr>
        <w:t xml:space="preserve">, we optimized deconvolution parameters to suppress noise while making the resultant waveform narrow. We also suppressed biases </w:t>
      </w:r>
      <w:del w:id="621" w:author="Edward Garnero" w:date="2015-01-23T15:20:00Z">
        <w:r w:rsidRPr="00A167F4" w:rsidDel="007D275C">
          <w:rPr>
            <w:color w:val="000000"/>
          </w:rPr>
          <w:delText xml:space="preserve">brought </w:delText>
        </w:r>
      </w:del>
      <w:ins w:id="622" w:author="Edward Garnero" w:date="2015-01-23T15:20:00Z">
        <w:r w:rsidR="007D275C">
          <w:rPr>
            <w:color w:val="000000"/>
          </w:rPr>
          <w:t>introduced</w:t>
        </w:r>
        <w:r w:rsidR="007D275C" w:rsidRPr="00A167F4">
          <w:rPr>
            <w:color w:val="000000"/>
          </w:rPr>
          <w:t xml:space="preserve"> </w:t>
        </w:r>
      </w:ins>
      <w:r w:rsidRPr="00A167F4">
        <w:rPr>
          <w:color w:val="000000"/>
        </w:rPr>
        <w:t xml:space="preserve">by </w:t>
      </w:r>
      <w:del w:id="623" w:author="Edward Garnero" w:date="2015-01-23T15:19:00Z">
        <w:r w:rsidRPr="00A167F4" w:rsidDel="007D275C">
          <w:rPr>
            <w:color w:val="000000"/>
          </w:rPr>
          <w:delText xml:space="preserve">these </w:delText>
        </w:r>
      </w:del>
      <w:r w:rsidRPr="00A167F4">
        <w:rPr>
          <w:color w:val="000000"/>
        </w:rPr>
        <w:t xml:space="preserve">deconvolution effects by weighting each seismogram by a </w:t>
      </w:r>
      <w:r w:rsidR="006B44C8" w:rsidRPr="00A167F4">
        <w:rPr>
          <w:color w:val="000000"/>
        </w:rPr>
        <w:t>signal</w:t>
      </w:r>
      <w:r w:rsidR="006B44C8">
        <w:rPr>
          <w:color w:val="000000"/>
        </w:rPr>
        <w:t>-</w:t>
      </w:r>
      <w:r w:rsidR="006B44C8" w:rsidRPr="00A167F4">
        <w:rPr>
          <w:color w:val="000000"/>
        </w:rPr>
        <w:t>to</w:t>
      </w:r>
      <w:r w:rsidR="006B44C8">
        <w:rPr>
          <w:color w:val="000000"/>
        </w:rPr>
        <w:t>-</w:t>
      </w:r>
      <w:r w:rsidRPr="00A167F4">
        <w:rPr>
          <w:color w:val="000000"/>
        </w:rPr>
        <w:t xml:space="preserve">noise ratio measured after deconvolution.  </w:t>
      </w:r>
      <w:ins w:id="624" w:author="Edward Garnero" w:date="2015-01-23T15:20:00Z">
        <w:r w:rsidR="007D275C">
          <w:rPr>
            <w:color w:val="000000"/>
          </w:rPr>
          <w:t>Our goal was to stack data from different events, thus deconvolution allowed us to equalize the signals pre-stacking. Using large datasets helps to suppress the effects of any given record on the stack results</w:t>
        </w:r>
      </w:ins>
      <w:ins w:id="625" w:author="Edward Garnero" w:date="2015-01-23T15:22:00Z">
        <w:r w:rsidR="007D275C">
          <w:rPr>
            <w:color w:val="000000"/>
          </w:rPr>
          <w:t>.</w:t>
        </w:r>
      </w:ins>
    </w:p>
    <w:p w14:paraId="311C45A6" w14:textId="77777777" w:rsidR="00F00830" w:rsidRDefault="00EF100E" w:rsidP="00F00830">
      <w:pPr>
        <w:pStyle w:val="Default"/>
        <w:spacing w:line="480" w:lineRule="auto"/>
        <w:ind w:firstLine="709"/>
        <w:jc w:val="both"/>
        <w:rPr>
          <w:ins w:id="626" w:author="Edward Garnero" w:date="2015-01-26T08:57:00Z"/>
          <w:color w:val="000000"/>
        </w:rPr>
      </w:pPr>
      <w:r w:rsidRPr="00A167F4">
        <w:rPr>
          <w:color w:val="000000"/>
        </w:rPr>
        <w:t xml:space="preserve">Strong variations </w:t>
      </w:r>
      <w:r w:rsidR="006B44C8">
        <w:rPr>
          <w:color w:val="000000"/>
        </w:rPr>
        <w:t>in</w:t>
      </w:r>
      <w:r w:rsidR="006B44C8" w:rsidRPr="00A167F4">
        <w:rPr>
          <w:color w:val="000000"/>
        </w:rPr>
        <w:t xml:space="preserve"> </w:t>
      </w:r>
      <w:r w:rsidRPr="00A167F4">
        <w:rPr>
          <w:color w:val="000000"/>
        </w:rPr>
        <w:t xml:space="preserve">ULVZ thickness </w:t>
      </w:r>
      <w:r w:rsidR="006B44C8">
        <w:rPr>
          <w:color w:val="000000"/>
        </w:rPr>
        <w:t xml:space="preserve">over lateral scales shorter than our geographic bin clusters </w:t>
      </w:r>
      <w:r w:rsidRPr="00A167F4">
        <w:rPr>
          <w:color w:val="000000"/>
        </w:rPr>
        <w:t xml:space="preserve">might </w:t>
      </w:r>
      <w:r w:rsidR="006B44C8">
        <w:rPr>
          <w:color w:val="000000"/>
        </w:rPr>
        <w:t>contribute</w:t>
      </w:r>
      <w:r w:rsidRPr="00A167F4">
        <w:rPr>
          <w:color w:val="000000"/>
        </w:rPr>
        <w:t xml:space="preserve"> </w:t>
      </w:r>
      <w:r w:rsidR="00D45271">
        <w:rPr>
          <w:color w:val="000000"/>
        </w:rPr>
        <w:t>scatter and variability to</w:t>
      </w:r>
      <w:r w:rsidRPr="00A167F4">
        <w:rPr>
          <w:color w:val="000000"/>
        </w:rPr>
        <w:t xml:space="preserve"> FRS stacks of </w:t>
      </w:r>
      <w:r w:rsidR="00D45271">
        <w:rPr>
          <w:color w:val="000000"/>
        </w:rPr>
        <w:t xml:space="preserve">the </w:t>
      </w:r>
      <w:r w:rsidRPr="00A167F4">
        <w:rPr>
          <w:color w:val="000000"/>
        </w:rPr>
        <w:t xml:space="preserve">bin clusters. </w:t>
      </w:r>
      <w:ins w:id="627" w:author="Edward Garnero" w:date="2015-01-23T15:23:00Z">
        <w:r w:rsidR="007D275C">
          <w:rPr>
            <w:color w:val="000000"/>
          </w:rPr>
          <w:t>For example, t</w:t>
        </w:r>
        <w:r w:rsidR="007D275C" w:rsidRPr="00A167F4">
          <w:rPr>
            <w:color w:val="000000"/>
          </w:rPr>
          <w:t>he distance between the center of cluster</w:t>
        </w:r>
        <w:r w:rsidR="007D275C">
          <w:rPr>
            <w:color w:val="000000"/>
          </w:rPr>
          <w:t>s</w:t>
        </w:r>
        <w:r w:rsidR="007D275C" w:rsidRPr="00A167F4">
          <w:rPr>
            <w:color w:val="000000"/>
          </w:rPr>
          <w:t xml:space="preserve"> 2 and 4 is </w:t>
        </w:r>
        <w:r w:rsidR="007D275C">
          <w:rPr>
            <w:color w:val="000000"/>
          </w:rPr>
          <w:t>~</w:t>
        </w:r>
        <w:r w:rsidR="007D275C" w:rsidRPr="00A167F4">
          <w:rPr>
            <w:color w:val="000000"/>
          </w:rPr>
          <w:t xml:space="preserve"> 3</w:t>
        </w:r>
        <w:r w:rsidR="007D275C">
          <w:rPr>
            <w:color w:val="000000"/>
          </w:rPr>
          <w:t>5</w:t>
        </w:r>
        <w:r w:rsidR="007D275C" w:rsidRPr="00A167F4">
          <w:rPr>
            <w:color w:val="000000"/>
          </w:rPr>
          <w:t xml:space="preserve">0 km </w:t>
        </w:r>
        <w:r w:rsidR="007D275C">
          <w:rPr>
            <w:color w:val="000000"/>
          </w:rPr>
          <w:t>at</w:t>
        </w:r>
        <w:r w:rsidR="007D275C" w:rsidRPr="00A167F4">
          <w:rPr>
            <w:color w:val="000000"/>
          </w:rPr>
          <w:t xml:space="preserve"> the CMB, over which </w:t>
        </w:r>
        <w:r w:rsidR="007D275C">
          <w:rPr>
            <w:color w:val="000000"/>
          </w:rPr>
          <w:t>our best-fit model</w:t>
        </w:r>
        <w:r w:rsidR="007D275C" w:rsidRPr="00A167F4">
          <w:rPr>
            <w:color w:val="000000"/>
          </w:rPr>
          <w:t xml:space="preserve"> </w:t>
        </w:r>
        <w:r w:rsidR="007D275C">
          <w:rPr>
            <w:color w:val="000000"/>
          </w:rPr>
          <w:t>ULVZ</w:t>
        </w:r>
        <w:r w:rsidR="007D275C" w:rsidRPr="00A167F4">
          <w:rPr>
            <w:color w:val="000000"/>
          </w:rPr>
          <w:t xml:space="preserve"> thickness</w:t>
        </w:r>
        <w:r w:rsidR="007D275C">
          <w:rPr>
            <w:color w:val="000000"/>
          </w:rPr>
          <w:t>es</w:t>
        </w:r>
        <w:r w:rsidR="007D275C" w:rsidRPr="00A167F4">
          <w:rPr>
            <w:color w:val="000000"/>
          </w:rPr>
          <w:t xml:space="preserve"> change from 20 km </w:t>
        </w:r>
      </w:ins>
      <w:ins w:id="628" w:author="Edward Garnero" w:date="2015-01-23T15:24:00Z">
        <w:r w:rsidR="007D275C">
          <w:rPr>
            <w:color w:val="000000"/>
          </w:rPr>
          <w:t xml:space="preserve">(bin clusters 1 and 2) </w:t>
        </w:r>
      </w:ins>
      <w:ins w:id="629" w:author="Edward Garnero" w:date="2015-01-23T15:23:00Z">
        <w:r w:rsidR="007D275C" w:rsidRPr="00A167F4">
          <w:rPr>
            <w:color w:val="000000"/>
          </w:rPr>
          <w:t>to 14 km</w:t>
        </w:r>
      </w:ins>
      <w:ins w:id="630" w:author="Edward Garnero" w:date="2015-01-23T15:24:00Z">
        <w:r w:rsidR="007D275C">
          <w:rPr>
            <w:color w:val="000000"/>
          </w:rPr>
          <w:t xml:space="preserve"> (bin clusters 4 and 5, Fig. 10a)</w:t>
        </w:r>
      </w:ins>
      <w:ins w:id="631" w:author="Edward Garnero" w:date="2015-01-23T15:23:00Z">
        <w:r w:rsidR="007D275C" w:rsidRPr="00A167F4">
          <w:rPr>
            <w:color w:val="000000"/>
          </w:rPr>
          <w:t xml:space="preserve">. </w:t>
        </w:r>
      </w:ins>
      <w:ins w:id="632" w:author="Edward Garnero" w:date="2015-01-26T08:46:00Z">
        <w:r w:rsidR="00F00830">
          <w:rPr>
            <w:color w:val="000000"/>
          </w:rPr>
          <w:t>T</w:t>
        </w:r>
      </w:ins>
      <w:ins w:id="633" w:author="Edward Garnero" w:date="2015-01-23T15:23:00Z">
        <w:r w:rsidR="007D275C" w:rsidRPr="00A167F4">
          <w:rPr>
            <w:color w:val="000000"/>
          </w:rPr>
          <w:t xml:space="preserve">he ULVZ thickness change </w:t>
        </w:r>
      </w:ins>
      <w:ins w:id="634" w:author="Edward Garnero" w:date="2015-01-26T08:47:00Z">
        <w:r w:rsidR="00F00830">
          <w:rPr>
            <w:color w:val="000000"/>
          </w:rPr>
          <w:t xml:space="preserve">between these two models </w:t>
        </w:r>
      </w:ins>
      <w:ins w:id="635" w:author="Edward Garnero" w:date="2015-01-23T15:23:00Z">
        <w:r w:rsidR="007D275C">
          <w:rPr>
            <w:color w:val="000000"/>
          </w:rPr>
          <w:t>may certainly</w:t>
        </w:r>
        <w:r w:rsidR="007D275C" w:rsidRPr="00A167F4">
          <w:rPr>
            <w:color w:val="000000"/>
          </w:rPr>
          <w:t xml:space="preserve"> be more acute</w:t>
        </w:r>
      </w:ins>
      <w:ins w:id="636" w:author="Edward Garnero" w:date="2015-01-23T15:25:00Z">
        <w:r w:rsidR="007D275C">
          <w:rPr>
            <w:color w:val="000000"/>
          </w:rPr>
          <w:t>:</w:t>
        </w:r>
      </w:ins>
      <w:ins w:id="637" w:author="Edward Garnero" w:date="2015-01-23T15:23:00Z">
        <w:r w:rsidR="007D275C" w:rsidRPr="00A167F4">
          <w:rPr>
            <w:color w:val="000000"/>
          </w:rPr>
          <w:t xml:space="preserve"> </w:t>
        </w:r>
        <w:r w:rsidR="007D275C">
          <w:rPr>
            <w:color w:val="000000"/>
          </w:rPr>
          <w:t>if</w:t>
        </w:r>
        <w:r w:rsidR="007D275C" w:rsidRPr="00A167F4">
          <w:rPr>
            <w:color w:val="000000"/>
          </w:rPr>
          <w:t xml:space="preserve"> comparing individual bin </w:t>
        </w:r>
      </w:ins>
      <w:ins w:id="638" w:author="Edward Garnero" w:date="2015-01-23T15:25:00Z">
        <w:r w:rsidR="007D275C">
          <w:rPr>
            <w:color w:val="000000"/>
          </w:rPr>
          <w:t xml:space="preserve">stacks for bin </w:t>
        </w:r>
      </w:ins>
      <w:ins w:id="639" w:author="Edward Garnero" w:date="2015-01-23T15:23:00Z">
        <w:r w:rsidR="007D275C" w:rsidRPr="00A167F4">
          <w:rPr>
            <w:color w:val="000000"/>
          </w:rPr>
          <w:t xml:space="preserve">14 and bin 15 </w:t>
        </w:r>
        <w:r w:rsidR="007D275C">
          <w:rPr>
            <w:color w:val="000000"/>
          </w:rPr>
          <w:t>(Figure 8</w:t>
        </w:r>
        <w:r w:rsidR="007D275C" w:rsidRPr="00A167F4">
          <w:rPr>
            <w:color w:val="000000"/>
          </w:rPr>
          <w:t>b</w:t>
        </w:r>
        <w:r w:rsidR="007D275C">
          <w:rPr>
            <w:color w:val="000000"/>
          </w:rPr>
          <w:t>)</w:t>
        </w:r>
        <w:r w:rsidR="007D275C" w:rsidRPr="00A167F4">
          <w:rPr>
            <w:color w:val="000000"/>
          </w:rPr>
          <w:t xml:space="preserve">, </w:t>
        </w:r>
      </w:ins>
      <w:ins w:id="640" w:author="Edward Garnero" w:date="2015-01-23T15:26:00Z">
        <w:r w:rsidR="00846BCE">
          <w:rPr>
            <w:color w:val="000000"/>
          </w:rPr>
          <w:t>where</w:t>
        </w:r>
      </w:ins>
      <w:ins w:id="641" w:author="Edward Garnero" w:date="2015-01-23T15:23:00Z">
        <w:r w:rsidR="007D275C" w:rsidRPr="00A167F4">
          <w:rPr>
            <w:color w:val="000000"/>
          </w:rPr>
          <w:t xml:space="preserve"> the distance is less than 100 km, </w:t>
        </w:r>
      </w:ins>
      <w:ins w:id="642" w:author="Edward Garnero" w:date="2015-01-23T15:26:00Z">
        <w:r w:rsidR="00846BCE">
          <w:rPr>
            <w:color w:val="000000"/>
          </w:rPr>
          <w:t xml:space="preserve">the </w:t>
        </w:r>
      </w:ins>
      <w:ins w:id="643" w:author="Edward Garnero" w:date="2015-01-23T15:28:00Z">
        <w:r w:rsidR="00846BCE">
          <w:rPr>
            <w:color w:val="000000"/>
          </w:rPr>
          <w:t xml:space="preserve">FRS </w:t>
        </w:r>
      </w:ins>
      <w:ins w:id="644" w:author="Edward Garnero" w:date="2015-01-23T15:26:00Z">
        <w:r w:rsidR="00846BCE">
          <w:rPr>
            <w:color w:val="000000"/>
          </w:rPr>
          <w:t xml:space="preserve">stacks are different (and bin 14 may represent some transition from the behavior seen at bin 13 and its neighbors to the </w:t>
        </w:r>
      </w:ins>
      <w:ins w:id="645" w:author="Edward Garnero" w:date="2015-01-26T08:49:00Z">
        <w:r w:rsidR="00F00830">
          <w:rPr>
            <w:color w:val="000000"/>
          </w:rPr>
          <w:t xml:space="preserve">east, e.g., </w:t>
        </w:r>
      </w:ins>
      <w:ins w:id="646" w:author="Edward Garnero" w:date="2015-01-23T15:26:00Z">
        <w:r w:rsidR="00846BCE">
          <w:rPr>
            <w:color w:val="000000"/>
          </w:rPr>
          <w:t>FRS stack</w:t>
        </w:r>
      </w:ins>
      <w:ins w:id="647" w:author="Edward Garnero" w:date="2015-01-26T08:50:00Z">
        <w:r w:rsidR="00F00830">
          <w:rPr>
            <w:color w:val="000000"/>
          </w:rPr>
          <w:t>s of</w:t>
        </w:r>
      </w:ins>
      <w:ins w:id="648" w:author="Edward Garnero" w:date="2015-01-23T15:26:00Z">
        <w:r w:rsidR="00846BCE">
          <w:rPr>
            <w:color w:val="000000"/>
          </w:rPr>
          <w:t xml:space="preserve"> bins 15 and 7, etc.). </w:t>
        </w:r>
      </w:ins>
      <w:ins w:id="649" w:author="Edward Garnero" w:date="2015-01-26T08:56:00Z">
        <w:r w:rsidR="00F00830">
          <w:rPr>
            <w:color w:val="000000"/>
          </w:rPr>
          <w:t xml:space="preserve">  </w:t>
        </w:r>
      </w:ins>
    </w:p>
    <w:p w14:paraId="43753463" w14:textId="77777777" w:rsidR="00882EE4" w:rsidRDefault="00F00830" w:rsidP="00F00830">
      <w:pPr>
        <w:pStyle w:val="Default"/>
        <w:spacing w:line="480" w:lineRule="auto"/>
        <w:ind w:firstLine="709"/>
        <w:jc w:val="both"/>
        <w:rPr>
          <w:ins w:id="650" w:author="Edward Garnero" w:date="2015-01-26T09:00:00Z"/>
          <w:color w:val="000000"/>
        </w:rPr>
      </w:pPr>
      <w:ins w:id="651" w:author="Edward Garnero" w:date="2015-01-26T08:56:00Z">
        <w:r>
          <w:rPr>
            <w:color w:val="000000"/>
          </w:rPr>
          <w:t>Bin cluster 3 is close to bin clusters 4 and 5, and best-fit with a much thinner model, 5 km thick.</w:t>
        </w:r>
      </w:ins>
      <w:ins w:id="652" w:author="Edward Garnero" w:date="2015-01-26T08:57:00Z">
        <w:r>
          <w:rPr>
            <w:color w:val="000000"/>
          </w:rPr>
          <w:t xml:space="preserve"> </w:t>
        </w:r>
      </w:ins>
      <w:ins w:id="653" w:author="Edward Garnero" w:date="2015-01-23T15:28:00Z">
        <w:r w:rsidR="00846BCE">
          <w:rPr>
            <w:color w:val="000000"/>
          </w:rPr>
          <w:t xml:space="preserve">ULVZ structural changes </w:t>
        </w:r>
      </w:ins>
      <w:ins w:id="654" w:author="Edward Garnero" w:date="2015-01-23T15:29:00Z">
        <w:r w:rsidR="00846BCE">
          <w:rPr>
            <w:color w:val="000000"/>
          </w:rPr>
          <w:t>over</w:t>
        </w:r>
      </w:ins>
      <w:ins w:id="655" w:author="Edward Garnero" w:date="2015-01-23T15:28:00Z">
        <w:r w:rsidR="00846BCE">
          <w:rPr>
            <w:color w:val="000000"/>
          </w:rPr>
          <w:t xml:space="preserve"> short lateral distances is not unusual, and </w:t>
        </w:r>
      </w:ins>
      <w:ins w:id="656" w:author="Edward Garnero" w:date="2015-01-26T08:50:00Z">
        <w:r>
          <w:rPr>
            <w:color w:val="000000"/>
          </w:rPr>
          <w:t>this level of</w:t>
        </w:r>
      </w:ins>
      <w:ins w:id="657" w:author="Edward Garnero" w:date="2015-01-26T08:48:00Z">
        <w:r>
          <w:rPr>
            <w:color w:val="000000"/>
          </w:rPr>
          <w:t xml:space="preserve"> variability </w:t>
        </w:r>
      </w:ins>
      <w:ins w:id="658" w:author="Edward Garnero" w:date="2015-01-23T15:28:00Z">
        <w:r w:rsidR="00846BCE">
          <w:rPr>
            <w:color w:val="000000"/>
          </w:rPr>
          <w:t xml:space="preserve">is </w:t>
        </w:r>
      </w:ins>
      <w:ins w:id="659" w:author="Edward Garnero" w:date="2015-01-23T15:23:00Z">
        <w:r w:rsidR="007D275C" w:rsidRPr="00A167F4">
          <w:rPr>
            <w:color w:val="000000"/>
          </w:rPr>
          <w:t>comparable with the lateral variation</w:t>
        </w:r>
        <w:r w:rsidR="007D275C">
          <w:rPr>
            <w:color w:val="000000"/>
          </w:rPr>
          <w:t>s in thickness</w:t>
        </w:r>
        <w:r w:rsidR="007D275C" w:rsidRPr="00A167F4">
          <w:rPr>
            <w:color w:val="000000"/>
          </w:rPr>
          <w:t xml:space="preserve"> inferred from </w:t>
        </w:r>
        <w:r w:rsidR="007D275C">
          <w:rPr>
            <w:color w:val="000000"/>
          </w:rPr>
          <w:t>past</w:t>
        </w:r>
        <w:r w:rsidR="007D275C" w:rsidRPr="00A167F4">
          <w:rPr>
            <w:color w:val="000000"/>
          </w:rPr>
          <w:t xml:space="preserve"> stud</w:t>
        </w:r>
        <w:r w:rsidR="007D275C">
          <w:rPr>
            <w:color w:val="000000"/>
          </w:rPr>
          <w:t>ies</w:t>
        </w:r>
        <w:r w:rsidR="007D275C" w:rsidRPr="00A167F4">
          <w:rPr>
            <w:color w:val="000000"/>
          </w:rPr>
          <w:t xml:space="preserve"> </w:t>
        </w:r>
        <w:r w:rsidR="007D275C">
          <w:rPr>
            <w:color w:val="000000"/>
          </w:rPr>
          <w:t>(</w:t>
        </w:r>
        <w:r w:rsidR="007D275C" w:rsidRPr="00A167F4">
          <w:rPr>
            <w:color w:val="000000"/>
          </w:rPr>
          <w:t>e.g.</w:t>
        </w:r>
        <w:r w:rsidR="007D275C">
          <w:rPr>
            <w:color w:val="000000"/>
          </w:rPr>
          <w:t xml:space="preserve"> </w:t>
        </w:r>
        <w:r w:rsidR="007D275C" w:rsidRPr="00931D3C">
          <w:rPr>
            <w:color w:val="000000"/>
          </w:rPr>
          <w:t>Rost et al., 2005</w:t>
        </w:r>
        <w:r w:rsidR="007D275C">
          <w:rPr>
            <w:color w:val="000000"/>
          </w:rPr>
          <w:t>; Idehara et al. 2007)</w:t>
        </w:r>
        <w:r w:rsidR="007D275C" w:rsidRPr="00A167F4">
          <w:rPr>
            <w:color w:val="000000"/>
          </w:rPr>
          <w:t>.</w:t>
        </w:r>
      </w:ins>
      <w:ins w:id="660" w:author="Edward Garnero" w:date="2015-01-26T08:58:00Z">
        <w:r>
          <w:rPr>
            <w:color w:val="000000"/>
          </w:rPr>
          <w:t xml:space="preserve"> </w:t>
        </w:r>
      </w:ins>
      <w:r w:rsidR="00EF100E" w:rsidRPr="00A167F4">
        <w:rPr>
          <w:color w:val="000000"/>
        </w:rPr>
        <w:t xml:space="preserve">If significant ULVZ thickness changes </w:t>
      </w:r>
      <w:ins w:id="661" w:author="Edward Garnero" w:date="2015-01-26T08:51:00Z">
        <w:r>
          <w:rPr>
            <w:color w:val="000000"/>
          </w:rPr>
          <w:t xml:space="preserve">over short lateral distances </w:t>
        </w:r>
      </w:ins>
      <w:del w:id="662" w:author="Edward Garnero" w:date="2015-01-23T16:05:00Z">
        <w:r w:rsidR="00EF100E" w:rsidRPr="00A167F4" w:rsidDel="00D472E8">
          <w:rPr>
            <w:color w:val="000000"/>
          </w:rPr>
          <w:delText xml:space="preserve">or tilted ULVZ surface </w:delText>
        </w:r>
      </w:del>
      <w:r w:rsidR="00EF100E" w:rsidRPr="00A167F4">
        <w:rPr>
          <w:color w:val="000000"/>
        </w:rPr>
        <w:t>are present</w:t>
      </w:r>
      <w:ins w:id="663" w:author="Edward Garnero" w:date="2015-01-26T08:51:00Z">
        <w:r>
          <w:rPr>
            <w:color w:val="000000"/>
          </w:rPr>
          <w:t xml:space="preserve"> (e.g., &lt; 100 km)</w:t>
        </w:r>
      </w:ins>
      <w:ins w:id="664" w:author="Edward Garnero" w:date="2015-01-23T16:05:00Z">
        <w:r w:rsidR="00D472E8">
          <w:rPr>
            <w:color w:val="000000"/>
          </w:rPr>
          <w:t>, which of course includes the possibility of tilted or other 3-D structures</w:t>
        </w:r>
      </w:ins>
      <w:del w:id="665" w:author="Edward Garnero" w:date="2015-01-23T16:05:00Z">
        <w:r w:rsidR="00EF100E" w:rsidRPr="00A167F4" w:rsidDel="00D472E8">
          <w:rPr>
            <w:color w:val="000000"/>
          </w:rPr>
          <w:delText xml:space="preserve"> within </w:delText>
        </w:r>
        <w:r w:rsidR="00D45271" w:rsidDel="00D472E8">
          <w:rPr>
            <w:color w:val="000000"/>
          </w:rPr>
          <w:delText>any</w:delText>
        </w:r>
        <w:r w:rsidR="00D45271" w:rsidRPr="00A167F4" w:rsidDel="00D472E8">
          <w:rPr>
            <w:color w:val="000000"/>
          </w:rPr>
          <w:delText xml:space="preserve"> </w:delText>
        </w:r>
        <w:r w:rsidR="00EF100E" w:rsidRPr="00A167F4" w:rsidDel="00D472E8">
          <w:rPr>
            <w:color w:val="000000"/>
          </w:rPr>
          <w:delText>bin cluster</w:delText>
        </w:r>
      </w:del>
      <w:r w:rsidR="00EF100E" w:rsidRPr="00A167F4">
        <w:rPr>
          <w:color w:val="000000"/>
        </w:rPr>
        <w:t xml:space="preserve">, the </w:t>
      </w:r>
      <w:r w:rsidR="00D45271">
        <w:rPr>
          <w:color w:val="000000"/>
        </w:rPr>
        <w:t xml:space="preserve">ULVZ </w:t>
      </w:r>
      <w:r w:rsidR="00EF100E" w:rsidRPr="00A167F4">
        <w:rPr>
          <w:color w:val="000000"/>
        </w:rPr>
        <w:t xml:space="preserve">pre-cursor and post-cursor </w:t>
      </w:r>
      <w:r w:rsidR="00D45271">
        <w:rPr>
          <w:color w:val="000000"/>
        </w:rPr>
        <w:t>arrivals (</w:t>
      </w:r>
      <w:del w:id="666" w:author="Edward Garnero" w:date="2015-01-23T16:05:00Z">
        <w:r w:rsidR="00D45271" w:rsidDel="00217859">
          <w:rPr>
            <w:color w:val="000000"/>
          </w:rPr>
          <w:delText xml:space="preserve">e.g., </w:delText>
        </w:r>
      </w:del>
      <w:r w:rsidR="00D45271">
        <w:rPr>
          <w:color w:val="000000"/>
        </w:rPr>
        <w:t xml:space="preserve">Figure 2) </w:t>
      </w:r>
      <w:del w:id="667" w:author="Edward Garnero" w:date="2015-01-23T16:06:00Z">
        <w:r w:rsidR="00EF100E" w:rsidRPr="00A167F4" w:rsidDel="00217859">
          <w:rPr>
            <w:color w:val="000000"/>
          </w:rPr>
          <w:delText xml:space="preserve">would </w:delText>
        </w:r>
      </w:del>
      <w:ins w:id="668" w:author="Edward Garnero" w:date="2015-01-23T16:06:00Z">
        <w:r w:rsidR="00217859">
          <w:rPr>
            <w:color w:val="000000"/>
          </w:rPr>
          <w:t>may</w:t>
        </w:r>
        <w:r w:rsidR="00217859" w:rsidRPr="00A167F4">
          <w:rPr>
            <w:color w:val="000000"/>
          </w:rPr>
          <w:t xml:space="preserve"> </w:t>
        </w:r>
      </w:ins>
      <w:r w:rsidR="00EF100E" w:rsidRPr="00A167F4">
        <w:rPr>
          <w:color w:val="000000"/>
        </w:rPr>
        <w:t xml:space="preserve">fail to be symmetric about </w:t>
      </w:r>
      <w:r w:rsidR="00EF100E" w:rsidRPr="00217859">
        <w:rPr>
          <w:i/>
          <w:color w:val="000000"/>
        </w:rPr>
        <w:t>ScS</w:t>
      </w:r>
      <w:ins w:id="669" w:author="Edward Garnero" w:date="2015-01-23T16:06:00Z">
        <w:r w:rsidR="00217859" w:rsidRPr="00217859">
          <w:rPr>
            <w:color w:val="000000"/>
            <w:rPrChange w:id="670" w:author="Edward Garnero" w:date="2015-01-23T16:06:00Z">
              <w:rPr>
                <w:i/>
                <w:color w:val="000000"/>
              </w:rPr>
            </w:rPrChange>
          </w:rPr>
          <w:t xml:space="preserve"> (</w:t>
        </w:r>
      </w:ins>
      <w:ins w:id="671" w:author="Edward Garnero" w:date="2015-01-26T08:52:00Z">
        <w:r>
          <w:rPr>
            <w:color w:val="000000"/>
          </w:rPr>
          <w:t>and/or</w:t>
        </w:r>
      </w:ins>
      <w:ins w:id="672" w:author="Edward Garnero" w:date="2015-01-23T16:06:00Z">
        <w:r w:rsidR="00217859" w:rsidRPr="00217859">
          <w:rPr>
            <w:color w:val="000000"/>
            <w:rPrChange w:id="673" w:author="Edward Garnero" w:date="2015-01-23T16:06:00Z">
              <w:rPr>
                <w:i/>
                <w:color w:val="000000"/>
              </w:rPr>
            </w:rPrChange>
          </w:rPr>
          <w:t xml:space="preserve"> absence)</w:t>
        </w:r>
      </w:ins>
      <w:r w:rsidR="00EF100E" w:rsidRPr="00217859">
        <w:rPr>
          <w:color w:val="000000"/>
        </w:rPr>
        <w:t>,</w:t>
      </w:r>
      <w:r w:rsidR="00EF100E" w:rsidRPr="00A167F4">
        <w:rPr>
          <w:color w:val="000000"/>
        </w:rPr>
        <w:t xml:space="preserve"> result</w:t>
      </w:r>
      <w:r w:rsidR="00D45271">
        <w:rPr>
          <w:color w:val="000000"/>
        </w:rPr>
        <w:t>ing</w:t>
      </w:r>
      <w:r w:rsidR="00EF100E" w:rsidRPr="00A167F4">
        <w:rPr>
          <w:color w:val="000000"/>
        </w:rPr>
        <w:t xml:space="preserve"> in </w:t>
      </w:r>
      <w:ins w:id="674" w:author="Edward Garnero" w:date="2015-01-23T16:07:00Z">
        <w:r w:rsidR="00217859">
          <w:rPr>
            <w:color w:val="000000"/>
          </w:rPr>
          <w:t xml:space="preserve">a number of </w:t>
        </w:r>
      </w:ins>
      <w:ins w:id="675" w:author="Edward Garnero" w:date="2015-01-23T16:08:00Z">
        <w:r w:rsidR="00217859">
          <w:rPr>
            <w:color w:val="000000"/>
          </w:rPr>
          <w:t>possibilities</w:t>
        </w:r>
      </w:ins>
      <w:ins w:id="676" w:author="Edward Garnero" w:date="2015-01-23T16:07:00Z">
        <w:r w:rsidR="00217859">
          <w:rPr>
            <w:color w:val="000000"/>
          </w:rPr>
          <w:t xml:space="preserve">, including </w:t>
        </w:r>
      </w:ins>
      <w:del w:id="677" w:author="Edward Garnero" w:date="2015-01-23T16:06:00Z">
        <w:r w:rsidR="00EF100E" w:rsidRPr="00A167F4" w:rsidDel="00217859">
          <w:rPr>
            <w:color w:val="000000"/>
          </w:rPr>
          <w:delText xml:space="preserve">a </w:delText>
        </w:r>
      </w:del>
      <w:r w:rsidR="00D45271" w:rsidRPr="00A167F4">
        <w:rPr>
          <w:color w:val="000000"/>
        </w:rPr>
        <w:t>broade</w:t>
      </w:r>
      <w:r w:rsidR="00D45271">
        <w:rPr>
          <w:color w:val="000000"/>
        </w:rPr>
        <w:t>ned</w:t>
      </w:r>
      <w:r w:rsidR="00D45271" w:rsidRPr="00A167F4">
        <w:rPr>
          <w:color w:val="000000"/>
        </w:rPr>
        <w:t xml:space="preserve"> </w:t>
      </w:r>
      <w:r w:rsidR="00EF100E" w:rsidRPr="00A167F4">
        <w:rPr>
          <w:color w:val="000000"/>
        </w:rPr>
        <w:t>or even multi-peak</w:t>
      </w:r>
      <w:ins w:id="678" w:author="Edward Garnero" w:date="2015-01-23T16:07:00Z">
        <w:r w:rsidR="00217859">
          <w:rPr>
            <w:color w:val="000000"/>
          </w:rPr>
          <w:t>ed</w:t>
        </w:r>
      </w:ins>
      <w:r w:rsidR="00EF100E" w:rsidRPr="00A167F4">
        <w:rPr>
          <w:color w:val="000000"/>
        </w:rPr>
        <w:t xml:space="preserve"> FRS </w:t>
      </w:r>
      <w:ins w:id="679" w:author="Edward Garnero" w:date="2015-01-23T16:07:00Z">
        <w:r w:rsidR="00217859">
          <w:rPr>
            <w:color w:val="000000"/>
          </w:rPr>
          <w:t xml:space="preserve">traces </w:t>
        </w:r>
      </w:ins>
      <w:r w:rsidR="00D45271">
        <w:rPr>
          <w:color w:val="000000"/>
        </w:rPr>
        <w:t>(</w:t>
      </w:r>
      <w:ins w:id="680" w:author="Edward Garnero" w:date="2015-01-23T16:09:00Z">
        <w:r w:rsidR="00217859">
          <w:rPr>
            <w:color w:val="000000"/>
          </w:rPr>
          <w:t xml:space="preserve">if multi-peaked, </w:t>
        </w:r>
      </w:ins>
      <w:r w:rsidR="00EF100E" w:rsidRPr="00A167F4">
        <w:rPr>
          <w:color w:val="000000"/>
        </w:rPr>
        <w:t>with weaker amplitude</w:t>
      </w:r>
      <w:r w:rsidR="00D45271">
        <w:rPr>
          <w:color w:val="000000"/>
        </w:rPr>
        <w:t>s)</w:t>
      </w:r>
      <w:ins w:id="681" w:author="Edward Garnero" w:date="2015-01-23T16:09:00Z">
        <w:r w:rsidR="00217859">
          <w:rPr>
            <w:color w:val="000000"/>
          </w:rPr>
          <w:t>.</w:t>
        </w:r>
      </w:ins>
      <w:del w:id="682" w:author="Edward Garnero" w:date="2015-01-23T16:09:00Z">
        <w:r w:rsidR="00EF100E" w:rsidRPr="00A167F4" w:rsidDel="00217859">
          <w:rPr>
            <w:color w:val="000000"/>
          </w:rPr>
          <w:delText xml:space="preserve"> than that of a flat </w:delText>
        </w:r>
        <w:r w:rsidR="00D45271" w:rsidDel="00217859">
          <w:rPr>
            <w:color w:val="000000"/>
          </w:rPr>
          <w:delText xml:space="preserve">and uniform </w:delText>
        </w:r>
        <w:r w:rsidR="00EF100E" w:rsidRPr="00A167F4" w:rsidDel="00217859">
          <w:rPr>
            <w:color w:val="000000"/>
          </w:rPr>
          <w:delText xml:space="preserve">ULVZ layer. </w:delText>
        </w:r>
      </w:del>
      <w:ins w:id="683" w:author="Edward Garnero" w:date="2015-01-23T16:09:00Z">
        <w:r w:rsidR="00217859">
          <w:rPr>
            <w:color w:val="000000"/>
          </w:rPr>
          <w:t xml:space="preserve"> </w:t>
        </w:r>
      </w:ins>
      <w:r w:rsidR="00EF100E" w:rsidRPr="00A167F4">
        <w:rPr>
          <w:color w:val="000000"/>
        </w:rPr>
        <w:t xml:space="preserve">The resultant best-fitting </w:t>
      </w:r>
      <w:ins w:id="684" w:author="Edward Garnero" w:date="2015-01-26T08:52:00Z">
        <w:r>
          <w:rPr>
            <w:color w:val="000000"/>
          </w:rPr>
          <w:t xml:space="preserve">1-D </w:t>
        </w:r>
      </w:ins>
      <w:r w:rsidR="00EF100E" w:rsidRPr="00A167F4">
        <w:rPr>
          <w:color w:val="000000"/>
        </w:rPr>
        <w:t xml:space="preserve">model </w:t>
      </w:r>
      <w:del w:id="685" w:author="Edward Garnero" w:date="2015-01-26T08:52:00Z">
        <w:r w:rsidR="00EF100E" w:rsidRPr="00A167F4" w:rsidDel="00F00830">
          <w:rPr>
            <w:color w:val="000000"/>
          </w:rPr>
          <w:delText xml:space="preserve">would </w:delText>
        </w:r>
      </w:del>
      <w:ins w:id="686" w:author="Edward Garnero" w:date="2015-01-26T08:52:00Z">
        <w:r>
          <w:rPr>
            <w:color w:val="000000"/>
          </w:rPr>
          <w:t>c</w:t>
        </w:r>
        <w:r w:rsidRPr="00A167F4">
          <w:rPr>
            <w:color w:val="000000"/>
          </w:rPr>
          <w:t xml:space="preserve">ould </w:t>
        </w:r>
      </w:ins>
      <w:r w:rsidR="00AC1F1F">
        <w:rPr>
          <w:color w:val="000000"/>
        </w:rPr>
        <w:t xml:space="preserve">thus </w:t>
      </w:r>
      <w:r w:rsidR="00EF100E" w:rsidRPr="00A167F4">
        <w:rPr>
          <w:color w:val="000000"/>
        </w:rPr>
        <w:t>have a weaker and thinner ULVZ</w:t>
      </w:r>
      <w:r w:rsidR="00AC1F1F">
        <w:rPr>
          <w:color w:val="000000"/>
        </w:rPr>
        <w:t>,</w:t>
      </w:r>
      <w:r w:rsidR="00EF100E" w:rsidRPr="00A167F4">
        <w:rPr>
          <w:color w:val="000000"/>
        </w:rPr>
        <w:t xml:space="preserve"> leading to </w:t>
      </w:r>
      <w:r w:rsidR="00AC1F1F">
        <w:rPr>
          <w:color w:val="000000"/>
        </w:rPr>
        <w:t xml:space="preserve">an </w:t>
      </w:r>
      <w:r w:rsidR="00EF100E" w:rsidRPr="00A167F4">
        <w:rPr>
          <w:color w:val="000000"/>
        </w:rPr>
        <w:t xml:space="preserve">underestimation of ULVZ properties. </w:t>
      </w:r>
      <w:del w:id="687" w:author="Edward Garnero" w:date="2015-01-23T16:11:00Z">
        <w:r w:rsidR="00EF100E" w:rsidRPr="00A167F4" w:rsidDel="00217859">
          <w:rPr>
            <w:color w:val="000000"/>
          </w:rPr>
          <w:delText xml:space="preserve">This </w:delText>
        </w:r>
      </w:del>
      <w:ins w:id="688" w:author="Edward Garnero" w:date="2015-01-23T16:11:00Z">
        <w:r w:rsidR="00217859">
          <w:rPr>
            <w:color w:val="000000"/>
          </w:rPr>
          <w:t>Multiple bumps are</w:t>
        </w:r>
        <w:r w:rsidR="00217859" w:rsidRPr="00A167F4">
          <w:rPr>
            <w:color w:val="000000"/>
          </w:rPr>
          <w:t xml:space="preserve"> </w:t>
        </w:r>
      </w:ins>
      <w:ins w:id="689" w:author="Edward Garnero" w:date="2015-01-26T08:58:00Z">
        <w:r>
          <w:rPr>
            <w:color w:val="000000"/>
          </w:rPr>
          <w:t xml:space="preserve">in fact </w:t>
        </w:r>
      </w:ins>
      <w:del w:id="690" w:author="Edward Garnero" w:date="2015-01-23T16:11:00Z">
        <w:r w:rsidR="00EF100E" w:rsidRPr="00A167F4" w:rsidDel="00217859">
          <w:rPr>
            <w:color w:val="000000"/>
          </w:rPr>
          <w:delText>might be evident</w:delText>
        </w:r>
      </w:del>
      <w:ins w:id="691" w:author="Edward Garnero" w:date="2015-01-23T16:11:00Z">
        <w:r w:rsidR="00217859">
          <w:rPr>
            <w:color w:val="000000"/>
          </w:rPr>
          <w:t>present</w:t>
        </w:r>
      </w:ins>
      <w:r w:rsidR="00EF100E" w:rsidRPr="00A167F4">
        <w:rPr>
          <w:color w:val="000000"/>
        </w:rPr>
        <w:t xml:space="preserve"> in </w:t>
      </w:r>
      <w:ins w:id="692" w:author="Edward Garnero" w:date="2015-01-26T08:53:00Z">
        <w:r>
          <w:rPr>
            <w:color w:val="000000"/>
          </w:rPr>
          <w:t xml:space="preserve">the FRS of bin </w:t>
        </w:r>
      </w:ins>
      <w:r w:rsidR="00EF100E" w:rsidRPr="00A167F4">
        <w:rPr>
          <w:color w:val="000000"/>
        </w:rPr>
        <w:t>cluster 3</w:t>
      </w:r>
      <w:r w:rsidR="00AC1F1F">
        <w:rPr>
          <w:color w:val="000000"/>
        </w:rPr>
        <w:t xml:space="preserve"> (see </w:t>
      </w:r>
      <w:del w:id="693" w:author="Edward Garnero" w:date="2015-01-26T08:53:00Z">
        <w:r w:rsidR="00AC1F1F" w:rsidDel="00F00830">
          <w:rPr>
            <w:color w:val="000000"/>
          </w:rPr>
          <w:delText xml:space="preserve">location in </w:delText>
        </w:r>
      </w:del>
      <w:r w:rsidR="00AC1F1F">
        <w:rPr>
          <w:color w:val="000000"/>
        </w:rPr>
        <w:t xml:space="preserve">Figure 8d and </w:t>
      </w:r>
      <w:del w:id="694" w:author="Edward Garnero" w:date="2015-01-26T08:53:00Z">
        <w:r w:rsidR="00AC1F1F" w:rsidDel="00F00830">
          <w:rPr>
            <w:color w:val="000000"/>
          </w:rPr>
          <w:delText xml:space="preserve">cluster modeling in </w:delText>
        </w:r>
      </w:del>
      <w:r w:rsidR="00AC1F1F">
        <w:rPr>
          <w:color w:val="000000"/>
        </w:rPr>
        <w:t>Figure</w:t>
      </w:r>
      <w:del w:id="695" w:author="Edward Garnero" w:date="2015-01-23T16:12:00Z">
        <w:r w:rsidR="00AC1F1F" w:rsidDel="00217859">
          <w:rPr>
            <w:color w:val="000000"/>
          </w:rPr>
          <w:delText>s</w:delText>
        </w:r>
      </w:del>
      <w:r w:rsidR="00AC1F1F">
        <w:rPr>
          <w:color w:val="000000"/>
        </w:rPr>
        <w:t xml:space="preserve"> 9</w:t>
      </w:r>
      <w:del w:id="696" w:author="Edward Garnero" w:date="2015-01-23T16:12:00Z">
        <w:r w:rsidR="00AC1F1F" w:rsidDel="00217859">
          <w:rPr>
            <w:color w:val="000000"/>
          </w:rPr>
          <w:delText xml:space="preserve"> and 10</w:delText>
        </w:r>
      </w:del>
      <w:r w:rsidR="00AC1F1F">
        <w:rPr>
          <w:color w:val="000000"/>
        </w:rPr>
        <w:t>)</w:t>
      </w:r>
      <w:del w:id="697" w:author="Edward Garnero" w:date="2015-01-23T16:12:00Z">
        <w:r w:rsidR="00EF100E" w:rsidRPr="00A167F4" w:rsidDel="00217859">
          <w:rPr>
            <w:color w:val="000000"/>
          </w:rPr>
          <w:delText>,</w:delText>
        </w:r>
      </w:del>
      <w:ins w:id="698" w:author="Edward Garnero" w:date="2015-01-23T16:12:00Z">
        <w:r w:rsidR="00217859">
          <w:rPr>
            <w:color w:val="000000"/>
          </w:rPr>
          <w:t xml:space="preserve">. </w:t>
        </w:r>
      </w:ins>
      <w:del w:id="699" w:author="Edward Garnero" w:date="2015-01-26T08:58:00Z">
        <w:r w:rsidR="00EF100E" w:rsidRPr="00A167F4" w:rsidDel="00F00830">
          <w:rPr>
            <w:color w:val="000000"/>
          </w:rPr>
          <w:delText xml:space="preserve"> </w:delText>
        </w:r>
      </w:del>
      <w:del w:id="700" w:author="Edward Garnero" w:date="2015-01-23T16:14:00Z">
        <w:r w:rsidR="00EF100E" w:rsidRPr="00A167F4" w:rsidDel="00217859">
          <w:rPr>
            <w:color w:val="000000"/>
          </w:rPr>
          <w:delText>where a broader but weaker FRS stack might be due to</w:delText>
        </w:r>
        <w:r w:rsidR="00AC1F1F" w:rsidDel="00217859">
          <w:rPr>
            <w:color w:val="000000"/>
          </w:rPr>
          <w:delText xml:space="preserve"> a tilted or variable</w:delText>
        </w:r>
        <w:r w:rsidR="00EF100E" w:rsidRPr="00A167F4" w:rsidDel="00217859">
          <w:rPr>
            <w:color w:val="000000"/>
          </w:rPr>
          <w:delText xml:space="preserve"> ULVZ </w:delText>
        </w:r>
        <w:r w:rsidR="00AC1F1F" w:rsidDel="00217859">
          <w:rPr>
            <w:color w:val="000000"/>
          </w:rPr>
          <w:delText>topography:</w:delText>
        </w:r>
        <w:r w:rsidR="00AC1F1F" w:rsidRPr="00A167F4" w:rsidDel="00217859">
          <w:rPr>
            <w:color w:val="000000"/>
          </w:rPr>
          <w:delText xml:space="preserve"> </w:delText>
        </w:r>
        <w:r w:rsidR="00AC1F1F" w:rsidDel="00217859">
          <w:rPr>
            <w:color w:val="000000"/>
          </w:rPr>
          <w:delText>bin cluster 3</w:delText>
        </w:r>
        <w:r w:rsidR="00AC1F1F" w:rsidRPr="00A167F4" w:rsidDel="00217859">
          <w:rPr>
            <w:color w:val="000000"/>
          </w:rPr>
          <w:delText xml:space="preserve"> </w:delText>
        </w:r>
        <w:r w:rsidR="00EF100E" w:rsidRPr="00A167F4" w:rsidDel="00217859">
          <w:rPr>
            <w:color w:val="000000"/>
          </w:rPr>
          <w:delText xml:space="preserve">is between </w:delText>
        </w:r>
        <w:r w:rsidR="00AC1F1F" w:rsidDel="00217859">
          <w:rPr>
            <w:color w:val="000000"/>
          </w:rPr>
          <w:delText>bin</w:delText>
        </w:r>
        <w:r w:rsidR="00EF100E" w:rsidRPr="00A167F4" w:rsidDel="00217859">
          <w:rPr>
            <w:color w:val="000000"/>
          </w:rPr>
          <w:delText xml:space="preserve"> cluster</w:delText>
        </w:r>
        <w:r w:rsidR="00AC1F1F" w:rsidDel="00217859">
          <w:rPr>
            <w:color w:val="000000"/>
          </w:rPr>
          <w:delText>s</w:delText>
        </w:r>
        <w:r w:rsidR="00EF100E" w:rsidRPr="00A167F4" w:rsidDel="00217859">
          <w:rPr>
            <w:color w:val="000000"/>
          </w:rPr>
          <w:delText xml:space="preserve"> 1 and 2</w:delText>
        </w:r>
        <w:r w:rsidR="00AC1F1F" w:rsidDel="00217859">
          <w:rPr>
            <w:color w:val="000000"/>
          </w:rPr>
          <w:delText xml:space="preserve"> (modeled to be 20 km thick)</w:delText>
        </w:r>
        <w:r w:rsidR="00EF100E" w:rsidRPr="00A167F4" w:rsidDel="00217859">
          <w:rPr>
            <w:color w:val="000000"/>
          </w:rPr>
          <w:delText xml:space="preserve"> </w:delText>
        </w:r>
        <w:r w:rsidR="00AC1F1F" w:rsidRPr="00A167F4" w:rsidDel="00217859">
          <w:rPr>
            <w:color w:val="000000"/>
          </w:rPr>
          <w:delText>and</w:delText>
        </w:r>
        <w:r w:rsidR="00AC1F1F" w:rsidDel="00217859">
          <w:rPr>
            <w:color w:val="000000"/>
          </w:rPr>
          <w:delText xml:space="preserve"> bin clusters 4 and 5 (modeled to be </w:delText>
        </w:r>
        <w:r w:rsidR="00EF100E" w:rsidRPr="00A167F4" w:rsidDel="00217859">
          <w:rPr>
            <w:color w:val="000000"/>
          </w:rPr>
          <w:delText xml:space="preserve">14 km </w:delText>
        </w:r>
        <w:r w:rsidR="00AC1F1F" w:rsidDel="00217859">
          <w:rPr>
            <w:color w:val="000000"/>
          </w:rPr>
          <w:delText>thick)</w:delText>
        </w:r>
      </w:del>
      <w:ins w:id="701" w:author="Edward Garnero" w:date="2015-01-23T16:14:00Z">
        <w:r w:rsidR="00217859">
          <w:rPr>
            <w:color w:val="000000"/>
          </w:rPr>
          <w:t>Our 1-D approach does not resolve if ULVZ structure at the location of bin cluster 3 may be a transitional (e.g., tilted)</w:t>
        </w:r>
      </w:ins>
      <w:ins w:id="702" w:author="Edward Garnero" w:date="2015-01-26T08:59:00Z">
        <w:r>
          <w:rPr>
            <w:color w:val="000000"/>
          </w:rPr>
          <w:t xml:space="preserve"> structure</w:t>
        </w:r>
      </w:ins>
      <w:ins w:id="703" w:author="Edward Garnero" w:date="2015-01-23T16:14:00Z">
        <w:r w:rsidR="00217859">
          <w:rPr>
            <w:color w:val="000000"/>
          </w:rPr>
          <w:t xml:space="preserve"> </w:t>
        </w:r>
      </w:ins>
      <w:ins w:id="704" w:author="Edward Garnero" w:date="2015-01-26T08:59:00Z">
        <w:r>
          <w:rPr>
            <w:color w:val="000000"/>
          </w:rPr>
          <w:t>or true variability in the form a strong reduction in ULVZ thickness from the bin clusters</w:t>
        </w:r>
      </w:ins>
      <w:ins w:id="705" w:author="Edward Garnero" w:date="2015-01-26T09:00:00Z">
        <w:r w:rsidR="00882EE4">
          <w:rPr>
            <w:color w:val="000000"/>
          </w:rPr>
          <w:t xml:space="preserve"> 4 and 5 to the east</w:t>
        </w:r>
      </w:ins>
      <w:r w:rsidR="00EF100E" w:rsidRPr="00A167F4">
        <w:rPr>
          <w:color w:val="000000"/>
        </w:rPr>
        <w:t xml:space="preserve">. </w:t>
      </w:r>
      <w:del w:id="706" w:author="Edward Garnero" w:date="2015-01-26T09:00:00Z">
        <w:r w:rsidR="00EF100E" w:rsidRPr="00A167F4" w:rsidDel="00882EE4">
          <w:rPr>
            <w:color w:val="000000"/>
          </w:rPr>
          <w:delText xml:space="preserve">Furthermore, </w:delText>
        </w:r>
      </w:del>
    </w:p>
    <w:p w14:paraId="66CB4D7A" w14:textId="77777777" w:rsidR="00724092" w:rsidRDefault="00882EE4" w:rsidP="00F00830">
      <w:pPr>
        <w:pStyle w:val="Default"/>
        <w:spacing w:line="480" w:lineRule="auto"/>
        <w:ind w:firstLine="709"/>
        <w:jc w:val="both"/>
        <w:rPr>
          <w:ins w:id="707" w:author="Edward Garnero" w:date="2015-01-26T09:16:00Z"/>
          <w:color w:val="000000"/>
        </w:rPr>
      </w:pPr>
      <w:ins w:id="708" w:author="Edward Garnero" w:date="2015-01-26T09:00:00Z">
        <w:r>
          <w:rPr>
            <w:color w:val="000000"/>
          </w:rPr>
          <w:t>B</w:t>
        </w:r>
      </w:ins>
      <w:ins w:id="709" w:author="Edward Garnero" w:date="2015-01-23T16:15:00Z">
        <w:r w:rsidR="00217859">
          <w:rPr>
            <w:color w:val="000000"/>
          </w:rPr>
          <w:t xml:space="preserve">in </w:t>
        </w:r>
      </w:ins>
      <w:r w:rsidR="00EF100E" w:rsidRPr="00A167F4">
        <w:rPr>
          <w:color w:val="000000"/>
        </w:rPr>
        <w:t xml:space="preserve">clusters 3, 4, 5 and 6 have very complex 3-layer </w:t>
      </w:r>
      <w:ins w:id="710" w:author="Edward Garnero" w:date="2015-01-23T16:15:00Z">
        <w:r w:rsidR="00217859">
          <w:rPr>
            <w:color w:val="000000"/>
          </w:rPr>
          <w:t xml:space="preserve">best-fit </w:t>
        </w:r>
      </w:ins>
      <w:r w:rsidR="00EF100E" w:rsidRPr="00A167F4">
        <w:rPr>
          <w:color w:val="000000"/>
        </w:rPr>
        <w:t>velocity structures for the lowermost 100 km</w:t>
      </w:r>
      <w:del w:id="711" w:author="Edward Garnero" w:date="2015-01-23T16:16:00Z">
        <w:r w:rsidR="00EF100E" w:rsidRPr="00A167F4" w:rsidDel="00353D5C">
          <w:rPr>
            <w:color w:val="000000"/>
          </w:rPr>
          <w:delText xml:space="preserve">, </w:delText>
        </w:r>
      </w:del>
      <w:ins w:id="712" w:author="Edward Garnero" w:date="2015-01-23T16:16:00Z">
        <w:r w:rsidR="00353D5C">
          <w:rPr>
            <w:color w:val="000000"/>
          </w:rPr>
          <w:t>:</w:t>
        </w:r>
        <w:r w:rsidR="00353D5C" w:rsidRPr="00A167F4">
          <w:rPr>
            <w:color w:val="000000"/>
          </w:rPr>
          <w:t xml:space="preserve"> </w:t>
        </w:r>
      </w:ins>
      <w:del w:id="713" w:author="Edward Garnero" w:date="2015-01-23T16:16:00Z">
        <w:r w:rsidR="00EF100E" w:rsidRPr="00A167F4" w:rsidDel="00353D5C">
          <w:rPr>
            <w:color w:val="000000"/>
          </w:rPr>
          <w:delText xml:space="preserve">where </w:delText>
        </w:r>
        <w:r w:rsidR="00AC1F1F" w:rsidDel="00353D5C">
          <w:rPr>
            <w:color w:val="000000"/>
          </w:rPr>
          <w:delText>best-fit</w:delText>
        </w:r>
        <w:r w:rsidR="00EF100E" w:rsidRPr="00A167F4" w:rsidDel="00353D5C">
          <w:rPr>
            <w:color w:val="000000"/>
          </w:rPr>
          <w:delText xml:space="preserve"> </w:delText>
        </w:r>
        <w:r w:rsidR="00AC1F1F" w:rsidDel="00353D5C">
          <w:rPr>
            <w:color w:val="000000"/>
          </w:rPr>
          <w:delText>models contain a</w:delText>
        </w:r>
      </w:del>
      <w:ins w:id="714" w:author="Edward Garnero" w:date="2015-01-23T16:16:00Z">
        <w:r w:rsidR="00353D5C">
          <w:rPr>
            <w:color w:val="000000"/>
          </w:rPr>
          <w:t>their</w:t>
        </w:r>
      </w:ins>
      <w:r w:rsidR="00AC1F1F">
        <w:rPr>
          <w:color w:val="000000"/>
        </w:rPr>
        <w:t xml:space="preserve"> </w:t>
      </w:r>
      <w:r w:rsidR="00EF100E" w:rsidRPr="00A167F4">
        <w:rPr>
          <w:color w:val="000000"/>
        </w:rPr>
        <w:t>ULVZ</w:t>
      </w:r>
      <w:ins w:id="715" w:author="Edward Garnero" w:date="2015-01-23T16:16:00Z">
        <w:r w:rsidR="00353D5C">
          <w:rPr>
            <w:color w:val="000000"/>
          </w:rPr>
          <w:t>s are</w:t>
        </w:r>
      </w:ins>
      <w:r w:rsidR="00EF100E" w:rsidRPr="00A167F4">
        <w:rPr>
          <w:color w:val="000000"/>
        </w:rPr>
        <w:t xml:space="preserve"> </w:t>
      </w:r>
      <w:r w:rsidR="00AC1F1F" w:rsidRPr="00A167F4">
        <w:rPr>
          <w:color w:val="000000"/>
        </w:rPr>
        <w:t>overlai</w:t>
      </w:r>
      <w:r w:rsidR="00AC1F1F">
        <w:rPr>
          <w:color w:val="000000"/>
        </w:rPr>
        <w:t>n</w:t>
      </w:r>
      <w:r w:rsidR="00AC1F1F" w:rsidRPr="00A167F4">
        <w:rPr>
          <w:color w:val="000000"/>
        </w:rPr>
        <w:t xml:space="preserve"> </w:t>
      </w:r>
      <w:r w:rsidR="00EF100E" w:rsidRPr="00A167F4">
        <w:rPr>
          <w:color w:val="000000"/>
        </w:rPr>
        <w:t xml:space="preserve">by </w:t>
      </w:r>
      <w:del w:id="716" w:author="Edward Garnero" w:date="2015-01-26T09:01:00Z">
        <w:r w:rsidR="00EF100E" w:rsidRPr="00A167F4" w:rsidDel="00882EE4">
          <w:rPr>
            <w:color w:val="000000"/>
          </w:rPr>
          <w:delText xml:space="preserve">a </w:delText>
        </w:r>
      </w:del>
      <w:r w:rsidR="00EF100E" w:rsidRPr="00A167F4">
        <w:rPr>
          <w:color w:val="000000"/>
        </w:rPr>
        <w:t>HVZ and LVZ</w:t>
      </w:r>
      <w:r w:rsidR="00AC1F1F">
        <w:rPr>
          <w:color w:val="000000"/>
        </w:rPr>
        <w:t xml:space="preserve"> </w:t>
      </w:r>
      <w:ins w:id="717" w:author="Edward Garnero" w:date="2015-01-26T09:01:00Z">
        <w:r>
          <w:rPr>
            <w:color w:val="000000"/>
          </w:rPr>
          <w:t xml:space="preserve">layering </w:t>
        </w:r>
      </w:ins>
      <w:r w:rsidR="00AC1F1F">
        <w:rPr>
          <w:color w:val="000000"/>
        </w:rPr>
        <w:t>(Figure 9)</w:t>
      </w:r>
      <w:r w:rsidR="00EF100E" w:rsidRPr="00A167F4">
        <w:rPr>
          <w:color w:val="000000"/>
        </w:rPr>
        <w:t xml:space="preserve">. These complex velocity structures might be caused </w:t>
      </w:r>
      <w:r w:rsidR="00BE21BF">
        <w:rPr>
          <w:color w:val="000000"/>
        </w:rPr>
        <w:t xml:space="preserve">by </w:t>
      </w:r>
      <w:r w:rsidR="003C19FA">
        <w:rPr>
          <w:color w:val="000000"/>
        </w:rPr>
        <w:t xml:space="preserve">a </w:t>
      </w:r>
      <w:r w:rsidR="00981407">
        <w:rPr>
          <w:color w:val="000000"/>
        </w:rPr>
        <w:t xml:space="preserve">number of possibilities, which include </w:t>
      </w:r>
      <w:r w:rsidR="00EF100E" w:rsidRPr="00A167F4">
        <w:rPr>
          <w:color w:val="000000"/>
        </w:rPr>
        <w:t>complex</w:t>
      </w:r>
      <w:r w:rsidR="00981407">
        <w:rPr>
          <w:color w:val="000000"/>
        </w:rPr>
        <w:t>ities associated with</w:t>
      </w:r>
      <w:r w:rsidR="00EF100E" w:rsidRPr="00A167F4">
        <w:rPr>
          <w:color w:val="000000"/>
        </w:rPr>
        <w:t xml:space="preserve"> </w:t>
      </w:r>
      <w:r w:rsidR="00981407">
        <w:rPr>
          <w:color w:val="000000"/>
        </w:rPr>
        <w:t xml:space="preserve">local </w:t>
      </w:r>
      <w:del w:id="718" w:author="Edward Garnero" w:date="2015-01-26T09:02:00Z">
        <w:r w:rsidR="00981407" w:rsidDel="00882EE4">
          <w:rPr>
            <w:color w:val="000000"/>
          </w:rPr>
          <w:delText xml:space="preserve">or </w:delText>
        </w:r>
      </w:del>
      <w:ins w:id="719" w:author="Edward Garnero" w:date="2015-01-26T09:02:00Z">
        <w:r>
          <w:rPr>
            <w:color w:val="000000"/>
          </w:rPr>
          <w:t xml:space="preserve">accumulation of </w:t>
        </w:r>
      </w:ins>
      <w:del w:id="720" w:author="Edward Garnero" w:date="2015-01-26T09:02:00Z">
        <w:r w:rsidR="00981407" w:rsidDel="00882EE4">
          <w:rPr>
            <w:color w:val="000000"/>
          </w:rPr>
          <w:delText>layered</w:delText>
        </w:r>
        <w:r w:rsidR="00EF100E" w:rsidRPr="00A167F4" w:rsidDel="00882EE4">
          <w:rPr>
            <w:color w:val="000000"/>
          </w:rPr>
          <w:delText xml:space="preserve"> </w:delText>
        </w:r>
      </w:del>
      <w:r w:rsidR="00EF100E" w:rsidRPr="00A167F4">
        <w:rPr>
          <w:color w:val="000000"/>
        </w:rPr>
        <w:t xml:space="preserve">chemical </w:t>
      </w:r>
      <w:r w:rsidR="00EF100E" w:rsidRPr="007B6A00">
        <w:rPr>
          <w:color w:val="000000"/>
        </w:rPr>
        <w:t>heterogeneities</w:t>
      </w:r>
      <w:r w:rsidR="00981407" w:rsidRPr="007B6A00">
        <w:rPr>
          <w:color w:val="000000"/>
        </w:rPr>
        <w:t xml:space="preserve"> </w:t>
      </w:r>
      <w:r w:rsidR="007F0529" w:rsidRPr="007B6A00">
        <w:rPr>
          <w:color w:val="000000"/>
        </w:rPr>
        <w:t>(</w:t>
      </w:r>
      <w:r w:rsidR="00C27053" w:rsidRPr="007B6A00">
        <w:rPr>
          <w:color w:val="000000"/>
        </w:rPr>
        <w:t>Wen and Helmberger, 1998</w:t>
      </w:r>
      <w:r w:rsidR="007B6A00" w:rsidRPr="007B6A00">
        <w:rPr>
          <w:color w:val="000000"/>
        </w:rPr>
        <w:t>a</w:t>
      </w:r>
      <w:r w:rsidR="00C27053" w:rsidRPr="007B6A00">
        <w:rPr>
          <w:color w:val="000000"/>
        </w:rPr>
        <w:t>;</w:t>
      </w:r>
      <w:r w:rsidR="00C27053" w:rsidRPr="00590EB3">
        <w:rPr>
          <w:color w:val="000000"/>
        </w:rPr>
        <w:t xml:space="preserve"> </w:t>
      </w:r>
      <w:r w:rsidR="007F0529" w:rsidRPr="00590EB3">
        <w:rPr>
          <w:color w:val="000000"/>
        </w:rPr>
        <w:t>Rost and Earle, 2010;</w:t>
      </w:r>
      <w:r w:rsidR="00C27053" w:rsidRPr="00590EB3">
        <w:rPr>
          <w:color w:val="000000"/>
        </w:rPr>
        <w:t xml:space="preserve"> Frost et al., 2013</w:t>
      </w:r>
      <w:ins w:id="721" w:author="Edward Garnero" w:date="2015-01-26T09:02:00Z">
        <w:r>
          <w:rPr>
            <w:color w:val="000000"/>
          </w:rPr>
          <w:t>; Li et al., 2014</w:t>
        </w:r>
      </w:ins>
      <w:r w:rsidR="007F0529" w:rsidRPr="00590EB3">
        <w:rPr>
          <w:color w:val="000000"/>
        </w:rPr>
        <w:t>)</w:t>
      </w:r>
      <w:r w:rsidR="00981407" w:rsidRPr="00590EB3">
        <w:rPr>
          <w:color w:val="000000"/>
        </w:rPr>
        <w:t>,</w:t>
      </w:r>
      <w:r w:rsidR="00981407">
        <w:rPr>
          <w:color w:val="000000"/>
        </w:rPr>
        <w:t xml:space="preserve"> </w:t>
      </w:r>
      <w:del w:id="722" w:author="Edward Garnero" w:date="2015-01-23T16:16:00Z">
        <w:r w:rsidR="00981407" w:rsidDel="00353D5C">
          <w:rPr>
            <w:color w:val="000000"/>
          </w:rPr>
          <w:delText xml:space="preserve">and </w:delText>
        </w:r>
      </w:del>
      <w:ins w:id="723" w:author="Edward Garnero" w:date="2015-01-23T16:16:00Z">
        <w:r w:rsidR="00353D5C">
          <w:rPr>
            <w:color w:val="000000"/>
          </w:rPr>
          <w:t xml:space="preserve">or </w:t>
        </w:r>
      </w:ins>
      <w:ins w:id="724" w:author="Edward Garnero" w:date="2015-01-26T09:03:00Z">
        <w:r>
          <w:rPr>
            <w:color w:val="000000"/>
          </w:rPr>
          <w:t>possibly</w:t>
        </w:r>
      </w:ins>
      <w:ins w:id="725" w:author="Edward Garnero" w:date="2015-01-23T16:16:00Z">
        <w:r w:rsidR="00353D5C">
          <w:rPr>
            <w:color w:val="000000"/>
          </w:rPr>
          <w:t xml:space="preserve"> </w:t>
        </w:r>
      </w:ins>
      <w:r w:rsidR="00981407">
        <w:rPr>
          <w:color w:val="000000"/>
        </w:rPr>
        <w:t xml:space="preserve">discontinuities associated with the post-perovskite phase transition </w:t>
      </w:r>
      <w:r w:rsidR="007F0529" w:rsidRPr="004A2CE3">
        <w:rPr>
          <w:color w:val="000000"/>
        </w:rPr>
        <w:t>(</w:t>
      </w:r>
      <w:r w:rsidR="00A27EF0" w:rsidRPr="004A2CE3">
        <w:t xml:space="preserve">Hernlund et al., 2005; </w:t>
      </w:r>
      <w:r w:rsidR="00A27EF0" w:rsidRPr="004A2CE3">
        <w:rPr>
          <w:iCs/>
        </w:rPr>
        <w:t>Lay et al., 2006; Avants et al., 2006a</w:t>
      </w:r>
      <w:r w:rsidR="007F0529" w:rsidRPr="004A2CE3">
        <w:rPr>
          <w:color w:val="000000"/>
        </w:rPr>
        <w:t>)</w:t>
      </w:r>
      <w:r w:rsidR="00981407" w:rsidRPr="004A2CE3">
        <w:rPr>
          <w:color w:val="000000"/>
        </w:rPr>
        <w:t xml:space="preserve">. Alternatively, it is </w:t>
      </w:r>
      <w:r w:rsidR="00981407">
        <w:rPr>
          <w:color w:val="000000"/>
        </w:rPr>
        <w:t xml:space="preserve">possible that fine-scale heterogeneity </w:t>
      </w:r>
      <w:r w:rsidR="00EF100E" w:rsidRPr="00A167F4">
        <w:rPr>
          <w:color w:val="000000"/>
        </w:rPr>
        <w:t xml:space="preserve">along the </w:t>
      </w:r>
      <w:r w:rsidR="00EF100E" w:rsidRPr="00A167F4">
        <w:rPr>
          <w:i/>
          <w:color w:val="000000"/>
        </w:rPr>
        <w:t>ScS</w:t>
      </w:r>
      <w:r w:rsidR="00EF100E" w:rsidRPr="00A167F4">
        <w:rPr>
          <w:color w:val="000000"/>
        </w:rPr>
        <w:t xml:space="preserve"> raypath </w:t>
      </w:r>
      <w:r w:rsidR="00981407">
        <w:rPr>
          <w:color w:val="000000"/>
        </w:rPr>
        <w:t>can</w:t>
      </w:r>
      <w:r w:rsidR="00981407" w:rsidRPr="00A167F4">
        <w:rPr>
          <w:color w:val="000000"/>
        </w:rPr>
        <w:t xml:space="preserve"> </w:t>
      </w:r>
      <w:del w:id="726" w:author="Edward Garnero" w:date="2015-01-26T09:04:00Z">
        <w:r w:rsidR="00EF100E" w:rsidRPr="00A167F4" w:rsidDel="00882EE4">
          <w:rPr>
            <w:color w:val="000000"/>
          </w:rPr>
          <w:delText xml:space="preserve">mimic </w:delText>
        </w:r>
      </w:del>
      <w:ins w:id="727" w:author="Edward Garnero" w:date="2015-01-26T09:04:00Z">
        <w:r>
          <w:rPr>
            <w:color w:val="000000"/>
          </w:rPr>
          <w:t>manifest as</w:t>
        </w:r>
        <w:r w:rsidRPr="00A167F4">
          <w:rPr>
            <w:color w:val="000000"/>
          </w:rPr>
          <w:t xml:space="preserve"> </w:t>
        </w:r>
      </w:ins>
      <w:del w:id="728" w:author="Edward Garnero" w:date="2015-01-26T09:04:00Z">
        <w:r w:rsidR="00EF100E" w:rsidRPr="00A167F4" w:rsidDel="00882EE4">
          <w:rPr>
            <w:color w:val="000000"/>
          </w:rPr>
          <w:delText>a complex</w:delText>
        </w:r>
      </w:del>
      <w:ins w:id="729" w:author="Edward Garnero" w:date="2015-01-26T09:04:00Z">
        <w:r>
          <w:rPr>
            <w:color w:val="000000"/>
          </w:rPr>
          <w:t>complexities in a solution</w:t>
        </w:r>
      </w:ins>
      <w:r w:rsidR="00EF100E" w:rsidRPr="00A167F4">
        <w:rPr>
          <w:color w:val="000000"/>
        </w:rPr>
        <w:t xml:space="preserve"> 1D structure</w:t>
      </w:r>
      <w:r w:rsidR="00981407">
        <w:rPr>
          <w:color w:val="000000"/>
        </w:rPr>
        <w:t xml:space="preserve">, but this possibility requires </w:t>
      </w:r>
      <w:ins w:id="730" w:author="Edward Garnero" w:date="2015-01-26T09:04:00Z">
        <w:r>
          <w:rPr>
            <w:color w:val="000000"/>
          </w:rPr>
          <w:t>(</w:t>
        </w:r>
        <w:r w:rsidRPr="00882EE4">
          <w:rPr>
            <w:i/>
            <w:color w:val="000000"/>
            <w:rPrChange w:id="731" w:author="Edward Garnero" w:date="2015-01-26T09:05:00Z">
              <w:rPr>
                <w:color w:val="000000"/>
              </w:rPr>
            </w:rPrChange>
          </w:rPr>
          <w:t>i</w:t>
        </w:r>
        <w:r>
          <w:rPr>
            <w:color w:val="000000"/>
          </w:rPr>
          <w:t xml:space="preserve">) </w:t>
        </w:r>
      </w:ins>
      <w:r w:rsidR="00981407">
        <w:rPr>
          <w:color w:val="000000"/>
        </w:rPr>
        <w:t xml:space="preserve">the structure to similarly affect </w:t>
      </w:r>
      <w:del w:id="732" w:author="Edward Garnero" w:date="2015-01-23T16:17:00Z">
        <w:r w:rsidR="00981407" w:rsidDel="00353D5C">
          <w:rPr>
            <w:color w:val="000000"/>
          </w:rPr>
          <w:delText xml:space="preserve">ScS </w:delText>
        </w:r>
      </w:del>
      <w:ins w:id="733" w:author="Edward Garnero" w:date="2015-01-23T16:17:00Z">
        <w:r w:rsidR="00353D5C">
          <w:rPr>
            <w:color w:val="000000"/>
          </w:rPr>
          <w:t xml:space="preserve">data </w:t>
        </w:r>
      </w:ins>
      <w:r w:rsidR="00981407">
        <w:rPr>
          <w:color w:val="000000"/>
        </w:rPr>
        <w:t xml:space="preserve">from different </w:t>
      </w:r>
      <w:del w:id="734" w:author="Edward Garnero" w:date="2015-01-26T09:05:00Z">
        <w:r w:rsidR="00981407" w:rsidDel="00882EE4">
          <w:rPr>
            <w:color w:val="000000"/>
          </w:rPr>
          <w:delText xml:space="preserve">sources </w:delText>
        </w:r>
      </w:del>
      <w:ins w:id="735" w:author="Edward Garnero" w:date="2015-01-26T09:05:00Z">
        <w:r>
          <w:rPr>
            <w:color w:val="000000"/>
          </w:rPr>
          <w:t>source-receiver geometries as to robustly affect the bin stack, (</w:t>
        </w:r>
        <w:r>
          <w:rPr>
            <w:i/>
            <w:color w:val="000000"/>
          </w:rPr>
          <w:t>ii</w:t>
        </w:r>
        <w:r>
          <w:rPr>
            <w:color w:val="000000"/>
          </w:rPr>
          <w:t xml:space="preserve">) </w:t>
        </w:r>
      </w:ins>
      <w:ins w:id="736" w:author="Edward Garnero" w:date="2015-01-26T09:06:00Z">
        <w:r>
          <w:rPr>
            <w:color w:val="000000"/>
          </w:rPr>
          <w:t xml:space="preserve">if low in amplitude, </w:t>
        </w:r>
      </w:ins>
      <w:ins w:id="737" w:author="Edward Garnero" w:date="2015-01-26T09:05:00Z">
        <w:r>
          <w:rPr>
            <w:color w:val="000000"/>
          </w:rPr>
          <w:t xml:space="preserve">the structure </w:t>
        </w:r>
      </w:ins>
      <w:ins w:id="738" w:author="Edward Garnero" w:date="2015-01-26T09:06:00Z">
        <w:r>
          <w:rPr>
            <w:color w:val="000000"/>
          </w:rPr>
          <w:t xml:space="preserve">is required </w:t>
        </w:r>
      </w:ins>
      <w:ins w:id="739" w:author="Edward Garnero" w:date="2015-01-26T09:05:00Z">
        <w:r>
          <w:rPr>
            <w:color w:val="000000"/>
          </w:rPr>
          <w:t xml:space="preserve">to produce a pre- and post-cursor to </w:t>
        </w:r>
        <w:r w:rsidRPr="00882EE4">
          <w:rPr>
            <w:i/>
            <w:color w:val="000000"/>
            <w:rPrChange w:id="740" w:author="Edward Garnero" w:date="2015-01-26T09:08:00Z">
              <w:rPr>
                <w:color w:val="000000"/>
              </w:rPr>
            </w:rPrChange>
          </w:rPr>
          <w:t>ScS</w:t>
        </w:r>
        <w:r>
          <w:rPr>
            <w:color w:val="000000"/>
          </w:rPr>
          <w:t xml:space="preserve"> that are opposite in polarity</w:t>
        </w:r>
      </w:ins>
      <w:ins w:id="741" w:author="Edward Garnero" w:date="2015-01-26T09:07:00Z">
        <w:r>
          <w:rPr>
            <w:color w:val="000000"/>
          </w:rPr>
          <w:t xml:space="preserve"> and equal in time away from </w:t>
        </w:r>
        <w:r w:rsidRPr="00882EE4">
          <w:rPr>
            <w:i/>
            <w:color w:val="000000"/>
            <w:rPrChange w:id="742" w:author="Edward Garnero" w:date="2015-01-26T09:08:00Z">
              <w:rPr>
                <w:color w:val="000000"/>
              </w:rPr>
            </w:rPrChange>
          </w:rPr>
          <w:t>ScS</w:t>
        </w:r>
        <w:r>
          <w:rPr>
            <w:color w:val="000000"/>
          </w:rPr>
          <w:t xml:space="preserve"> to stack coherently, and/or (</w:t>
        </w:r>
        <w:r w:rsidRPr="00882EE4">
          <w:rPr>
            <w:i/>
            <w:color w:val="000000"/>
            <w:rPrChange w:id="743" w:author="Edward Garnero" w:date="2015-01-26T09:08:00Z">
              <w:rPr>
                <w:color w:val="000000"/>
              </w:rPr>
            </w:rPrChange>
          </w:rPr>
          <w:t>iii</w:t>
        </w:r>
        <w:r>
          <w:rPr>
            <w:color w:val="000000"/>
          </w:rPr>
          <w:t xml:space="preserve">) the signal </w:t>
        </w:r>
      </w:ins>
      <w:ins w:id="744" w:author="Edward Garnero" w:date="2015-01-26T09:08:00Z">
        <w:r>
          <w:rPr>
            <w:color w:val="000000"/>
          </w:rPr>
          <w:t xml:space="preserve">needs </w:t>
        </w:r>
      </w:ins>
      <w:ins w:id="745" w:author="Edward Garnero" w:date="2015-01-26T09:07:00Z">
        <w:r>
          <w:rPr>
            <w:color w:val="000000"/>
          </w:rPr>
          <w:t xml:space="preserve">to be large enough relative to </w:t>
        </w:r>
        <w:r w:rsidRPr="00882EE4">
          <w:rPr>
            <w:i/>
            <w:color w:val="000000"/>
            <w:rPrChange w:id="746" w:author="Edward Garnero" w:date="2015-01-26T09:08:00Z">
              <w:rPr>
                <w:color w:val="000000"/>
              </w:rPr>
            </w:rPrChange>
          </w:rPr>
          <w:t>ScS</w:t>
        </w:r>
        <w:r>
          <w:rPr>
            <w:color w:val="000000"/>
          </w:rPr>
          <w:t xml:space="preserve"> so that it</w:t>
        </w:r>
      </w:ins>
      <w:ins w:id="747" w:author="Edward Garnero" w:date="2015-01-26T09:08:00Z">
        <w:r>
          <w:rPr>
            <w:color w:val="000000"/>
          </w:rPr>
          <w:t xml:space="preserve">s amplitude remains large </w:t>
        </w:r>
      </w:ins>
      <w:ins w:id="748" w:author="Edward Garnero" w:date="2015-01-26T09:07:00Z">
        <w:r>
          <w:rPr>
            <w:color w:val="000000"/>
          </w:rPr>
          <w:t>after the FRS process</w:t>
        </w:r>
      </w:ins>
      <w:ins w:id="749" w:author="Edward Garnero" w:date="2015-01-26T09:08:00Z">
        <w:r>
          <w:rPr>
            <w:color w:val="000000"/>
          </w:rPr>
          <w:t xml:space="preserve">. </w:t>
        </w:r>
      </w:ins>
      <w:ins w:id="750" w:author="Edward Garnero" w:date="2015-01-26T09:09:00Z">
        <w:r>
          <w:rPr>
            <w:color w:val="000000"/>
          </w:rPr>
          <w:t xml:space="preserve">These possibilities </w:t>
        </w:r>
      </w:ins>
      <w:ins w:id="751" w:author="Edward Garnero" w:date="2015-01-26T09:10:00Z">
        <w:r w:rsidR="00724092">
          <w:rPr>
            <w:color w:val="000000"/>
          </w:rPr>
          <w:t xml:space="preserve">become more viable </w:t>
        </w:r>
      </w:ins>
      <w:ins w:id="752" w:author="Edward Garnero" w:date="2015-01-26T09:09:00Z">
        <w:r>
          <w:rPr>
            <w:color w:val="000000"/>
          </w:rPr>
          <w:t>if crossing path coverage is poor</w:t>
        </w:r>
      </w:ins>
      <w:ins w:id="753" w:author="Edward Garnero" w:date="2015-01-26T09:10:00Z">
        <w:r w:rsidR="00724092">
          <w:rPr>
            <w:color w:val="000000"/>
          </w:rPr>
          <w:t xml:space="preserve">, and for our study region it is dominated by southwest Pacific events to western US stations. </w:t>
        </w:r>
      </w:ins>
      <w:ins w:id="754" w:author="Edward Garnero" w:date="2015-01-26T09:11:00Z">
        <w:r w:rsidR="00724092">
          <w:rPr>
            <w:color w:val="000000"/>
          </w:rPr>
          <w:t xml:space="preserve">But for our data, </w:t>
        </w:r>
      </w:ins>
      <w:del w:id="755" w:author="Edward Garnero" w:date="2015-01-26T09:09:00Z">
        <w:r w:rsidR="00981407" w:rsidDel="00882EE4">
          <w:rPr>
            <w:color w:val="000000"/>
          </w:rPr>
          <w:delText xml:space="preserve">that sample </w:delText>
        </w:r>
      </w:del>
      <w:del w:id="756" w:author="Edward Garnero" w:date="2015-01-23T16:17:00Z">
        <w:r w:rsidR="00981407" w:rsidDel="00353D5C">
          <w:rPr>
            <w:color w:val="000000"/>
          </w:rPr>
          <w:delText xml:space="preserve">some </w:delText>
        </w:r>
      </w:del>
      <w:del w:id="757" w:author="Edward Garnero" w:date="2015-01-26T09:09:00Z">
        <w:r w:rsidR="00981407" w:rsidDel="00882EE4">
          <w:rPr>
            <w:color w:val="000000"/>
          </w:rPr>
          <w:delText xml:space="preserve">CMB </w:delText>
        </w:r>
      </w:del>
      <w:del w:id="758" w:author="Edward Garnero" w:date="2015-01-23T16:17:00Z">
        <w:r w:rsidR="00981407" w:rsidDel="00353D5C">
          <w:rPr>
            <w:color w:val="000000"/>
          </w:rPr>
          <w:delText>region</w:delText>
        </w:r>
      </w:del>
      <w:del w:id="759" w:author="Edward Garnero" w:date="2015-01-26T09:09:00Z">
        <w:r w:rsidR="00981407" w:rsidDel="00882EE4">
          <w:rPr>
            <w:color w:val="000000"/>
          </w:rPr>
          <w:delText xml:space="preserve">.  </w:delText>
        </w:r>
      </w:del>
      <w:del w:id="760" w:author="Edward Garnero" w:date="2015-01-26T09:11:00Z">
        <w:r w:rsidR="00981407" w:rsidDel="00724092">
          <w:rPr>
            <w:color w:val="000000"/>
          </w:rPr>
          <w:delText>An argument can be made for this being unlikely</w:delText>
        </w:r>
        <w:r w:rsidR="007564D9" w:rsidDel="00724092">
          <w:rPr>
            <w:color w:val="000000"/>
          </w:rPr>
          <w:delText xml:space="preserve"> </w:delText>
        </w:r>
        <w:r w:rsidR="004A1E02" w:rsidDel="00724092">
          <w:rPr>
            <w:color w:val="000000"/>
          </w:rPr>
          <w:delText>for</w:delText>
        </w:r>
        <w:r w:rsidR="007564D9" w:rsidDel="00724092">
          <w:rPr>
            <w:color w:val="000000"/>
          </w:rPr>
          <w:delText xml:space="preserve"> the </w:delText>
        </w:r>
      </w:del>
      <w:r w:rsidR="007564D9">
        <w:rPr>
          <w:color w:val="000000"/>
        </w:rPr>
        <w:t xml:space="preserve">multiple sources and rays </w:t>
      </w:r>
      <w:del w:id="761" w:author="Edward Garnero" w:date="2015-01-26T09:11:00Z">
        <w:r w:rsidR="007564D9" w:rsidDel="00724092">
          <w:rPr>
            <w:color w:val="000000"/>
          </w:rPr>
          <w:delText xml:space="preserve">sampling </w:delText>
        </w:r>
      </w:del>
      <w:ins w:id="762" w:author="Edward Garnero" w:date="2015-01-26T09:11:00Z">
        <w:r w:rsidR="00724092">
          <w:rPr>
            <w:color w:val="000000"/>
          </w:rPr>
          <w:t xml:space="preserve">sample </w:t>
        </w:r>
      </w:ins>
      <w:ins w:id="763" w:author="Edward Garnero" w:date="2015-01-26T09:12:00Z">
        <w:r w:rsidR="00724092">
          <w:rPr>
            <w:color w:val="000000"/>
          </w:rPr>
          <w:t>t</w:t>
        </w:r>
      </w:ins>
      <w:del w:id="764" w:author="Edward Garnero" w:date="2015-01-26T09:11:00Z">
        <w:r w:rsidR="007564D9" w:rsidDel="00724092">
          <w:rPr>
            <w:color w:val="000000"/>
          </w:rPr>
          <w:delText>one spot</w:delText>
        </w:r>
      </w:del>
      <w:ins w:id="765" w:author="Edward Garnero" w:date="2015-01-26T09:11:00Z">
        <w:r w:rsidR="00724092">
          <w:rPr>
            <w:color w:val="000000"/>
          </w:rPr>
          <w:t xml:space="preserve">he different bins and </w:t>
        </w:r>
      </w:ins>
      <w:ins w:id="766" w:author="Edward Garnero" w:date="2015-01-26T09:12:00Z">
        <w:r w:rsidR="00724092">
          <w:rPr>
            <w:color w:val="000000"/>
          </w:rPr>
          <w:t>shows</w:t>
        </w:r>
      </w:ins>
      <w:ins w:id="767" w:author="Edward Garnero" w:date="2015-01-26T09:11:00Z">
        <w:r w:rsidR="00724092">
          <w:rPr>
            <w:color w:val="000000"/>
          </w:rPr>
          <w:t xml:space="preserve"> variability among the </w:t>
        </w:r>
      </w:ins>
      <w:ins w:id="768" w:author="Edward Garnero" w:date="2015-01-26T09:12:00Z">
        <w:r w:rsidR="00724092">
          <w:rPr>
            <w:color w:val="000000"/>
          </w:rPr>
          <w:t xml:space="preserve">bins in our </w:t>
        </w:r>
      </w:ins>
      <w:ins w:id="769" w:author="Edward Garnero" w:date="2015-01-26T09:11:00Z">
        <w:r w:rsidR="00724092">
          <w:rPr>
            <w:color w:val="000000"/>
          </w:rPr>
          <w:t>study area (and bootstrap resampling establishes the stacks are robust</w:t>
        </w:r>
      </w:ins>
      <w:ins w:id="770" w:author="Edward Garnero" w:date="2015-01-26T09:12:00Z">
        <w:r w:rsidR="00724092">
          <w:rPr>
            <w:color w:val="000000"/>
          </w:rPr>
          <w:t xml:space="preserve">). </w:t>
        </w:r>
      </w:ins>
      <w:ins w:id="771" w:author="Edward Garnero" w:date="2015-01-26T09:13:00Z">
        <w:r w:rsidR="00724092">
          <w:rPr>
            <w:color w:val="000000"/>
          </w:rPr>
          <w:t>We thus argue the source of the waveform variability is indeed structure at the CMB</w:t>
        </w:r>
      </w:ins>
      <w:ins w:id="772" w:author="Edward Garnero" w:date="2015-01-26T09:16:00Z">
        <w:r w:rsidR="00724092">
          <w:rPr>
            <w:color w:val="000000"/>
          </w:rPr>
          <w:t>; this is supported by a number of other seismic phases and analyses that place ULVZ structure at the CMB in our study region.</w:t>
        </w:r>
      </w:ins>
    </w:p>
    <w:p w14:paraId="7EA36DCE" w14:textId="50D5FAE2" w:rsidR="00EF100E" w:rsidRPr="00A167F4" w:rsidDel="00724092" w:rsidRDefault="007564D9" w:rsidP="00F00830">
      <w:pPr>
        <w:pStyle w:val="Default"/>
        <w:spacing w:line="480" w:lineRule="auto"/>
        <w:ind w:firstLine="709"/>
        <w:jc w:val="both"/>
        <w:rPr>
          <w:del w:id="773" w:author="Edward Garnero" w:date="2015-01-26T09:20:00Z"/>
          <w:color w:val="000000"/>
        </w:rPr>
      </w:pPr>
      <w:del w:id="774" w:author="Edward Garnero" w:date="2015-01-26T09:13:00Z">
        <w:r w:rsidDel="00724092">
          <w:rPr>
            <w:color w:val="000000"/>
          </w:rPr>
          <w:delText xml:space="preserve">; </w:delText>
        </w:r>
      </w:del>
      <w:del w:id="775" w:author="Edward Garnero" w:date="2015-01-26T09:15:00Z">
        <w:r w:rsidDel="00724092">
          <w:rPr>
            <w:color w:val="000000"/>
          </w:rPr>
          <w:delText xml:space="preserve">however, if present, it may </w:delText>
        </w:r>
      </w:del>
      <w:del w:id="776" w:author="Edward Garnero" w:date="2015-01-23T16:17:00Z">
        <w:r w:rsidDel="00353D5C">
          <w:rPr>
            <w:color w:val="000000"/>
          </w:rPr>
          <w:delText xml:space="preserve">affect </w:delText>
        </w:r>
      </w:del>
      <w:del w:id="777" w:author="Edward Garnero" w:date="2015-01-23T16:18:00Z">
        <w:r w:rsidDel="00353D5C">
          <w:rPr>
            <w:color w:val="000000"/>
          </w:rPr>
          <w:delText xml:space="preserve">many </w:delText>
        </w:r>
      </w:del>
      <w:del w:id="778" w:author="Edward Garnero" w:date="2015-01-26T09:15:00Z">
        <w:r w:rsidDel="00724092">
          <w:rPr>
            <w:color w:val="000000"/>
          </w:rPr>
          <w:delText>analyses for this region</w:delText>
        </w:r>
        <w:r w:rsidR="00EF100E" w:rsidRPr="00A167F4" w:rsidDel="00724092">
          <w:rPr>
            <w:color w:val="000000"/>
          </w:rPr>
          <w:delText xml:space="preserve">. </w:delText>
        </w:r>
      </w:del>
      <w:del w:id="779" w:author="Edward Garnero" w:date="2015-01-26T09:18:00Z">
        <w:r w:rsidDel="00724092">
          <w:rPr>
            <w:color w:val="000000"/>
          </w:rPr>
          <w:delText>Another</w:delText>
        </w:r>
      </w:del>
      <w:del w:id="780" w:author="Edward Garnero" w:date="2015-01-26T09:20:00Z">
        <w:r w:rsidDel="00724092">
          <w:rPr>
            <w:color w:val="000000"/>
          </w:rPr>
          <w:delText xml:space="preserve"> </w:delText>
        </w:r>
      </w:del>
      <w:del w:id="781" w:author="Edward Garnero" w:date="2015-01-26T09:18:00Z">
        <w:r w:rsidDel="00724092">
          <w:rPr>
            <w:color w:val="000000"/>
          </w:rPr>
          <w:delText xml:space="preserve">possibility </w:delText>
        </w:r>
      </w:del>
      <w:del w:id="782" w:author="Edward Garnero" w:date="2015-01-26T09:20:00Z">
        <w:r w:rsidDel="00724092">
          <w:rPr>
            <w:color w:val="000000"/>
          </w:rPr>
          <w:delText>is that</w:delText>
        </w:r>
        <w:r w:rsidR="00EF100E" w:rsidRPr="00A167F4" w:rsidDel="00724092">
          <w:rPr>
            <w:color w:val="000000"/>
          </w:rPr>
          <w:delText xml:space="preserve"> the edge of the ULVZ might give rise to </w:delText>
        </w:r>
        <w:r w:rsidDel="00724092">
          <w:rPr>
            <w:color w:val="000000"/>
          </w:rPr>
          <w:delText xml:space="preserve">wave </w:delText>
        </w:r>
        <w:r w:rsidR="00EF100E" w:rsidRPr="00A167F4" w:rsidDel="00724092">
          <w:rPr>
            <w:color w:val="000000"/>
          </w:rPr>
          <w:delText>multi</w:delText>
        </w:r>
        <w:r w:rsidDel="00724092">
          <w:rPr>
            <w:color w:val="000000"/>
          </w:rPr>
          <w:delText>-</w:delText>
        </w:r>
        <w:r w:rsidR="00EF100E" w:rsidRPr="00A167F4" w:rsidDel="00724092">
          <w:rPr>
            <w:color w:val="000000"/>
          </w:rPr>
          <w:delText xml:space="preserve">pathing </w:delText>
        </w:r>
        <w:r w:rsidR="009869E5" w:rsidDel="00724092">
          <w:rPr>
            <w:color w:val="000000"/>
          </w:rPr>
          <w:delText>(</w:delText>
        </w:r>
        <w:r w:rsidR="00EF100E" w:rsidRPr="004659AB" w:rsidDel="00724092">
          <w:rPr>
            <w:color w:val="000000"/>
          </w:rPr>
          <w:delText>Rost et al., 2006</w:delText>
        </w:r>
        <w:r w:rsidDel="00724092">
          <w:rPr>
            <w:color w:val="000000"/>
          </w:rPr>
          <w:delText xml:space="preserve">; </w:delText>
        </w:r>
        <w:r w:rsidRPr="004659AB" w:rsidDel="00724092">
          <w:rPr>
            <w:color w:val="000000"/>
          </w:rPr>
          <w:delText>Idehara et al., 2007</w:delText>
        </w:r>
        <w:r w:rsidR="009869E5" w:rsidDel="00724092">
          <w:rPr>
            <w:color w:val="000000"/>
          </w:rPr>
          <w:delText>)</w:delText>
        </w:r>
        <w:r w:rsidR="00EF100E" w:rsidRPr="00A167F4" w:rsidDel="00724092">
          <w:rPr>
            <w:color w:val="000000"/>
          </w:rPr>
          <w:delText xml:space="preserve">, causing </w:delText>
        </w:r>
        <w:r w:rsidDel="00724092">
          <w:rPr>
            <w:color w:val="000000"/>
          </w:rPr>
          <w:delText xml:space="preserve">coda energy and thus </w:delText>
        </w:r>
        <w:r w:rsidR="00EF100E" w:rsidRPr="00A167F4" w:rsidDel="00724092">
          <w:rPr>
            <w:color w:val="000000"/>
          </w:rPr>
          <w:delText xml:space="preserve">complex FRS </w:delText>
        </w:r>
        <w:r w:rsidDel="00724092">
          <w:rPr>
            <w:color w:val="000000"/>
          </w:rPr>
          <w:delText xml:space="preserve">bin </w:delText>
        </w:r>
        <w:r w:rsidR="00EF100E" w:rsidRPr="00A167F4" w:rsidDel="00724092">
          <w:rPr>
            <w:color w:val="000000"/>
          </w:rPr>
          <w:delText>stack waveform</w:delText>
        </w:r>
        <w:r w:rsidDel="00724092">
          <w:rPr>
            <w:color w:val="000000"/>
          </w:rPr>
          <w:delText>s; such later arrivals</w:delText>
        </w:r>
      </w:del>
      <w:del w:id="783" w:author="Edward Garnero" w:date="2015-01-23T16:19:00Z">
        <w:r w:rsidR="00EF100E" w:rsidRPr="00A167F4" w:rsidDel="00353D5C">
          <w:rPr>
            <w:color w:val="000000"/>
          </w:rPr>
          <w:delText>,</w:delText>
        </w:r>
      </w:del>
      <w:del w:id="784" w:author="Edward Garnero" w:date="2015-01-26T09:20:00Z">
        <w:r w:rsidR="00EF100E" w:rsidRPr="00A167F4" w:rsidDel="00724092">
          <w:rPr>
            <w:color w:val="000000"/>
          </w:rPr>
          <w:delText xml:space="preserve"> might manifest a</w:delText>
        </w:r>
        <w:r w:rsidDel="00724092">
          <w:rPr>
            <w:color w:val="000000"/>
          </w:rPr>
          <w:delText>s</w:delText>
        </w:r>
        <w:r w:rsidR="00EF100E" w:rsidRPr="00A167F4" w:rsidDel="00724092">
          <w:rPr>
            <w:color w:val="000000"/>
          </w:rPr>
          <w:delText xml:space="preserve"> velocity </w:delText>
        </w:r>
        <w:r w:rsidDel="00724092">
          <w:rPr>
            <w:color w:val="000000"/>
          </w:rPr>
          <w:delText xml:space="preserve">structure further up off the CMB in our 1D modeling scheme. </w:delText>
        </w:r>
      </w:del>
      <w:del w:id="785" w:author="Edward Garnero" w:date="2015-01-26T09:18:00Z">
        <w:r w:rsidDel="00724092">
          <w:rPr>
            <w:color w:val="000000"/>
          </w:rPr>
          <w:delText xml:space="preserve">These </w:delText>
        </w:r>
      </w:del>
      <w:del w:id="786" w:author="Edward Garnero" w:date="2015-01-26T09:20:00Z">
        <w:r w:rsidDel="00724092">
          <w:rPr>
            <w:color w:val="000000"/>
          </w:rPr>
          <w:delText xml:space="preserve">results (e.g., Figure 10) motivate future work that assesses waveform effects of the 2- and 3-D structure implied from this modeling, which is also implied by high-resolution geodynamic modeling (Li et al., 2014). </w:delText>
        </w:r>
      </w:del>
    </w:p>
    <w:p w14:paraId="5EB87244" w14:textId="197FD4BD" w:rsidR="00EF100E" w:rsidRPr="00A167F4" w:rsidRDefault="00EF100E" w:rsidP="00EF100E">
      <w:pPr>
        <w:pStyle w:val="Default"/>
        <w:spacing w:line="480" w:lineRule="auto"/>
        <w:ind w:firstLine="709"/>
        <w:jc w:val="both"/>
        <w:rPr>
          <w:color w:val="000000"/>
        </w:rPr>
      </w:pPr>
      <w:del w:id="787" w:author="Edward Garnero" w:date="2015-01-26T09:22:00Z">
        <w:r w:rsidRPr="00A167F4" w:rsidDel="000664A3">
          <w:rPr>
            <w:color w:val="000000"/>
          </w:rPr>
          <w:delText>Although</w:delText>
        </w:r>
      </w:del>
      <w:r w:rsidRPr="00A167F4">
        <w:rPr>
          <w:color w:val="000000"/>
        </w:rPr>
        <w:t xml:space="preserve"> </w:t>
      </w:r>
      <w:del w:id="788" w:author="Edward Garnero" w:date="2015-01-26T09:23:00Z">
        <w:r w:rsidR="00D23683" w:rsidDel="000664A3">
          <w:rPr>
            <w:color w:val="000000"/>
          </w:rPr>
          <w:delText xml:space="preserve">the </w:delText>
        </w:r>
      </w:del>
      <w:ins w:id="789" w:author="Edward Garnero" w:date="2015-01-26T09:23:00Z">
        <w:r w:rsidR="000664A3">
          <w:rPr>
            <w:color w:val="000000"/>
          </w:rPr>
          <w:t xml:space="preserve">The </w:t>
        </w:r>
      </w:ins>
      <w:r w:rsidR="00D23683">
        <w:rPr>
          <w:color w:val="000000"/>
        </w:rPr>
        <w:t xml:space="preserve">first </w:t>
      </w:r>
      <w:r w:rsidRPr="00A167F4">
        <w:rPr>
          <w:color w:val="000000"/>
        </w:rPr>
        <w:t xml:space="preserve">positive peak in </w:t>
      </w:r>
      <w:r w:rsidR="00D23683">
        <w:rPr>
          <w:color w:val="000000"/>
        </w:rPr>
        <w:t xml:space="preserve">bin </w:t>
      </w:r>
      <w:r w:rsidRPr="00A167F4">
        <w:rPr>
          <w:color w:val="000000"/>
        </w:rPr>
        <w:t xml:space="preserve">clusters 1 and 2 associated with ULVZ structure </w:t>
      </w:r>
      <w:r w:rsidR="00D23683">
        <w:rPr>
          <w:color w:val="000000"/>
        </w:rPr>
        <w:t>is</w:t>
      </w:r>
      <w:r w:rsidR="00D23683" w:rsidRPr="00A167F4">
        <w:rPr>
          <w:color w:val="000000"/>
        </w:rPr>
        <w:t xml:space="preserve"> </w:t>
      </w:r>
      <w:r w:rsidRPr="00A167F4">
        <w:rPr>
          <w:color w:val="000000"/>
        </w:rPr>
        <w:t>fit</w:t>
      </w:r>
      <w:del w:id="790" w:author="Edward Garnero" w:date="2015-01-23T16:19:00Z">
        <w:r w:rsidRPr="00A167F4" w:rsidDel="00353D5C">
          <w:rPr>
            <w:color w:val="000000"/>
          </w:rPr>
          <w:delText>ted</w:delText>
        </w:r>
      </w:del>
      <w:r w:rsidR="00D23683">
        <w:rPr>
          <w:color w:val="000000"/>
        </w:rPr>
        <w:t xml:space="preserve"> </w:t>
      </w:r>
      <w:r w:rsidRPr="00A167F4">
        <w:rPr>
          <w:color w:val="000000"/>
        </w:rPr>
        <w:t>well by synthetic models</w:t>
      </w:r>
      <w:ins w:id="791" w:author="Edward Garnero" w:date="2015-01-26T09:23:00Z">
        <w:r w:rsidR="000664A3">
          <w:rPr>
            <w:color w:val="000000"/>
          </w:rPr>
          <w:t xml:space="preserve"> (Figure 9)</w:t>
        </w:r>
      </w:ins>
      <w:r w:rsidRPr="00A167F4">
        <w:rPr>
          <w:color w:val="000000"/>
        </w:rPr>
        <w:t xml:space="preserve">, </w:t>
      </w:r>
      <w:ins w:id="792" w:author="Edward Garnero" w:date="2015-01-26T09:23:00Z">
        <w:r w:rsidR="000664A3">
          <w:rPr>
            <w:color w:val="000000"/>
          </w:rPr>
          <w:t xml:space="preserve">however, </w:t>
        </w:r>
      </w:ins>
      <w:r w:rsidRPr="00A167F4">
        <w:rPr>
          <w:color w:val="000000"/>
        </w:rPr>
        <w:t xml:space="preserve">the strong </w:t>
      </w:r>
      <w:r w:rsidR="00B05EC3" w:rsidRPr="00A167F4">
        <w:rPr>
          <w:color w:val="000000"/>
        </w:rPr>
        <w:t>downswing</w:t>
      </w:r>
      <w:r w:rsidRPr="00A167F4">
        <w:rPr>
          <w:color w:val="000000"/>
        </w:rPr>
        <w:t xml:space="preserve"> immediately </w:t>
      </w:r>
      <w:r w:rsidR="00D23683">
        <w:rPr>
          <w:color w:val="000000"/>
        </w:rPr>
        <w:t>following</w:t>
      </w:r>
      <w:r w:rsidR="00D23683" w:rsidRPr="00A167F4">
        <w:rPr>
          <w:color w:val="000000"/>
        </w:rPr>
        <w:t xml:space="preserve"> </w:t>
      </w:r>
      <w:ins w:id="793" w:author="Edward Garnero" w:date="2015-01-26T09:23:00Z">
        <w:r w:rsidR="003E0C0B">
          <w:rPr>
            <w:color w:val="000000"/>
          </w:rPr>
          <w:t xml:space="preserve">the peak </w:t>
        </w:r>
      </w:ins>
      <w:r w:rsidR="00D23683">
        <w:rPr>
          <w:color w:val="000000"/>
        </w:rPr>
        <w:t>is</w:t>
      </w:r>
      <w:r w:rsidRPr="00A167F4">
        <w:rPr>
          <w:color w:val="000000"/>
        </w:rPr>
        <w:t xml:space="preserve"> poorly predicted. Possible causes include, but are not</w:t>
      </w:r>
      <w:r w:rsidRPr="00A167F4">
        <w:rPr>
          <w:rFonts w:ascii="Geneva" w:hAnsi="Geneva"/>
          <w:color w:val="000000"/>
        </w:rPr>
        <w:t xml:space="preserve"> </w:t>
      </w:r>
      <w:r w:rsidRPr="00A167F4">
        <w:rPr>
          <w:color w:val="000000"/>
        </w:rPr>
        <w:t xml:space="preserve">limited to, the limited parameter space </w:t>
      </w:r>
      <w:r w:rsidR="00D23683">
        <w:rPr>
          <w:color w:val="000000"/>
        </w:rPr>
        <w:t>of tested</w:t>
      </w:r>
      <w:r w:rsidR="00D23683" w:rsidRPr="00A167F4">
        <w:rPr>
          <w:color w:val="000000"/>
        </w:rPr>
        <w:t xml:space="preserve"> </w:t>
      </w:r>
      <w:r w:rsidRPr="00A167F4">
        <w:rPr>
          <w:color w:val="000000"/>
        </w:rPr>
        <w:t>velocity structures above the ULVZ</w:t>
      </w:r>
      <w:r w:rsidR="00D23683">
        <w:rPr>
          <w:color w:val="000000"/>
        </w:rPr>
        <w:t xml:space="preserve"> (such as not exploring high enough above the CMB)</w:t>
      </w:r>
      <w:r w:rsidRPr="00A167F4">
        <w:rPr>
          <w:color w:val="000000"/>
        </w:rPr>
        <w:t>, and unaccounted</w:t>
      </w:r>
      <w:r w:rsidR="00D23683">
        <w:rPr>
          <w:color w:val="000000"/>
        </w:rPr>
        <w:t xml:space="preserve"> for</w:t>
      </w:r>
      <w:ins w:id="794" w:author="Edward Garnero" w:date="2015-01-26T09:24:00Z">
        <w:r w:rsidR="003E0C0B">
          <w:rPr>
            <w:color w:val="000000"/>
          </w:rPr>
          <w:t>,</w:t>
        </w:r>
      </w:ins>
      <w:r w:rsidRPr="00A167F4">
        <w:rPr>
          <w:color w:val="000000"/>
        </w:rPr>
        <w:t xml:space="preserve"> complex yet strong</w:t>
      </w:r>
      <w:ins w:id="795" w:author="Edward Garnero" w:date="2015-01-26T09:24:00Z">
        <w:r w:rsidR="003E0C0B">
          <w:rPr>
            <w:color w:val="000000"/>
          </w:rPr>
          <w:t>,</w:t>
        </w:r>
      </w:ins>
      <w:r w:rsidRPr="00A167F4">
        <w:rPr>
          <w:color w:val="000000"/>
        </w:rPr>
        <w:t xml:space="preserve"> 2- or 3-D heterogeneities along the raypath. The former might be </w:t>
      </w:r>
      <w:r w:rsidR="00BC59C4">
        <w:rPr>
          <w:color w:val="000000"/>
        </w:rPr>
        <w:t>re</w:t>
      </w:r>
      <w:r w:rsidRPr="00A167F4">
        <w:rPr>
          <w:color w:val="000000"/>
        </w:rPr>
        <w:t>solved by exploring a more complete parameter space with larger range of velocity increase</w:t>
      </w:r>
      <w:ins w:id="796" w:author="Edward Garnero" w:date="2015-01-23T16:20:00Z">
        <w:r w:rsidR="00353D5C">
          <w:rPr>
            <w:color w:val="000000"/>
          </w:rPr>
          <w:t>s</w:t>
        </w:r>
      </w:ins>
      <w:r w:rsidRPr="00A167F4">
        <w:rPr>
          <w:color w:val="000000"/>
        </w:rPr>
        <w:t xml:space="preserve"> and thickness</w:t>
      </w:r>
      <w:ins w:id="797" w:author="Edward Garnero" w:date="2015-01-23T16:20:00Z">
        <w:r w:rsidR="00353D5C">
          <w:rPr>
            <w:color w:val="000000"/>
          </w:rPr>
          <w:t>es</w:t>
        </w:r>
      </w:ins>
      <w:r w:rsidRPr="00A167F4">
        <w:rPr>
          <w:color w:val="000000"/>
        </w:rPr>
        <w:t xml:space="preserve"> of </w:t>
      </w:r>
      <w:ins w:id="798" w:author="Edward Garnero" w:date="2015-01-23T16:20:00Z">
        <w:r w:rsidR="00353D5C">
          <w:rPr>
            <w:color w:val="000000"/>
          </w:rPr>
          <w:t xml:space="preserve">the </w:t>
        </w:r>
      </w:ins>
      <w:r w:rsidRPr="00A167F4">
        <w:rPr>
          <w:color w:val="000000"/>
        </w:rPr>
        <w:t xml:space="preserve">HVZ. The latter requires 2- or 3-D wavefield modeling, which </w:t>
      </w:r>
      <w:r w:rsidR="00D23683">
        <w:rPr>
          <w:color w:val="000000"/>
        </w:rPr>
        <w:t>is left for future work – our focus here has been to establish the FRS method and test its ability to identify local ULVZ structures.</w:t>
      </w:r>
    </w:p>
    <w:p w14:paraId="65049369" w14:textId="57C35D08" w:rsidR="00EF100E" w:rsidRPr="00A167F4" w:rsidRDefault="00586744" w:rsidP="00EF100E">
      <w:pPr>
        <w:pStyle w:val="Default"/>
        <w:spacing w:line="480" w:lineRule="auto"/>
        <w:ind w:firstLine="709"/>
        <w:jc w:val="both"/>
        <w:rPr>
          <w:color w:val="000000"/>
        </w:rPr>
      </w:pPr>
      <w:r>
        <w:rPr>
          <w:color w:val="000000"/>
        </w:rPr>
        <w:t>For a given set of 1-D ULVZ properties, t</w:t>
      </w:r>
      <w:r w:rsidR="00EF100E" w:rsidRPr="00A167F4">
        <w:rPr>
          <w:color w:val="000000"/>
        </w:rPr>
        <w:t xml:space="preserve">he uncertainty associated with </w:t>
      </w:r>
      <w:r>
        <w:rPr>
          <w:color w:val="000000"/>
        </w:rPr>
        <w:t xml:space="preserve">determining the </w:t>
      </w:r>
      <w:r w:rsidR="00EF100E" w:rsidRPr="00A167F4">
        <w:rPr>
          <w:color w:val="000000"/>
        </w:rPr>
        <w:t xml:space="preserve">ULVZ thickness </w:t>
      </w:r>
      <w:r>
        <w:rPr>
          <w:color w:val="000000"/>
        </w:rPr>
        <w:t>is</w:t>
      </w:r>
      <w:r w:rsidR="00EF100E" w:rsidRPr="00A167F4">
        <w:rPr>
          <w:color w:val="000000"/>
        </w:rPr>
        <w:t xml:space="preserve"> </w:t>
      </w:r>
      <w:ins w:id="799" w:author="Edward Garnero" w:date="2015-01-26T09:24:00Z">
        <w:r w:rsidR="003E0C0B">
          <w:rPr>
            <w:color w:val="000000"/>
          </w:rPr>
          <w:t xml:space="preserve">roughly </w:t>
        </w:r>
      </w:ins>
      <w:r w:rsidR="00EF100E" w:rsidRPr="00A167F4">
        <w:rPr>
          <w:color w:val="000000"/>
        </w:rPr>
        <w:t xml:space="preserve">within </w:t>
      </w:r>
      <w:r w:rsidR="00EF100E" w:rsidRPr="00A167F4">
        <w:rPr>
          <w:rFonts w:ascii="Symbol" w:hAnsi="Symbol"/>
          <w:color w:val="000000"/>
        </w:rPr>
        <w:t></w:t>
      </w:r>
      <w:r w:rsidR="00EF100E" w:rsidRPr="00A167F4">
        <w:rPr>
          <w:color w:val="000000"/>
        </w:rPr>
        <w:t>2 km due to the high sensitivity</w:t>
      </w:r>
      <w:r>
        <w:rPr>
          <w:color w:val="000000"/>
        </w:rPr>
        <w:t xml:space="preserve"> to thickness</w:t>
      </w:r>
      <w:r w:rsidR="00EF100E" w:rsidRPr="00A167F4">
        <w:rPr>
          <w:color w:val="000000"/>
        </w:rPr>
        <w:t xml:space="preserve"> of the FRS peak time </w:t>
      </w:r>
      <w:r w:rsidR="00BC59C4">
        <w:rPr>
          <w:color w:val="000000"/>
        </w:rPr>
        <w:t>(</w:t>
      </w:r>
      <w:r w:rsidR="00775EDB">
        <w:rPr>
          <w:color w:val="000000"/>
        </w:rPr>
        <w:t xml:space="preserve">Figure </w:t>
      </w:r>
      <w:r w:rsidR="00EF100E" w:rsidRPr="00A167F4">
        <w:rPr>
          <w:color w:val="000000"/>
        </w:rPr>
        <w:t>4c</w:t>
      </w:r>
      <w:r w:rsidR="00BC59C4">
        <w:rPr>
          <w:color w:val="000000"/>
        </w:rPr>
        <w:t>)</w:t>
      </w:r>
      <w:r w:rsidR="00EF100E" w:rsidRPr="00A167F4">
        <w:rPr>
          <w:color w:val="000000"/>
        </w:rPr>
        <w:t xml:space="preserve">. The average noise level relative to </w:t>
      </w:r>
      <w:ins w:id="800" w:author="Edward Garnero" w:date="2015-01-23T16:21:00Z">
        <w:r w:rsidR="00353D5C">
          <w:rPr>
            <w:color w:val="000000"/>
          </w:rPr>
          <w:t xml:space="preserve">the </w:t>
        </w:r>
      </w:ins>
      <w:r w:rsidR="00EF100E" w:rsidRPr="00A167F4">
        <w:rPr>
          <w:i/>
          <w:color w:val="000000"/>
        </w:rPr>
        <w:t>ScS</w:t>
      </w:r>
      <w:r w:rsidR="00EF100E" w:rsidRPr="00A167F4">
        <w:rPr>
          <w:color w:val="000000"/>
        </w:rPr>
        <w:t xml:space="preserve"> </w:t>
      </w:r>
      <w:ins w:id="801" w:author="Edward Garnero" w:date="2015-01-23T16:21:00Z">
        <w:r w:rsidR="00353D5C">
          <w:rPr>
            <w:color w:val="000000"/>
          </w:rPr>
          <w:t xml:space="preserve">peak </w:t>
        </w:r>
      </w:ins>
      <w:r w:rsidR="00EF100E" w:rsidRPr="00A167F4">
        <w:rPr>
          <w:color w:val="000000"/>
        </w:rPr>
        <w:t xml:space="preserve">amplitude is about 0.15 across our whole dataset. Hence, we estimate the detection threshold of our technique for ULVZ thickness to be </w:t>
      </w:r>
      <w:ins w:id="802" w:author="Edward Garnero" w:date="2015-01-26T09:25:00Z">
        <w:r w:rsidR="003E0C0B">
          <w:rPr>
            <w:color w:val="000000"/>
          </w:rPr>
          <w:t xml:space="preserve">approximately </w:t>
        </w:r>
      </w:ins>
      <w:r w:rsidR="00EF100E" w:rsidRPr="00A167F4">
        <w:rPr>
          <w:color w:val="000000"/>
        </w:rPr>
        <w:t xml:space="preserve">5 km, below which, the amplitude of </w:t>
      </w:r>
      <w:ins w:id="803" w:author="Edward Garnero" w:date="2015-01-26T09:25:00Z">
        <w:r w:rsidR="003E0C0B" w:rsidRPr="003E0C0B">
          <w:rPr>
            <w:i/>
            <w:color w:val="000000"/>
            <w:rPrChange w:id="804" w:author="Edward Garnero" w:date="2015-01-26T09:25:00Z">
              <w:rPr>
                <w:color w:val="000000"/>
              </w:rPr>
            </w:rPrChange>
          </w:rPr>
          <w:t>S</w:t>
        </w:r>
        <w:r w:rsidR="003E0C0B" w:rsidRPr="003E0C0B">
          <w:rPr>
            <w:i/>
            <w:color w:val="000000"/>
            <w:vertAlign w:val="superscript"/>
            <w:rPrChange w:id="805" w:author="Edward Garnero" w:date="2015-01-26T09:25:00Z">
              <w:rPr>
                <w:color w:val="000000"/>
              </w:rPr>
            </w:rPrChange>
          </w:rPr>
          <w:t>U</w:t>
        </w:r>
        <w:r w:rsidR="003E0C0B">
          <w:rPr>
            <w:color w:val="000000"/>
          </w:rPr>
          <w:t xml:space="preserve"> in </w:t>
        </w:r>
      </w:ins>
      <w:r w:rsidR="00EF100E" w:rsidRPr="00A167F4">
        <w:rPr>
          <w:color w:val="000000"/>
        </w:rPr>
        <w:t xml:space="preserve">FRS </w:t>
      </w:r>
      <w:ins w:id="806" w:author="Edward Garnero" w:date="2015-01-26T09:25:00Z">
        <w:r w:rsidR="003E0C0B">
          <w:rPr>
            <w:color w:val="000000"/>
          </w:rPr>
          <w:t xml:space="preserve">traces (and stacks) </w:t>
        </w:r>
      </w:ins>
      <w:r w:rsidR="00EF100E" w:rsidRPr="00A167F4">
        <w:rPr>
          <w:color w:val="000000"/>
        </w:rPr>
        <w:t>is comparable to the noise level of our data.</w:t>
      </w:r>
      <w:r w:rsidR="00311791">
        <w:rPr>
          <w:color w:val="000000"/>
        </w:rPr>
        <w:t xml:space="preserve"> Any combination of lower noise level, higher frequency data, or array methodologies may hold promise for pushing this detection threshold to a smaller thickness.</w:t>
      </w:r>
    </w:p>
    <w:p w14:paraId="7B9814E2" w14:textId="0B389C26" w:rsidR="00EF100E" w:rsidRPr="00A167F4" w:rsidRDefault="00311791" w:rsidP="00EF100E">
      <w:pPr>
        <w:pStyle w:val="Default"/>
        <w:spacing w:line="480" w:lineRule="auto"/>
        <w:ind w:firstLine="709"/>
        <w:jc w:val="both"/>
        <w:rPr>
          <w:color w:val="000000"/>
        </w:rPr>
      </w:pPr>
      <w:r>
        <w:rPr>
          <w:color w:val="000000"/>
        </w:rPr>
        <w:t>The</w:t>
      </w:r>
      <w:r w:rsidR="00EF100E" w:rsidRPr="00A167F4">
        <w:rPr>
          <w:color w:val="000000"/>
        </w:rPr>
        <w:t xml:space="preserve"> trade-off between </w:t>
      </w:r>
      <w:r w:rsidR="00E33454">
        <w:rPr>
          <w:color w:val="000000"/>
        </w:rPr>
        <w:t>ULVZ</w:t>
      </w:r>
      <w:r w:rsidR="00E33454" w:rsidRPr="00A167F4">
        <w:rPr>
          <w:color w:val="000000"/>
        </w:rPr>
        <w:t xml:space="preserve"> </w:t>
      </w:r>
      <w:r w:rsidR="00EF100E" w:rsidRPr="00A167F4">
        <w:rPr>
          <w:color w:val="000000"/>
        </w:rPr>
        <w:t xml:space="preserve">thickness and velocity reduction </w:t>
      </w:r>
      <w:r w:rsidR="009869E5">
        <w:rPr>
          <w:color w:val="000000"/>
        </w:rPr>
        <w:t>(</w:t>
      </w:r>
      <w:r w:rsidR="00E33454">
        <w:rPr>
          <w:color w:val="000000"/>
        </w:rPr>
        <w:t xml:space="preserve">e.g., </w:t>
      </w:r>
      <w:r w:rsidR="00EF100E" w:rsidRPr="007516AE">
        <w:rPr>
          <w:color w:val="000000"/>
        </w:rPr>
        <w:t>Garnero et al., 1998</w:t>
      </w:r>
      <w:ins w:id="807" w:author="Edward Garnero" w:date="2015-01-26T09:26:00Z">
        <w:r w:rsidR="003E0C0B">
          <w:rPr>
            <w:color w:val="000000"/>
          </w:rPr>
          <w:t>; Thorne and Garnero, 2004</w:t>
        </w:r>
      </w:ins>
      <w:r w:rsidR="009869E5">
        <w:rPr>
          <w:color w:val="000000"/>
        </w:rPr>
        <w:t>)</w:t>
      </w:r>
      <w:r w:rsidR="00EF100E" w:rsidRPr="00A167F4">
        <w:rPr>
          <w:color w:val="000000"/>
        </w:rPr>
        <w:t xml:space="preserve"> </w:t>
      </w:r>
      <w:r w:rsidR="00E33454">
        <w:rPr>
          <w:color w:val="000000"/>
        </w:rPr>
        <w:t xml:space="preserve">also </w:t>
      </w:r>
      <w:r w:rsidR="00BC59C4">
        <w:rPr>
          <w:color w:val="000000"/>
        </w:rPr>
        <w:t>exists</w:t>
      </w:r>
      <w:r w:rsidR="00EF100E" w:rsidRPr="00A167F4">
        <w:rPr>
          <w:color w:val="000000"/>
        </w:rPr>
        <w:t xml:space="preserve"> </w:t>
      </w:r>
      <w:r w:rsidR="00E33454">
        <w:rPr>
          <w:color w:val="000000"/>
        </w:rPr>
        <w:t>for this ULVZ probe</w:t>
      </w:r>
      <w:r w:rsidR="00BC59C4">
        <w:rPr>
          <w:color w:val="000000"/>
        </w:rPr>
        <w:t xml:space="preserve">, </w:t>
      </w:r>
      <w:r w:rsidR="00E33454">
        <w:rPr>
          <w:color w:val="000000"/>
        </w:rPr>
        <w:t xml:space="preserve">and hence </w:t>
      </w:r>
      <w:r w:rsidR="00BC59C4">
        <w:rPr>
          <w:color w:val="000000"/>
        </w:rPr>
        <w:t xml:space="preserve">the velocity </w:t>
      </w:r>
      <w:r w:rsidR="00BC59C4" w:rsidRPr="00701DA9">
        <w:rPr>
          <w:color w:val="000000"/>
        </w:rPr>
        <w:t>reduction</w:t>
      </w:r>
      <w:r w:rsidR="00EF100E" w:rsidRPr="00701DA9">
        <w:rPr>
          <w:color w:val="000000"/>
        </w:rPr>
        <w:t xml:space="preserve"> of the best-fitting ULVZ models is not uniquely constrained. For example, for </w:t>
      </w:r>
      <w:r w:rsidR="00E33454" w:rsidRPr="00701DA9">
        <w:rPr>
          <w:color w:val="000000"/>
        </w:rPr>
        <w:t xml:space="preserve">bin </w:t>
      </w:r>
      <w:r w:rsidR="00EF100E" w:rsidRPr="00701DA9">
        <w:rPr>
          <w:color w:val="000000"/>
        </w:rPr>
        <w:t xml:space="preserve">cluster 1, a ULVZ model with 45% </w:t>
      </w:r>
      <w:r w:rsidR="00A706F8" w:rsidRPr="00701DA9">
        <w:rPr>
          <w:i/>
          <w:color w:val="000000"/>
        </w:rPr>
        <w:t>V</w:t>
      </w:r>
      <w:r w:rsidR="00A706F8" w:rsidRPr="00701DA9">
        <w:rPr>
          <w:i/>
          <w:color w:val="000000"/>
          <w:vertAlign w:val="subscript"/>
        </w:rPr>
        <w:t>S</w:t>
      </w:r>
      <w:r w:rsidR="00EF100E" w:rsidRPr="00701DA9">
        <w:rPr>
          <w:color w:val="000000"/>
        </w:rPr>
        <w:t xml:space="preserve"> reduction and thickness</w:t>
      </w:r>
      <w:r w:rsidR="00E33454" w:rsidRPr="00701DA9">
        <w:rPr>
          <w:color w:val="000000"/>
        </w:rPr>
        <w:t xml:space="preserve"> of </w:t>
      </w:r>
      <w:r w:rsidR="00443EAA" w:rsidRPr="00701DA9">
        <w:rPr>
          <w:color w:val="000000"/>
        </w:rPr>
        <w:t xml:space="preserve">16 </w:t>
      </w:r>
      <w:r w:rsidR="0025473F" w:rsidRPr="00701DA9">
        <w:rPr>
          <w:color w:val="000000"/>
        </w:rPr>
        <w:t>km</w:t>
      </w:r>
      <w:r w:rsidR="00EF100E" w:rsidRPr="00701DA9">
        <w:rPr>
          <w:color w:val="000000"/>
        </w:rPr>
        <w:t xml:space="preserve"> </w:t>
      </w:r>
      <w:r w:rsidR="00E33454" w:rsidRPr="00701DA9">
        <w:rPr>
          <w:color w:val="000000"/>
        </w:rPr>
        <w:t xml:space="preserve">also </w:t>
      </w:r>
      <w:r w:rsidR="00EF100E" w:rsidRPr="00701DA9">
        <w:rPr>
          <w:color w:val="000000"/>
        </w:rPr>
        <w:t xml:space="preserve">fits the data fairly well </w:t>
      </w:r>
      <w:r w:rsidR="00775EDB" w:rsidRPr="00701DA9">
        <w:rPr>
          <w:color w:val="000000"/>
        </w:rPr>
        <w:t xml:space="preserve">(Figure </w:t>
      </w:r>
      <w:r w:rsidR="003A3B90" w:rsidRPr="00701DA9">
        <w:rPr>
          <w:color w:val="000000"/>
        </w:rPr>
        <w:t>9</w:t>
      </w:r>
      <w:r w:rsidR="00BC59C4" w:rsidRPr="00701DA9">
        <w:rPr>
          <w:color w:val="000000"/>
        </w:rPr>
        <w:t>)</w:t>
      </w:r>
      <w:r w:rsidR="00EF100E" w:rsidRPr="00701DA9">
        <w:rPr>
          <w:color w:val="000000"/>
        </w:rPr>
        <w:t>. H</w:t>
      </w:r>
      <w:r w:rsidR="00A706F8" w:rsidRPr="00701DA9">
        <w:rPr>
          <w:color w:val="000000"/>
        </w:rPr>
        <w:t xml:space="preserve">owever, </w:t>
      </w:r>
      <w:r w:rsidR="00E33454" w:rsidRPr="00701DA9">
        <w:rPr>
          <w:color w:val="000000"/>
        </w:rPr>
        <w:t>if the velocity reduction</w:t>
      </w:r>
      <w:r w:rsidR="00E33454">
        <w:rPr>
          <w:color w:val="000000"/>
        </w:rPr>
        <w:t xml:space="preserve"> of best fitting models is lessened</w:t>
      </w:r>
      <w:r w:rsidR="008761C1">
        <w:rPr>
          <w:color w:val="000000"/>
        </w:rPr>
        <w:t xml:space="preserve">, combined with thickening the ULVZ, </w:t>
      </w:r>
      <w:r w:rsidR="00EF100E" w:rsidRPr="00A167F4">
        <w:rPr>
          <w:color w:val="000000"/>
        </w:rPr>
        <w:t>FRS amplitude</w:t>
      </w:r>
      <w:r w:rsidR="008761C1">
        <w:rPr>
          <w:color w:val="000000"/>
        </w:rPr>
        <w:t>s diminish, resulting in a poorer</w:t>
      </w:r>
      <w:r w:rsidR="00EF100E" w:rsidRPr="00A167F4">
        <w:rPr>
          <w:color w:val="000000"/>
        </w:rPr>
        <w:t xml:space="preserve"> fit the data stack</w:t>
      </w:r>
      <w:r w:rsidR="008761C1">
        <w:rPr>
          <w:color w:val="000000"/>
        </w:rPr>
        <w:t>s</w:t>
      </w:r>
      <w:r w:rsidR="00EF100E" w:rsidRPr="00A167F4">
        <w:rPr>
          <w:color w:val="000000"/>
        </w:rPr>
        <w:t>.</w:t>
      </w:r>
      <w:ins w:id="808" w:author="Edward Garnero" w:date="2015-01-26T09:27:00Z">
        <w:r w:rsidR="003E0C0B">
          <w:rPr>
            <w:color w:val="000000"/>
          </w:rPr>
          <w:t xml:space="preserve"> Thus the thickness-velocity trade-off of the FRS approach may not be as strong as some of the other probes.</w:t>
        </w:r>
      </w:ins>
    </w:p>
    <w:p w14:paraId="146617F7" w14:textId="07B737C0" w:rsidR="00EF100E" w:rsidRPr="00A167F4" w:rsidRDefault="00EF100E" w:rsidP="00EF100E">
      <w:pPr>
        <w:pStyle w:val="Default"/>
        <w:spacing w:line="480" w:lineRule="auto"/>
        <w:ind w:firstLine="709"/>
        <w:jc w:val="both"/>
        <w:rPr>
          <w:color w:val="000000"/>
        </w:rPr>
      </w:pPr>
      <w:r w:rsidRPr="00A167F4">
        <w:rPr>
          <w:color w:val="000000"/>
        </w:rPr>
        <w:t>Seismic anisotropy is not considered during the data processing and modeling of this study. Lateral variations of anisotropic shear-</w:t>
      </w:r>
      <w:r w:rsidR="00BC59C4">
        <w:rPr>
          <w:color w:val="000000"/>
        </w:rPr>
        <w:t>wave polarization directions have</w:t>
      </w:r>
      <w:r w:rsidRPr="00A167F4">
        <w:rPr>
          <w:color w:val="000000"/>
        </w:rPr>
        <w:t xml:space="preserve"> been documented for the lowermost mantle in this region </w:t>
      </w:r>
      <w:r w:rsidR="009869E5">
        <w:rPr>
          <w:color w:val="000000"/>
        </w:rPr>
        <w:t>(</w:t>
      </w:r>
      <w:commentRangeStart w:id="809"/>
      <w:r w:rsidRPr="007516AE">
        <w:rPr>
          <w:color w:val="000000"/>
        </w:rPr>
        <w:t>Russell et al.,</w:t>
      </w:r>
      <w:r w:rsidR="00BC59C4">
        <w:rPr>
          <w:color w:val="000000"/>
        </w:rPr>
        <w:t xml:space="preserve"> 1998</w:t>
      </w:r>
      <w:r w:rsidR="009869E5">
        <w:rPr>
          <w:color w:val="000000"/>
        </w:rPr>
        <w:t>)</w:t>
      </w:r>
      <w:r w:rsidR="00BC59C4">
        <w:rPr>
          <w:color w:val="000000"/>
        </w:rPr>
        <w:t xml:space="preserve">. </w:t>
      </w:r>
      <w:commentRangeEnd w:id="809"/>
      <w:r w:rsidR="003E0C0B">
        <w:rPr>
          <w:rStyle w:val="CommentReference"/>
          <w:rFonts w:eastAsia="Times New Roman"/>
          <w:kern w:val="0"/>
        </w:rPr>
        <w:commentReference w:id="809"/>
      </w:r>
      <w:r w:rsidR="008761C1">
        <w:rPr>
          <w:color w:val="000000"/>
        </w:rPr>
        <w:t>Ani</w:t>
      </w:r>
      <w:r w:rsidRPr="00A167F4">
        <w:rPr>
          <w:color w:val="000000"/>
        </w:rPr>
        <w:t xml:space="preserve">sotropy </w:t>
      </w:r>
      <w:r w:rsidR="008761C1">
        <w:rPr>
          <w:color w:val="000000"/>
        </w:rPr>
        <w:t>can</w:t>
      </w:r>
      <w:r w:rsidR="008761C1" w:rsidRPr="00A167F4">
        <w:rPr>
          <w:color w:val="000000"/>
        </w:rPr>
        <w:t xml:space="preserve"> </w:t>
      </w:r>
      <w:r w:rsidRPr="00A167F4">
        <w:rPr>
          <w:color w:val="000000"/>
        </w:rPr>
        <w:t xml:space="preserve">introduce splitting time of </w:t>
      </w:r>
      <w:r w:rsidRPr="00A167F4">
        <w:rPr>
          <w:i/>
          <w:color w:val="000000"/>
        </w:rPr>
        <w:t>ScS</w:t>
      </w:r>
      <w:r w:rsidRPr="00A167F4">
        <w:rPr>
          <w:color w:val="000000"/>
        </w:rPr>
        <w:t xml:space="preserve"> between radial and transverse component</w:t>
      </w:r>
      <w:r w:rsidR="008761C1">
        <w:rPr>
          <w:color w:val="000000"/>
        </w:rPr>
        <w:t>s</w:t>
      </w:r>
      <w:r w:rsidRPr="00A167F4">
        <w:rPr>
          <w:color w:val="000000"/>
        </w:rPr>
        <w:t xml:space="preserve"> of motion</w:t>
      </w:r>
      <w:r w:rsidR="008761C1">
        <w:rPr>
          <w:color w:val="000000"/>
        </w:rPr>
        <w:t>;</w:t>
      </w:r>
      <w:r w:rsidR="008761C1" w:rsidRPr="00A167F4">
        <w:rPr>
          <w:color w:val="000000"/>
        </w:rPr>
        <w:t xml:space="preserve"> </w:t>
      </w:r>
      <w:r w:rsidR="008761C1">
        <w:rPr>
          <w:color w:val="000000"/>
        </w:rPr>
        <w:t>we do not anticipate this</w:t>
      </w:r>
      <w:r w:rsidRPr="00A167F4">
        <w:rPr>
          <w:color w:val="000000"/>
        </w:rPr>
        <w:t xml:space="preserve"> affect</w:t>
      </w:r>
      <w:r w:rsidR="008761C1">
        <w:rPr>
          <w:color w:val="000000"/>
        </w:rPr>
        <w:t>ing</w:t>
      </w:r>
      <w:r w:rsidRPr="00A167F4">
        <w:rPr>
          <w:color w:val="000000"/>
        </w:rPr>
        <w:t xml:space="preserve"> the FRS stripping </w:t>
      </w:r>
      <w:r w:rsidR="00207C7B" w:rsidRPr="00A167F4">
        <w:rPr>
          <w:color w:val="000000"/>
        </w:rPr>
        <w:t>technique</w:t>
      </w:r>
      <w:r w:rsidR="00207C7B">
        <w:rPr>
          <w:color w:val="000000"/>
        </w:rPr>
        <w:t>, which</w:t>
      </w:r>
      <w:r w:rsidR="008761C1">
        <w:rPr>
          <w:color w:val="000000"/>
        </w:rPr>
        <w:t xml:space="preserve"> only uses</w:t>
      </w:r>
      <w:r w:rsidR="008761C1" w:rsidRPr="00A167F4">
        <w:rPr>
          <w:color w:val="000000"/>
        </w:rPr>
        <w:t xml:space="preserve"> </w:t>
      </w:r>
      <w:r w:rsidRPr="00A167F4">
        <w:rPr>
          <w:color w:val="000000"/>
        </w:rPr>
        <w:t>the transverse component.</w:t>
      </w:r>
      <w:r w:rsidR="00784FA0">
        <w:rPr>
          <w:color w:val="000000"/>
        </w:rPr>
        <w:t xml:space="preserve"> A</w:t>
      </w:r>
      <w:r w:rsidRPr="00A167F4">
        <w:rPr>
          <w:color w:val="000000"/>
        </w:rPr>
        <w:t xml:space="preserve">zimuthal anisotropy </w:t>
      </w:r>
      <w:r w:rsidR="009869E5">
        <w:rPr>
          <w:color w:val="000000"/>
        </w:rPr>
        <w:t>(</w:t>
      </w:r>
      <w:commentRangeStart w:id="810"/>
      <w:ins w:id="811" w:author="Edward Garnero" w:date="2015-01-26T09:29:00Z">
        <w:r w:rsidR="003E0C0B">
          <w:rPr>
            <w:color w:val="000000"/>
          </w:rPr>
          <w:t xml:space="preserve">e.g., </w:t>
        </w:r>
      </w:ins>
      <w:r w:rsidRPr="007516AE">
        <w:rPr>
          <w:color w:val="000000"/>
        </w:rPr>
        <w:t>Garnero et al., 2004; Maupin et al., 2005; Wookey et al., 2005; Wookey and Kendall, 2008</w:t>
      </w:r>
      <w:commentRangeEnd w:id="810"/>
      <w:r w:rsidR="003E0C0B">
        <w:rPr>
          <w:rStyle w:val="CommentReference"/>
          <w:rFonts w:eastAsia="Times New Roman"/>
          <w:kern w:val="0"/>
        </w:rPr>
        <w:commentReference w:id="810"/>
      </w:r>
      <w:r w:rsidR="008761C1">
        <w:rPr>
          <w:color w:val="000000"/>
        </w:rPr>
        <w:t>) may potentially</w:t>
      </w:r>
      <w:r w:rsidR="008761C1" w:rsidRPr="00A167F4">
        <w:rPr>
          <w:color w:val="000000"/>
        </w:rPr>
        <w:t xml:space="preserve"> </w:t>
      </w:r>
      <w:r w:rsidR="00784FA0">
        <w:rPr>
          <w:color w:val="000000"/>
        </w:rPr>
        <w:t>introduc</w:t>
      </w:r>
      <w:r w:rsidR="008761C1">
        <w:rPr>
          <w:color w:val="000000"/>
        </w:rPr>
        <w:t>e</w:t>
      </w:r>
      <w:r w:rsidR="00784FA0">
        <w:rPr>
          <w:color w:val="000000"/>
        </w:rPr>
        <w:t xml:space="preserve"> </w:t>
      </w:r>
      <w:r w:rsidR="008761C1">
        <w:rPr>
          <w:color w:val="000000"/>
        </w:rPr>
        <w:t>energy around</w:t>
      </w:r>
      <w:r w:rsidR="00784FA0">
        <w:rPr>
          <w:color w:val="000000"/>
        </w:rPr>
        <w:t xml:space="preserve"> </w:t>
      </w:r>
      <w:r w:rsidR="00784FA0" w:rsidRPr="00784FA0">
        <w:rPr>
          <w:i/>
          <w:color w:val="000000"/>
        </w:rPr>
        <w:t>ScS</w:t>
      </w:r>
      <w:r w:rsidR="008761C1">
        <w:rPr>
          <w:i/>
          <w:color w:val="000000"/>
        </w:rPr>
        <w:t xml:space="preserve">, </w:t>
      </w:r>
      <w:r w:rsidR="008761C1">
        <w:rPr>
          <w:color w:val="000000"/>
        </w:rPr>
        <w:t>but this</w:t>
      </w:r>
      <w:r w:rsidR="00784FA0">
        <w:rPr>
          <w:color w:val="000000"/>
        </w:rPr>
        <w:t xml:space="preserve"> should not dominat</w:t>
      </w:r>
      <w:r w:rsidR="008761C1">
        <w:rPr>
          <w:color w:val="000000"/>
        </w:rPr>
        <w:t xml:space="preserve">e </w:t>
      </w:r>
      <w:r w:rsidR="00784FA0">
        <w:rPr>
          <w:color w:val="000000"/>
        </w:rPr>
        <w:t xml:space="preserve">the FRS </w:t>
      </w:r>
      <w:r w:rsidR="008761C1">
        <w:rPr>
          <w:color w:val="000000"/>
        </w:rPr>
        <w:t xml:space="preserve">process </w:t>
      </w:r>
      <w:r w:rsidR="00784FA0">
        <w:rPr>
          <w:color w:val="000000"/>
        </w:rPr>
        <w:t xml:space="preserve">since </w:t>
      </w:r>
      <w:r w:rsidR="008761C1">
        <w:rPr>
          <w:color w:val="000000"/>
        </w:rPr>
        <w:t>any SV leakage onto the SH should</w:t>
      </w:r>
      <w:r w:rsidR="00784FA0">
        <w:rPr>
          <w:color w:val="000000"/>
        </w:rPr>
        <w:t xml:space="preserve"> not </w:t>
      </w:r>
      <w:r w:rsidR="007378FB">
        <w:rPr>
          <w:color w:val="000000"/>
        </w:rPr>
        <w:t xml:space="preserve">be symmetric </w:t>
      </w:r>
      <w:r w:rsidR="00784FA0">
        <w:rPr>
          <w:color w:val="000000"/>
        </w:rPr>
        <w:t xml:space="preserve">about </w:t>
      </w:r>
      <w:r w:rsidR="00784FA0" w:rsidRPr="00784FA0">
        <w:rPr>
          <w:i/>
          <w:color w:val="000000"/>
        </w:rPr>
        <w:t>ScS</w:t>
      </w:r>
      <w:r w:rsidR="00784FA0">
        <w:rPr>
          <w:color w:val="000000"/>
        </w:rPr>
        <w:t>.</w:t>
      </w:r>
      <w:r w:rsidRPr="00A167F4">
        <w:rPr>
          <w:color w:val="000000"/>
        </w:rPr>
        <w:t xml:space="preserve"> Upper mantle anisotropy might </w:t>
      </w:r>
      <w:r w:rsidR="007378FB">
        <w:rPr>
          <w:color w:val="000000"/>
        </w:rPr>
        <w:t xml:space="preserve">similarly </w:t>
      </w:r>
      <w:r w:rsidRPr="00A167F4">
        <w:rPr>
          <w:color w:val="000000"/>
        </w:rPr>
        <w:t xml:space="preserve">have </w:t>
      </w:r>
      <w:r w:rsidR="007378FB">
        <w:rPr>
          <w:color w:val="000000"/>
        </w:rPr>
        <w:t xml:space="preserve">subtle and asymmetric </w:t>
      </w:r>
      <w:r w:rsidRPr="00A167F4">
        <w:rPr>
          <w:color w:val="000000"/>
        </w:rPr>
        <w:t>effects on waveforms, b</w:t>
      </w:r>
      <w:r w:rsidR="00784FA0">
        <w:rPr>
          <w:color w:val="000000"/>
        </w:rPr>
        <w:t xml:space="preserve">ut </w:t>
      </w:r>
      <w:del w:id="812" w:author="Edward Garnero" w:date="2015-01-23T16:23:00Z">
        <w:r w:rsidR="007378FB" w:rsidDel="00353D5C">
          <w:rPr>
            <w:color w:val="000000"/>
          </w:rPr>
          <w:delText>should not</w:delText>
        </w:r>
      </w:del>
      <w:ins w:id="813" w:author="Edward Garnero" w:date="2015-01-23T16:23:00Z">
        <w:r w:rsidR="00353D5C">
          <w:rPr>
            <w:color w:val="000000"/>
          </w:rPr>
          <w:t>we do not anticipate it</w:t>
        </w:r>
      </w:ins>
      <w:r w:rsidR="007378FB">
        <w:rPr>
          <w:color w:val="000000"/>
        </w:rPr>
        <w:t xml:space="preserve"> strongly </w:t>
      </w:r>
      <w:del w:id="814" w:author="Edward Garnero" w:date="2015-01-23T16:23:00Z">
        <w:r w:rsidR="007378FB" w:rsidDel="00353D5C">
          <w:rPr>
            <w:color w:val="000000"/>
          </w:rPr>
          <w:delText xml:space="preserve">affect </w:delText>
        </w:r>
      </w:del>
      <w:ins w:id="815" w:author="Edward Garnero" w:date="2015-01-23T16:23:00Z">
        <w:r w:rsidR="00353D5C">
          <w:rPr>
            <w:color w:val="000000"/>
          </w:rPr>
          <w:t xml:space="preserve">affecting </w:t>
        </w:r>
      </w:ins>
      <w:r w:rsidR="007378FB">
        <w:rPr>
          <w:color w:val="000000"/>
        </w:rPr>
        <w:t>the FRS process</w:t>
      </w:r>
      <w:r w:rsidRPr="00A167F4">
        <w:rPr>
          <w:color w:val="000000"/>
        </w:rPr>
        <w:t xml:space="preserve">. </w:t>
      </w:r>
    </w:p>
    <w:p w14:paraId="05B9B56C" w14:textId="4DD656E5" w:rsidR="000664A3" w:rsidRPr="00A167F4" w:rsidRDefault="00EF100E" w:rsidP="000664A3">
      <w:pPr>
        <w:pStyle w:val="Default"/>
        <w:spacing w:line="480" w:lineRule="auto"/>
        <w:ind w:firstLine="709"/>
        <w:jc w:val="both"/>
        <w:rPr>
          <w:ins w:id="816" w:author="Edward Garnero" w:date="2015-01-26T09:20:00Z"/>
          <w:color w:val="000000"/>
        </w:rPr>
      </w:pPr>
      <w:r w:rsidRPr="00A167F4">
        <w:rPr>
          <w:color w:val="000000"/>
        </w:rPr>
        <w:t xml:space="preserve">The relative location between </w:t>
      </w:r>
      <w:ins w:id="817" w:author="Edward Garnero" w:date="2015-01-23T16:23:00Z">
        <w:r w:rsidR="00353D5C">
          <w:rPr>
            <w:color w:val="000000"/>
          </w:rPr>
          <w:t xml:space="preserve">our mapped </w:t>
        </w:r>
      </w:ins>
      <w:del w:id="818" w:author="Edward Garnero" w:date="2015-01-23T16:23:00Z">
        <w:r w:rsidRPr="00A167F4" w:rsidDel="00353D5C">
          <w:rPr>
            <w:color w:val="000000"/>
          </w:rPr>
          <w:delText>ULVZ</w:delText>
        </w:r>
        <w:r w:rsidR="007378FB" w:rsidDel="00353D5C">
          <w:rPr>
            <w:color w:val="000000"/>
          </w:rPr>
          <w:delText>s</w:delText>
        </w:r>
        <w:r w:rsidRPr="00A167F4" w:rsidDel="00353D5C">
          <w:rPr>
            <w:color w:val="000000"/>
          </w:rPr>
          <w:delText xml:space="preserve"> </w:delText>
        </w:r>
      </w:del>
      <w:ins w:id="819" w:author="Edward Garnero" w:date="2015-01-23T16:23:00Z">
        <w:r w:rsidR="00353D5C" w:rsidRPr="00A167F4">
          <w:rPr>
            <w:color w:val="000000"/>
          </w:rPr>
          <w:t>ULVZ</w:t>
        </w:r>
        <w:r w:rsidR="00353D5C">
          <w:rPr>
            <w:color w:val="000000"/>
          </w:rPr>
          <w:t xml:space="preserve"> structure</w:t>
        </w:r>
        <w:r w:rsidR="00353D5C" w:rsidRPr="00A167F4">
          <w:rPr>
            <w:color w:val="000000"/>
          </w:rPr>
          <w:t xml:space="preserve"> </w:t>
        </w:r>
      </w:ins>
      <w:r w:rsidRPr="00A167F4">
        <w:rPr>
          <w:color w:val="000000"/>
        </w:rPr>
        <w:t xml:space="preserve">and </w:t>
      </w:r>
      <w:ins w:id="820" w:author="Edward Garnero" w:date="2015-01-23T16:23:00Z">
        <w:r w:rsidR="00353D5C">
          <w:rPr>
            <w:color w:val="000000"/>
          </w:rPr>
          <w:t xml:space="preserve">the edge of the </w:t>
        </w:r>
      </w:ins>
      <w:r w:rsidRPr="00A167F4">
        <w:rPr>
          <w:color w:val="000000"/>
        </w:rPr>
        <w:t xml:space="preserve">LLSVP </w:t>
      </w:r>
      <w:del w:id="821" w:author="Edward Garnero" w:date="2015-01-23T16:23:00Z">
        <w:r w:rsidRPr="00A167F4" w:rsidDel="00353D5C">
          <w:rPr>
            <w:color w:val="000000"/>
          </w:rPr>
          <w:delText>edge</w:delText>
        </w:r>
        <w:r w:rsidR="007D73EB" w:rsidDel="00353D5C">
          <w:rPr>
            <w:color w:val="000000"/>
          </w:rPr>
          <w:delText>s</w:delText>
        </w:r>
        <w:r w:rsidRPr="00A167F4" w:rsidDel="00353D5C">
          <w:rPr>
            <w:color w:val="000000"/>
          </w:rPr>
          <w:delText xml:space="preserve"> </w:delText>
        </w:r>
      </w:del>
      <w:del w:id="822" w:author="Edward Garnero" w:date="2015-01-23T16:39:00Z">
        <w:r w:rsidRPr="00A167F4" w:rsidDel="00715D7F">
          <w:rPr>
            <w:color w:val="000000"/>
          </w:rPr>
          <w:delText xml:space="preserve">is </w:delText>
        </w:r>
        <w:r w:rsidR="007378FB" w:rsidDel="00715D7F">
          <w:rPr>
            <w:color w:val="000000"/>
          </w:rPr>
          <w:delText>relevant</w:delText>
        </w:r>
        <w:r w:rsidR="007378FB" w:rsidRPr="00A167F4" w:rsidDel="00715D7F">
          <w:rPr>
            <w:color w:val="000000"/>
          </w:rPr>
          <w:delText xml:space="preserve"> </w:delText>
        </w:r>
        <w:r w:rsidRPr="00A167F4" w:rsidDel="00715D7F">
          <w:rPr>
            <w:color w:val="000000"/>
          </w:rPr>
          <w:delText xml:space="preserve">for </w:delText>
        </w:r>
        <w:r w:rsidR="007378FB" w:rsidDel="00715D7F">
          <w:rPr>
            <w:color w:val="000000"/>
          </w:rPr>
          <w:delText>discussion of</w:delText>
        </w:r>
        <w:r w:rsidR="007378FB" w:rsidRPr="00A167F4" w:rsidDel="00715D7F">
          <w:rPr>
            <w:color w:val="000000"/>
          </w:rPr>
          <w:delText xml:space="preserve"> </w:delText>
        </w:r>
        <w:r w:rsidRPr="00A167F4" w:rsidDel="00715D7F">
          <w:rPr>
            <w:color w:val="000000"/>
          </w:rPr>
          <w:delText>the nature of ULVZs</w:delText>
        </w:r>
      </w:del>
      <w:ins w:id="823" w:author="Edward Garnero" w:date="2015-01-23T16:39:00Z">
        <w:r w:rsidR="00715D7F">
          <w:rPr>
            <w:color w:val="000000"/>
          </w:rPr>
          <w:t>depends upon constraining the location of both</w:t>
        </w:r>
      </w:ins>
      <w:r w:rsidRPr="00A167F4">
        <w:rPr>
          <w:color w:val="000000"/>
        </w:rPr>
        <w:t xml:space="preserve">. </w:t>
      </w:r>
      <w:del w:id="824" w:author="Edward Garnero" w:date="2015-01-23T16:39:00Z">
        <w:r w:rsidRPr="00A167F4" w:rsidDel="00715D7F">
          <w:rPr>
            <w:color w:val="000000"/>
          </w:rPr>
          <w:delText>The approximate</w:delText>
        </w:r>
      </w:del>
      <w:ins w:id="825" w:author="Edward Garnero" w:date="2015-01-23T16:39:00Z">
        <w:r w:rsidR="00715D7F">
          <w:rPr>
            <w:color w:val="000000"/>
          </w:rPr>
          <w:t>We have represented the</w:t>
        </w:r>
      </w:ins>
      <w:r w:rsidRPr="00A167F4">
        <w:rPr>
          <w:color w:val="000000"/>
        </w:rPr>
        <w:t xml:space="preserve"> location of </w:t>
      </w:r>
      <w:ins w:id="826" w:author="Edward Garnero" w:date="2015-01-23T16:40:00Z">
        <w:r w:rsidR="00715D7F">
          <w:rPr>
            <w:color w:val="000000"/>
          </w:rPr>
          <w:t xml:space="preserve">the </w:t>
        </w:r>
      </w:ins>
      <w:del w:id="827" w:author="Edward Garnero" w:date="2015-01-23T16:40:00Z">
        <w:r w:rsidRPr="00A167F4" w:rsidDel="00715D7F">
          <w:rPr>
            <w:color w:val="000000"/>
          </w:rPr>
          <w:delText xml:space="preserve">edges </w:delText>
        </w:r>
      </w:del>
      <w:ins w:id="828" w:author="Edward Garnero" w:date="2015-01-23T16:40:00Z">
        <w:r w:rsidR="00715D7F" w:rsidRPr="00A167F4">
          <w:rPr>
            <w:color w:val="000000"/>
          </w:rPr>
          <w:t>edge</w:t>
        </w:r>
        <w:r w:rsidR="00715D7F">
          <w:rPr>
            <w:color w:val="000000"/>
          </w:rPr>
          <w:t xml:space="preserve"> of the LLSVP</w:t>
        </w:r>
        <w:r w:rsidR="00715D7F" w:rsidRPr="00A167F4">
          <w:rPr>
            <w:color w:val="000000"/>
          </w:rPr>
          <w:t xml:space="preserve"> </w:t>
        </w:r>
      </w:ins>
      <w:r w:rsidRPr="00A167F4">
        <w:rPr>
          <w:color w:val="000000"/>
        </w:rPr>
        <w:t xml:space="preserve">in long wavelength tomography </w:t>
      </w:r>
      <w:del w:id="829" w:author="Edward Garnero" w:date="2015-01-23T16:40:00Z">
        <w:r w:rsidRPr="00A167F4" w:rsidDel="00715D7F">
          <w:rPr>
            <w:color w:val="000000"/>
          </w:rPr>
          <w:delText>model</w:delText>
        </w:r>
      </w:del>
      <w:ins w:id="830" w:author="Edward Garnero" w:date="2015-01-23T16:40:00Z">
        <w:r w:rsidR="00715D7F">
          <w:rPr>
            <w:color w:val="000000"/>
          </w:rPr>
          <w:t>by one particular model (Ri</w:t>
        </w:r>
      </w:ins>
      <w:ins w:id="831" w:author="Edward Garnero" w:date="2015-01-23T16:42:00Z">
        <w:r w:rsidR="00715D7F">
          <w:rPr>
            <w:color w:val="000000"/>
          </w:rPr>
          <w:t>ts</w:t>
        </w:r>
      </w:ins>
      <w:ins w:id="832" w:author="Edward Garnero" w:date="2015-01-23T16:40:00Z">
        <w:r w:rsidR="00715D7F">
          <w:rPr>
            <w:color w:val="000000"/>
          </w:rPr>
          <w:t xml:space="preserve">ema, </w:t>
        </w:r>
        <w:r w:rsidR="00715D7F" w:rsidRPr="00715D7F">
          <w:rPr>
            <w:color w:val="000000"/>
            <w:highlight w:val="yellow"/>
            <w:rPrChange w:id="833" w:author="Edward Garnero" w:date="2015-01-23T16:40:00Z">
              <w:rPr>
                <w:color w:val="000000"/>
              </w:rPr>
            </w:rPrChange>
          </w:rPr>
          <w:t>20XX</w:t>
        </w:r>
        <w:r w:rsidR="00715D7F">
          <w:rPr>
            <w:color w:val="000000"/>
          </w:rPr>
          <w:t>); other models result in the edge</w:t>
        </w:r>
      </w:ins>
      <w:ins w:id="834" w:author="Edward Garnero" w:date="2015-01-23T16:41:00Z">
        <w:r w:rsidR="00715D7F">
          <w:rPr>
            <w:color w:val="000000"/>
          </w:rPr>
          <w:t xml:space="preserve"> location differing by up to 100’s of km (e.g., see Zhao et al., 2015).</w:t>
        </w:r>
      </w:ins>
      <w:ins w:id="835" w:author="Edward Garnero" w:date="2015-01-23T16:40:00Z">
        <w:r w:rsidR="00715D7F">
          <w:rPr>
            <w:color w:val="000000"/>
          </w:rPr>
          <w:t xml:space="preserve"> </w:t>
        </w:r>
      </w:ins>
      <w:del w:id="836" w:author="Edward Garnero" w:date="2015-01-23T16:23:00Z">
        <w:r w:rsidRPr="00A167F4" w:rsidDel="00353D5C">
          <w:rPr>
            <w:color w:val="000000"/>
          </w:rPr>
          <w:delText xml:space="preserve"> </w:delText>
        </w:r>
        <w:r w:rsidR="009869E5" w:rsidDel="00353D5C">
          <w:rPr>
            <w:color w:val="000000"/>
          </w:rPr>
          <w:delText>(</w:delText>
        </w:r>
        <w:r w:rsidRPr="007516AE" w:rsidDel="00353D5C">
          <w:rPr>
            <w:color w:val="000000"/>
          </w:rPr>
          <w:delText>Grand, 2002</w:delText>
        </w:r>
        <w:r w:rsidR="009869E5" w:rsidDel="00353D5C">
          <w:rPr>
            <w:color w:val="000000"/>
          </w:rPr>
          <w:delText>)</w:delText>
        </w:r>
        <w:r w:rsidRPr="00A167F4" w:rsidDel="00353D5C">
          <w:rPr>
            <w:color w:val="000000"/>
          </w:rPr>
          <w:delText xml:space="preserve"> </w:delText>
        </w:r>
      </w:del>
      <w:del w:id="837" w:author="Edward Garnero" w:date="2015-01-23T16:43:00Z">
        <w:r w:rsidRPr="00A167F4" w:rsidDel="00715D7F">
          <w:rPr>
            <w:color w:val="000000"/>
          </w:rPr>
          <w:delText>is illustrated by the -1% contour li</w:delText>
        </w:r>
        <w:r w:rsidR="00775EDB" w:rsidDel="00715D7F">
          <w:rPr>
            <w:color w:val="000000"/>
          </w:rPr>
          <w:delText xml:space="preserve">ne at 2750 km depth in Figure </w:delText>
        </w:r>
        <w:r w:rsidRPr="00A167F4" w:rsidDel="00715D7F">
          <w:rPr>
            <w:color w:val="000000"/>
          </w:rPr>
          <w:delText>1</w:delText>
        </w:r>
        <w:r w:rsidR="003A3B90" w:rsidDel="00715D7F">
          <w:rPr>
            <w:color w:val="000000"/>
          </w:rPr>
          <w:delText>0</w:delText>
        </w:r>
        <w:r w:rsidRPr="00A167F4" w:rsidDel="00715D7F">
          <w:rPr>
            <w:color w:val="000000"/>
          </w:rPr>
          <w:delText>.</w:delText>
        </w:r>
      </w:del>
      <w:ins w:id="838" w:author="Edward Garnero" w:date="2015-01-23T16:43:00Z">
        <w:r w:rsidR="00715D7F">
          <w:rPr>
            <w:color w:val="000000"/>
          </w:rPr>
          <w:t xml:space="preserve">We do not constrain the LLSVP edge here, nor do we attempt to evaluate its location in the different tomography models. </w:t>
        </w:r>
      </w:ins>
      <w:r w:rsidRPr="00A167F4">
        <w:rPr>
          <w:color w:val="000000"/>
        </w:rPr>
        <w:t xml:space="preserve"> However, </w:t>
      </w:r>
      <w:del w:id="839" w:author="Edward Garnero" w:date="2015-01-23T16:44:00Z">
        <w:r w:rsidRPr="00A167F4" w:rsidDel="00715D7F">
          <w:rPr>
            <w:color w:val="000000"/>
          </w:rPr>
          <w:delText>the exact location of the LLSVP edge on top of the CMB in this region is poorly constrained</w:delText>
        </w:r>
      </w:del>
      <w:ins w:id="840" w:author="Edward Garnero" w:date="2015-01-23T16:44:00Z">
        <w:r w:rsidR="00715D7F">
          <w:rPr>
            <w:color w:val="000000"/>
          </w:rPr>
          <w:t>we emphasize that the nature of ULVZs, e.g., if they are within the LLSVPs, just at their margins, and/or outside LLSVPs relate to different possible origins of ULVZs</w:t>
        </w:r>
      </w:ins>
      <w:r w:rsidRPr="00A167F4">
        <w:rPr>
          <w:color w:val="000000"/>
        </w:rPr>
        <w:t xml:space="preserve">. </w:t>
      </w:r>
      <w:del w:id="841" w:author="Edward Garnero" w:date="2015-01-23T16:44:00Z">
        <w:r w:rsidRPr="00A167F4" w:rsidDel="00715D7F">
          <w:rPr>
            <w:color w:val="000000"/>
          </w:rPr>
          <w:delText>Furthermore, t</w:delText>
        </w:r>
      </w:del>
      <w:ins w:id="842" w:author="Edward Garnero" w:date="2015-01-23T16:44:00Z">
        <w:r w:rsidR="00715D7F">
          <w:rPr>
            <w:color w:val="000000"/>
          </w:rPr>
          <w:t>We also note t</w:t>
        </w:r>
      </w:ins>
      <w:r w:rsidRPr="00A167F4">
        <w:rPr>
          <w:color w:val="000000"/>
        </w:rPr>
        <w:t xml:space="preserve">he </w:t>
      </w:r>
      <w:del w:id="843" w:author="Edward Garnero" w:date="2015-01-23T16:45:00Z">
        <w:r w:rsidRPr="00A167F4" w:rsidDel="00715D7F">
          <w:rPr>
            <w:color w:val="000000"/>
          </w:rPr>
          <w:delText xml:space="preserve">precise </w:delText>
        </w:r>
      </w:del>
      <w:r w:rsidRPr="00A167F4">
        <w:rPr>
          <w:color w:val="000000"/>
        </w:rPr>
        <w:t xml:space="preserve">locations of </w:t>
      </w:r>
      <w:ins w:id="844" w:author="Edward Garnero" w:date="2015-01-23T16:45:00Z">
        <w:r w:rsidR="00715D7F">
          <w:rPr>
            <w:color w:val="000000"/>
          </w:rPr>
          <w:t xml:space="preserve">our mapped </w:t>
        </w:r>
      </w:ins>
      <w:r w:rsidRPr="00A167F4">
        <w:rPr>
          <w:color w:val="000000"/>
        </w:rPr>
        <w:t xml:space="preserve">ULVZs </w:t>
      </w:r>
      <w:ins w:id="845" w:author="Edward Garnero" w:date="2015-01-23T16:45:00Z">
        <w:r w:rsidR="00715D7F">
          <w:rPr>
            <w:color w:val="000000"/>
          </w:rPr>
          <w:t>have been derived using 1-D raypaths</w:t>
        </w:r>
      </w:ins>
      <w:ins w:id="846" w:author="Edward Garnero" w:date="2015-01-26T09:31:00Z">
        <w:r w:rsidR="000713E1">
          <w:rPr>
            <w:color w:val="000000"/>
          </w:rPr>
          <w:t xml:space="preserve"> (as have many tomography models)</w:t>
        </w:r>
      </w:ins>
      <w:ins w:id="847" w:author="Edward Garnero" w:date="2015-01-23T16:45:00Z">
        <w:r w:rsidR="00715D7F">
          <w:rPr>
            <w:color w:val="000000"/>
          </w:rPr>
          <w:t xml:space="preserve">. But the 3-D heterogeneity of the LLSVP likely causes raypath deflections </w:t>
        </w:r>
      </w:ins>
      <w:ins w:id="848" w:author="Edward Garnero" w:date="2015-01-23T16:46:00Z">
        <w:r w:rsidR="00715D7F">
          <w:rPr>
            <w:color w:val="000000"/>
          </w:rPr>
          <w:t>to</w:t>
        </w:r>
      </w:ins>
      <w:ins w:id="849" w:author="Edward Garnero" w:date="2015-01-23T16:45:00Z">
        <w:r w:rsidR="00715D7F">
          <w:rPr>
            <w:color w:val="000000"/>
          </w:rPr>
          <w:t xml:space="preserve"> some degree. </w:t>
        </w:r>
      </w:ins>
      <w:del w:id="850" w:author="Edward Garnero" w:date="2015-01-23T16:46:00Z">
        <w:r w:rsidRPr="00A167F4" w:rsidDel="00715D7F">
          <w:rPr>
            <w:color w:val="000000"/>
          </w:rPr>
          <w:delText xml:space="preserve">are also subjected to </w:delText>
        </w:r>
        <w:r w:rsidR="007D73EB" w:rsidDel="00715D7F">
          <w:rPr>
            <w:color w:val="000000"/>
          </w:rPr>
          <w:delText>variations</w:delText>
        </w:r>
        <w:r w:rsidRPr="00A167F4" w:rsidDel="00715D7F">
          <w:rPr>
            <w:color w:val="000000"/>
          </w:rPr>
          <w:delText xml:space="preserve"> due to raypath deflections associated with the strong 3D LLSVP structures above ULVZs. This uncertainty could be</w:delText>
        </w:r>
      </w:del>
      <w:ins w:id="851" w:author="Edward Garnero" w:date="2015-01-23T16:46:00Z">
        <w:r w:rsidR="00715D7F">
          <w:rPr>
            <w:color w:val="000000"/>
          </w:rPr>
          <w:t>Future work</w:t>
        </w:r>
        <w:r w:rsidR="00392069">
          <w:rPr>
            <w:color w:val="000000"/>
          </w:rPr>
          <w:t xml:space="preserve"> can</w:t>
        </w:r>
      </w:ins>
      <w:r w:rsidRPr="00A167F4">
        <w:rPr>
          <w:color w:val="000000"/>
        </w:rPr>
        <w:t xml:space="preserve"> explore</w:t>
      </w:r>
      <w:del w:id="852" w:author="Edward Garnero" w:date="2015-01-23T16:46:00Z">
        <w:r w:rsidRPr="00A167F4" w:rsidDel="00392069">
          <w:rPr>
            <w:color w:val="000000"/>
          </w:rPr>
          <w:delText>d</w:delText>
        </w:r>
      </w:del>
      <w:r w:rsidRPr="00A167F4">
        <w:rPr>
          <w:color w:val="000000"/>
        </w:rPr>
        <w:t xml:space="preserve"> </w:t>
      </w:r>
      <w:del w:id="853" w:author="Edward Garnero" w:date="2015-01-23T16:46:00Z">
        <w:r w:rsidRPr="00A167F4" w:rsidDel="00392069">
          <w:rPr>
            <w:color w:val="000000"/>
          </w:rPr>
          <w:delText xml:space="preserve">with </w:delText>
        </w:r>
      </w:del>
      <w:ins w:id="854" w:author="Edward Garnero" w:date="2015-01-23T16:46:00Z">
        <w:r w:rsidR="00392069">
          <w:rPr>
            <w:color w:val="000000"/>
          </w:rPr>
          <w:t>this effect with</w:t>
        </w:r>
        <w:r w:rsidR="00392069" w:rsidRPr="00A167F4">
          <w:rPr>
            <w:color w:val="000000"/>
          </w:rPr>
          <w:t xml:space="preserve"> </w:t>
        </w:r>
      </w:ins>
      <w:r w:rsidRPr="00A167F4">
        <w:rPr>
          <w:color w:val="000000"/>
        </w:rPr>
        <w:t>3</w:t>
      </w:r>
      <w:ins w:id="855" w:author="Edward Garnero" w:date="2015-01-23T16:47:00Z">
        <w:r w:rsidR="00392069">
          <w:rPr>
            <w:color w:val="000000"/>
          </w:rPr>
          <w:t>-</w:t>
        </w:r>
      </w:ins>
      <w:r w:rsidRPr="00A167F4">
        <w:rPr>
          <w:color w:val="000000"/>
        </w:rPr>
        <w:t xml:space="preserve">D ray tracing </w:t>
      </w:r>
      <w:del w:id="856" w:author="Edward Garnero" w:date="2015-01-23T16:46:00Z">
        <w:r w:rsidRPr="00A167F4" w:rsidDel="00392069">
          <w:rPr>
            <w:color w:val="000000"/>
          </w:rPr>
          <w:delText xml:space="preserve">combined with detailed knowledge of mantle velocity structures </w:delText>
        </w:r>
        <w:r w:rsidR="009869E5" w:rsidDel="00392069">
          <w:rPr>
            <w:color w:val="000000"/>
          </w:rPr>
          <w:delText>(</w:delText>
        </w:r>
        <w:r w:rsidRPr="00A167F4" w:rsidDel="00392069">
          <w:rPr>
            <w:color w:val="000000"/>
          </w:rPr>
          <w:delText xml:space="preserve">e.g., </w:delText>
        </w:r>
        <w:r w:rsidRPr="007516AE" w:rsidDel="00392069">
          <w:rPr>
            <w:color w:val="000000"/>
          </w:rPr>
          <w:delText>Zhao et al.,</w:delText>
        </w:r>
        <w:r w:rsidRPr="00A167F4" w:rsidDel="00392069">
          <w:rPr>
            <w:i/>
            <w:color w:val="000000"/>
          </w:rPr>
          <w:delText xml:space="preserve"> </w:delText>
        </w:r>
        <w:r w:rsidRPr="00A167F4" w:rsidDel="00392069">
          <w:rPr>
            <w:color w:val="000000"/>
          </w:rPr>
          <w:delText>1994</w:delText>
        </w:r>
        <w:r w:rsidR="009869E5" w:rsidDel="00392069">
          <w:rPr>
            <w:color w:val="000000"/>
          </w:rPr>
          <w:delText>)</w:delText>
        </w:r>
      </w:del>
      <w:ins w:id="857" w:author="Edward Garnero" w:date="2015-01-23T16:46:00Z">
        <w:r w:rsidR="00392069">
          <w:rPr>
            <w:color w:val="000000"/>
          </w:rPr>
          <w:t>as well as 3-D synthetics (as in Cottaar and Romanowicz, 2012)</w:t>
        </w:r>
      </w:ins>
      <w:r w:rsidRPr="00A167F4">
        <w:rPr>
          <w:color w:val="000000"/>
        </w:rPr>
        <w:t xml:space="preserve">. </w:t>
      </w:r>
      <w:ins w:id="858" w:author="Edward Garnero" w:date="2015-01-26T09:20:00Z">
        <w:r w:rsidR="000664A3">
          <w:rPr>
            <w:color w:val="000000"/>
          </w:rPr>
          <w:t>Another possible source for waveform distortion is that</w:t>
        </w:r>
        <w:r w:rsidR="000664A3" w:rsidRPr="00A167F4">
          <w:rPr>
            <w:color w:val="000000"/>
          </w:rPr>
          <w:t xml:space="preserve"> the edge of the ULVZ might give rise to </w:t>
        </w:r>
        <w:r w:rsidR="000664A3">
          <w:rPr>
            <w:color w:val="000000"/>
          </w:rPr>
          <w:t xml:space="preserve">wave </w:t>
        </w:r>
        <w:r w:rsidR="000664A3" w:rsidRPr="00A167F4">
          <w:rPr>
            <w:color w:val="000000"/>
          </w:rPr>
          <w:t>multi</w:t>
        </w:r>
        <w:r w:rsidR="000664A3">
          <w:rPr>
            <w:color w:val="000000"/>
          </w:rPr>
          <w:t>-</w:t>
        </w:r>
        <w:r w:rsidR="000664A3" w:rsidRPr="00A167F4">
          <w:rPr>
            <w:color w:val="000000"/>
          </w:rPr>
          <w:t xml:space="preserve">pathing </w:t>
        </w:r>
        <w:r w:rsidR="000664A3">
          <w:rPr>
            <w:color w:val="000000"/>
          </w:rPr>
          <w:t>(</w:t>
        </w:r>
        <w:commentRangeStart w:id="859"/>
        <w:r w:rsidR="000664A3" w:rsidRPr="004659AB">
          <w:rPr>
            <w:color w:val="000000"/>
          </w:rPr>
          <w:t>Rost et al., 2006</w:t>
        </w:r>
        <w:r w:rsidR="000664A3">
          <w:rPr>
            <w:color w:val="000000"/>
          </w:rPr>
          <w:t xml:space="preserve">; </w:t>
        </w:r>
        <w:r w:rsidR="000664A3" w:rsidRPr="004659AB">
          <w:rPr>
            <w:color w:val="000000"/>
          </w:rPr>
          <w:t>Idehara et al., 2007</w:t>
        </w:r>
        <w:r w:rsidR="000664A3">
          <w:rPr>
            <w:color w:val="000000"/>
          </w:rPr>
          <w:t>)</w:t>
        </w:r>
        <w:r w:rsidR="000664A3" w:rsidRPr="00A167F4">
          <w:rPr>
            <w:color w:val="000000"/>
          </w:rPr>
          <w:t xml:space="preserve">, </w:t>
        </w:r>
        <w:commentRangeEnd w:id="859"/>
        <w:r w:rsidR="000664A3">
          <w:rPr>
            <w:rStyle w:val="CommentReference"/>
            <w:rFonts w:eastAsia="Times New Roman"/>
            <w:kern w:val="0"/>
          </w:rPr>
          <w:commentReference w:id="859"/>
        </w:r>
        <w:r w:rsidR="000664A3" w:rsidRPr="00A167F4">
          <w:rPr>
            <w:color w:val="000000"/>
          </w:rPr>
          <w:t xml:space="preserve">causing </w:t>
        </w:r>
        <w:r w:rsidR="000664A3">
          <w:rPr>
            <w:color w:val="000000"/>
          </w:rPr>
          <w:t xml:space="preserve">coda energy and thus </w:t>
        </w:r>
        <w:r w:rsidR="000664A3" w:rsidRPr="00A167F4">
          <w:rPr>
            <w:color w:val="000000"/>
          </w:rPr>
          <w:t xml:space="preserve">complex FRS </w:t>
        </w:r>
        <w:r w:rsidR="000664A3">
          <w:rPr>
            <w:color w:val="000000"/>
          </w:rPr>
          <w:t xml:space="preserve">bin </w:t>
        </w:r>
        <w:r w:rsidR="000664A3" w:rsidRPr="00A167F4">
          <w:rPr>
            <w:color w:val="000000"/>
          </w:rPr>
          <w:t>stack waveform</w:t>
        </w:r>
        <w:r w:rsidR="000664A3">
          <w:rPr>
            <w:color w:val="000000"/>
          </w:rPr>
          <w:t>s; such later arrivals</w:t>
        </w:r>
        <w:r w:rsidR="000664A3" w:rsidRPr="00A167F4">
          <w:rPr>
            <w:color w:val="000000"/>
          </w:rPr>
          <w:t xml:space="preserve"> might manifest a</w:t>
        </w:r>
        <w:r w:rsidR="000664A3">
          <w:rPr>
            <w:color w:val="000000"/>
          </w:rPr>
          <w:t>s</w:t>
        </w:r>
        <w:r w:rsidR="000664A3" w:rsidRPr="00A167F4">
          <w:rPr>
            <w:color w:val="000000"/>
          </w:rPr>
          <w:t xml:space="preserve"> velocity </w:t>
        </w:r>
        <w:r w:rsidR="000664A3">
          <w:rPr>
            <w:color w:val="000000"/>
          </w:rPr>
          <w:t>structure further up off the CMB in our 1D modeling scheme. Our results (e.g., Figure 10) motivate future work that assesses waveform effects of the 2- and 3-D structure implied from this modeling, which is also implied by high-resolution geodynamic modeling (Li et al., 2014)</w:t>
        </w:r>
      </w:ins>
      <w:ins w:id="861" w:author="Edward Garnero" w:date="2015-01-26T09:21:00Z">
        <w:r w:rsidR="000664A3">
          <w:rPr>
            <w:color w:val="000000"/>
          </w:rPr>
          <w:t>, which we discuss next</w:t>
        </w:r>
      </w:ins>
      <w:ins w:id="862" w:author="Edward Garnero" w:date="2015-01-26T09:20:00Z">
        <w:r w:rsidR="000664A3">
          <w:rPr>
            <w:color w:val="000000"/>
          </w:rPr>
          <w:t xml:space="preserve">. </w:t>
        </w:r>
      </w:ins>
    </w:p>
    <w:p w14:paraId="2BB22DEE" w14:textId="5734203D" w:rsidR="00EF100E" w:rsidDel="00392069" w:rsidRDefault="00EF100E" w:rsidP="00EF100E">
      <w:pPr>
        <w:pStyle w:val="Default"/>
        <w:spacing w:line="480" w:lineRule="auto"/>
        <w:ind w:firstLine="709"/>
        <w:jc w:val="both"/>
        <w:rPr>
          <w:del w:id="863" w:author="Edward Garnero" w:date="2015-01-23T16:48:00Z"/>
          <w:color w:val="000000"/>
        </w:rPr>
      </w:pPr>
      <w:del w:id="864" w:author="Edward Garnero" w:date="2015-01-23T16:48:00Z">
        <w:r w:rsidRPr="00A167F4" w:rsidDel="00392069">
          <w:rPr>
            <w:color w:val="000000"/>
          </w:rPr>
          <w:delText>If ULVZs all reside inside of the LLSVP edge, the common hypothesis of partial melting of LLSVP material would be plausible to explain the origin of ULVZ</w:delText>
        </w:r>
        <w:r w:rsidRPr="00A167F4" w:rsidDel="00392069">
          <w:rPr>
            <w:i/>
            <w:color w:val="000000"/>
          </w:rPr>
          <w:delText xml:space="preserve"> </w:delText>
        </w:r>
        <w:r w:rsidR="009869E5" w:rsidDel="00392069">
          <w:rPr>
            <w:color w:val="000000"/>
          </w:rPr>
          <w:delText>(</w:delText>
        </w:r>
        <w:r w:rsidRPr="007516AE" w:rsidDel="00392069">
          <w:rPr>
            <w:color w:val="000000"/>
          </w:rPr>
          <w:delText>Williams and Garnero</w:delText>
        </w:r>
        <w:r w:rsidRPr="00A167F4" w:rsidDel="00392069">
          <w:rPr>
            <w:i/>
            <w:color w:val="000000"/>
          </w:rPr>
          <w:delText xml:space="preserve">, </w:delText>
        </w:r>
        <w:r w:rsidRPr="00A167F4" w:rsidDel="00392069">
          <w:rPr>
            <w:color w:val="000000"/>
          </w:rPr>
          <w:delText>1996</w:delText>
        </w:r>
        <w:r w:rsidR="009869E5" w:rsidDel="00392069">
          <w:rPr>
            <w:color w:val="000000"/>
          </w:rPr>
          <w:delText>)</w:delText>
        </w:r>
        <w:r w:rsidRPr="00A167F4" w:rsidDel="00392069">
          <w:rPr>
            <w:color w:val="000000"/>
          </w:rPr>
          <w:delText xml:space="preserve">. But if some of the ULVZs </w:delText>
        </w:r>
        <w:r w:rsidR="007D73EB" w:rsidDel="00392069">
          <w:rPr>
            <w:color w:val="000000"/>
          </w:rPr>
          <w:delText xml:space="preserve">are </w:delText>
        </w:r>
        <w:r w:rsidRPr="00A167F4" w:rsidDel="00392069">
          <w:rPr>
            <w:color w:val="000000"/>
          </w:rPr>
          <w:delText>locate</w:delText>
        </w:r>
        <w:r w:rsidR="007D73EB" w:rsidDel="00392069">
          <w:rPr>
            <w:color w:val="000000"/>
          </w:rPr>
          <w:delText>d</w:delText>
        </w:r>
        <w:r w:rsidRPr="00A167F4" w:rsidDel="00392069">
          <w:rPr>
            <w:color w:val="000000"/>
          </w:rPr>
          <w:delText xml:space="preserve"> outside</w:delText>
        </w:r>
        <w:r w:rsidR="004D3549" w:rsidDel="00392069">
          <w:rPr>
            <w:color w:val="000000"/>
          </w:rPr>
          <w:delText xml:space="preserve"> of</w:delText>
        </w:r>
        <w:r w:rsidRPr="00A167F4" w:rsidDel="00392069">
          <w:rPr>
            <w:color w:val="000000"/>
          </w:rPr>
          <w:delText xml:space="preserve"> </w:delText>
        </w:r>
        <w:r w:rsidR="004D3549" w:rsidDel="00392069">
          <w:rPr>
            <w:color w:val="000000"/>
          </w:rPr>
          <w:delText xml:space="preserve">(and distant from) </w:delText>
        </w:r>
        <w:r w:rsidRPr="00A167F4" w:rsidDel="00392069">
          <w:rPr>
            <w:color w:val="000000"/>
          </w:rPr>
          <w:delText>LLSVP</w:delText>
        </w:r>
        <w:r w:rsidR="004D3549" w:rsidDel="00392069">
          <w:rPr>
            <w:color w:val="000000"/>
          </w:rPr>
          <w:delText>s (as suggested in some studies in Figure 1)</w:delText>
        </w:r>
        <w:r w:rsidRPr="00A167F4" w:rsidDel="00392069">
          <w:rPr>
            <w:color w:val="000000"/>
          </w:rPr>
          <w:delText xml:space="preserve">, other hypotheses should be explored, e.g., subducted rocks containing dense banded iron formations </w:delText>
        </w:r>
        <w:r w:rsidR="009869E5" w:rsidDel="00392069">
          <w:rPr>
            <w:color w:val="000000"/>
          </w:rPr>
          <w:delText>(</w:delText>
        </w:r>
        <w:r w:rsidRPr="007516AE" w:rsidDel="00392069">
          <w:rPr>
            <w:color w:val="000000"/>
          </w:rPr>
          <w:delText>Dobson and Brodholt</w:delText>
        </w:r>
        <w:r w:rsidRPr="00A167F4" w:rsidDel="00392069">
          <w:rPr>
            <w:color w:val="000000"/>
          </w:rPr>
          <w:delText>, 2005</w:delText>
        </w:r>
        <w:r w:rsidR="009869E5" w:rsidDel="00392069">
          <w:rPr>
            <w:color w:val="000000"/>
          </w:rPr>
          <w:delText>)</w:delText>
        </w:r>
        <w:r w:rsidRPr="00A167F4" w:rsidDel="00392069">
          <w:rPr>
            <w:color w:val="000000"/>
          </w:rPr>
          <w:delText xml:space="preserve">, iron-enriched post-perovskite </w:delText>
        </w:r>
        <w:r w:rsidR="009869E5" w:rsidDel="00392069">
          <w:rPr>
            <w:color w:val="000000"/>
          </w:rPr>
          <w:delText>(</w:delText>
        </w:r>
        <w:r w:rsidRPr="007516AE" w:rsidDel="00392069">
          <w:rPr>
            <w:color w:val="000000"/>
          </w:rPr>
          <w:delText>Mao et al.,</w:delText>
        </w:r>
        <w:r w:rsidRPr="00A167F4" w:rsidDel="00392069">
          <w:rPr>
            <w:color w:val="000000"/>
          </w:rPr>
          <w:delText xml:space="preserve"> 2006</w:delText>
        </w:r>
        <w:r w:rsidR="009869E5" w:rsidDel="00392069">
          <w:rPr>
            <w:color w:val="000000"/>
          </w:rPr>
          <w:delText>)</w:delText>
        </w:r>
        <w:r w:rsidRPr="00A167F4" w:rsidDel="00392069">
          <w:rPr>
            <w:color w:val="000000"/>
          </w:rPr>
          <w:delText xml:space="preserve">, segregated mid-ocean ridge basalt from subduction </w:delText>
        </w:r>
        <w:r w:rsidR="009869E5" w:rsidDel="00392069">
          <w:rPr>
            <w:color w:val="000000"/>
          </w:rPr>
          <w:delText>(</w:delText>
        </w:r>
        <w:r w:rsidRPr="007516AE" w:rsidDel="00392069">
          <w:rPr>
            <w:color w:val="000000"/>
          </w:rPr>
          <w:delText>Christensen and Hofmann</w:delText>
        </w:r>
        <w:r w:rsidRPr="00A167F4" w:rsidDel="00392069">
          <w:rPr>
            <w:color w:val="000000"/>
          </w:rPr>
          <w:delText>, 1994</w:delText>
        </w:r>
        <w:r w:rsidR="009869E5" w:rsidDel="00392069">
          <w:rPr>
            <w:color w:val="000000"/>
          </w:rPr>
          <w:delText>)</w:delText>
        </w:r>
        <w:r w:rsidRPr="00A167F4" w:rsidDel="00392069">
          <w:rPr>
            <w:color w:val="000000"/>
          </w:rPr>
          <w:delText xml:space="preserve">, and iron-rich (Mg,Fe)O </w:delText>
        </w:r>
        <w:r w:rsidR="009869E5" w:rsidDel="00392069">
          <w:rPr>
            <w:color w:val="000000"/>
          </w:rPr>
          <w:delText>(</w:delText>
        </w:r>
        <w:r w:rsidRPr="007516AE" w:rsidDel="00392069">
          <w:rPr>
            <w:color w:val="000000"/>
          </w:rPr>
          <w:delText>Wicks et al.,</w:delText>
        </w:r>
        <w:r w:rsidRPr="00A167F4" w:rsidDel="00392069">
          <w:rPr>
            <w:color w:val="000000"/>
          </w:rPr>
          <w:delText xml:space="preserve"> 2010</w:delText>
        </w:r>
        <w:r w:rsidR="009869E5" w:rsidDel="00392069">
          <w:rPr>
            <w:color w:val="000000"/>
          </w:rPr>
          <w:delText>)</w:delText>
        </w:r>
        <w:r w:rsidRPr="00A167F4" w:rsidDel="00392069">
          <w:rPr>
            <w:color w:val="000000"/>
          </w:rPr>
          <w:delText xml:space="preserve">. </w:delText>
        </w:r>
        <w:r w:rsidR="004D3549" w:rsidDel="00392069">
          <w:rPr>
            <w:color w:val="000000"/>
          </w:rPr>
          <w:delText>These possibilities</w:delText>
        </w:r>
        <w:r w:rsidR="004D3549" w:rsidRPr="00A167F4" w:rsidDel="00392069">
          <w:rPr>
            <w:color w:val="000000"/>
          </w:rPr>
          <w:delText xml:space="preserve"> </w:delText>
        </w:r>
        <w:r w:rsidR="004D3549" w:rsidDel="00392069">
          <w:rPr>
            <w:color w:val="000000"/>
          </w:rPr>
          <w:delText>may permit</w:delText>
        </w:r>
        <w:r w:rsidRPr="00A167F4" w:rsidDel="00392069">
          <w:rPr>
            <w:color w:val="000000"/>
          </w:rPr>
          <w:delText xml:space="preserve"> ULVZs </w:delText>
        </w:r>
        <w:r w:rsidR="004D3549" w:rsidDel="00392069">
          <w:rPr>
            <w:color w:val="000000"/>
          </w:rPr>
          <w:delText>away from</w:delText>
        </w:r>
        <w:r w:rsidRPr="00A167F4" w:rsidDel="00392069">
          <w:rPr>
            <w:color w:val="000000"/>
          </w:rPr>
          <w:delText xml:space="preserve"> regions with lower than average velocities or higher </w:delText>
        </w:r>
        <w:r w:rsidR="007D73EB" w:rsidDel="00392069">
          <w:rPr>
            <w:color w:val="000000"/>
          </w:rPr>
          <w:delText xml:space="preserve">than average </w:delText>
        </w:r>
        <w:r w:rsidRPr="00A167F4" w:rsidDel="00392069">
          <w:rPr>
            <w:color w:val="000000"/>
          </w:rPr>
          <w:delText>mantle temperatures.</w:delText>
        </w:r>
      </w:del>
    </w:p>
    <w:p w14:paraId="5576B7F8" w14:textId="77777777" w:rsidR="00BA73EE" w:rsidRDefault="00BA73EE" w:rsidP="00EF100E">
      <w:pPr>
        <w:pStyle w:val="Default"/>
        <w:spacing w:line="480" w:lineRule="auto"/>
        <w:jc w:val="both"/>
        <w:rPr>
          <w:color w:val="000000"/>
        </w:rPr>
      </w:pPr>
    </w:p>
    <w:p w14:paraId="1C660509" w14:textId="77777777" w:rsidR="00EF100E" w:rsidRPr="00A167F4" w:rsidRDefault="00EF100E" w:rsidP="00EF100E">
      <w:pPr>
        <w:pStyle w:val="Default"/>
        <w:spacing w:line="480" w:lineRule="auto"/>
        <w:jc w:val="both"/>
        <w:rPr>
          <w:b/>
          <w:color w:val="000000"/>
        </w:rPr>
      </w:pPr>
      <w:r w:rsidRPr="00A167F4">
        <w:rPr>
          <w:b/>
          <w:color w:val="000000"/>
        </w:rPr>
        <w:t xml:space="preserve">5.2 </w:t>
      </w:r>
      <w:r w:rsidR="000268AD">
        <w:rPr>
          <w:b/>
          <w:color w:val="000000"/>
        </w:rPr>
        <w:t>Dynamical I</w:t>
      </w:r>
      <w:r w:rsidR="000268AD" w:rsidRPr="00A167F4">
        <w:rPr>
          <w:b/>
          <w:color w:val="000000"/>
        </w:rPr>
        <w:t>mplications</w:t>
      </w:r>
    </w:p>
    <w:p w14:paraId="13BAFB70" w14:textId="3C5EA3CA" w:rsidR="00392069" w:rsidRDefault="000713E1" w:rsidP="00392069">
      <w:pPr>
        <w:pStyle w:val="Default"/>
        <w:spacing w:line="480" w:lineRule="auto"/>
        <w:ind w:firstLine="709"/>
        <w:jc w:val="both"/>
        <w:rPr>
          <w:ins w:id="865" w:author="Edward Garnero" w:date="2015-01-23T16:48:00Z"/>
          <w:color w:val="000000"/>
        </w:rPr>
      </w:pPr>
      <w:ins w:id="866" w:author="Edward Garnero" w:date="2015-01-26T09:35:00Z">
        <w:r>
          <w:rPr>
            <w:color w:val="000000"/>
          </w:rPr>
          <w:t xml:space="preserve">The recent interpretation of LLSVPs being due to thermochemical piles of chemically distinct material (e.g., McNamara and Zhong, 2005; Nakagawa and Tackley, 20XX; Torsvik and XXX, 201X) suggests the highest mantle temperatures exist within the piles. </w:t>
        </w:r>
      </w:ins>
      <w:ins w:id="867" w:author="Edward Garnero" w:date="2015-01-23T16:48:00Z">
        <w:r w:rsidR="00392069" w:rsidRPr="00A167F4">
          <w:rPr>
            <w:color w:val="000000"/>
          </w:rPr>
          <w:t xml:space="preserve">If ULVZs all reside inside of </w:t>
        </w:r>
      </w:ins>
      <w:ins w:id="868" w:author="Edward Garnero" w:date="2015-01-26T09:37:00Z">
        <w:r>
          <w:rPr>
            <w:color w:val="000000"/>
          </w:rPr>
          <w:t>thermochemical piles</w:t>
        </w:r>
      </w:ins>
      <w:ins w:id="869" w:author="Edward Garnero" w:date="2015-01-23T16:48:00Z">
        <w:r w:rsidR="00392069" w:rsidRPr="00A167F4">
          <w:rPr>
            <w:color w:val="000000"/>
          </w:rPr>
          <w:t>, the hypothesis of partial melting of LLSVP material would plausibl</w:t>
        </w:r>
      </w:ins>
      <w:ins w:id="870" w:author="Edward Garnero" w:date="2015-01-26T09:38:00Z">
        <w:r>
          <w:rPr>
            <w:color w:val="000000"/>
          </w:rPr>
          <w:t>y</w:t>
        </w:r>
      </w:ins>
      <w:ins w:id="871" w:author="Edward Garnero" w:date="2015-01-23T16:48:00Z">
        <w:r w:rsidR="00392069" w:rsidRPr="00A167F4">
          <w:rPr>
            <w:color w:val="000000"/>
          </w:rPr>
          <w:t xml:space="preserve"> explain the origin of ULVZ</w:t>
        </w:r>
      </w:ins>
      <w:ins w:id="872" w:author="Edward Garnero" w:date="2015-01-26T09:38:00Z">
        <w:r>
          <w:rPr>
            <w:color w:val="000000"/>
          </w:rPr>
          <w:t>s</w:t>
        </w:r>
      </w:ins>
      <w:ins w:id="873" w:author="Edward Garnero" w:date="2015-01-23T16:48:00Z">
        <w:r w:rsidR="00392069" w:rsidRPr="00A167F4">
          <w:rPr>
            <w:i/>
            <w:color w:val="000000"/>
          </w:rPr>
          <w:t xml:space="preserve"> </w:t>
        </w:r>
        <w:r w:rsidR="00392069">
          <w:rPr>
            <w:color w:val="000000"/>
          </w:rPr>
          <w:t>(</w:t>
        </w:r>
        <w:r w:rsidR="00392069" w:rsidRPr="007516AE">
          <w:rPr>
            <w:color w:val="000000"/>
          </w:rPr>
          <w:t>Williams and Garnero</w:t>
        </w:r>
        <w:r w:rsidR="00392069" w:rsidRPr="00A167F4">
          <w:rPr>
            <w:i/>
            <w:color w:val="000000"/>
          </w:rPr>
          <w:t xml:space="preserve">, </w:t>
        </w:r>
        <w:r w:rsidR="00392069" w:rsidRPr="00A167F4">
          <w:rPr>
            <w:color w:val="000000"/>
          </w:rPr>
          <w:t>1996</w:t>
        </w:r>
        <w:r w:rsidR="00392069">
          <w:rPr>
            <w:color w:val="000000"/>
          </w:rPr>
          <w:t>)</w:t>
        </w:r>
        <w:r w:rsidR="00392069" w:rsidRPr="00A167F4">
          <w:rPr>
            <w:color w:val="000000"/>
          </w:rPr>
          <w:t xml:space="preserve">. But if some of the ULVZs </w:t>
        </w:r>
        <w:r w:rsidR="00392069">
          <w:rPr>
            <w:color w:val="000000"/>
          </w:rPr>
          <w:t xml:space="preserve">are </w:t>
        </w:r>
        <w:r w:rsidR="00392069" w:rsidRPr="00A167F4">
          <w:rPr>
            <w:color w:val="000000"/>
          </w:rPr>
          <w:t>locate</w:t>
        </w:r>
        <w:r w:rsidR="00392069">
          <w:rPr>
            <w:color w:val="000000"/>
          </w:rPr>
          <w:t>d</w:t>
        </w:r>
        <w:r w:rsidR="00392069" w:rsidRPr="00A167F4">
          <w:rPr>
            <w:color w:val="000000"/>
          </w:rPr>
          <w:t xml:space="preserve"> outside</w:t>
        </w:r>
        <w:r w:rsidR="00392069">
          <w:rPr>
            <w:color w:val="000000"/>
          </w:rPr>
          <w:t xml:space="preserve"> of</w:t>
        </w:r>
        <w:r w:rsidR="00392069" w:rsidRPr="00A167F4">
          <w:rPr>
            <w:color w:val="000000"/>
          </w:rPr>
          <w:t xml:space="preserve"> </w:t>
        </w:r>
        <w:r w:rsidR="00392069">
          <w:rPr>
            <w:color w:val="000000"/>
          </w:rPr>
          <w:t xml:space="preserve">(and distant from) </w:t>
        </w:r>
        <w:r w:rsidR="00392069" w:rsidRPr="00A167F4">
          <w:rPr>
            <w:color w:val="000000"/>
          </w:rPr>
          <w:t>LLSVP</w:t>
        </w:r>
        <w:r w:rsidR="00392069">
          <w:rPr>
            <w:color w:val="000000"/>
          </w:rPr>
          <w:t xml:space="preserve">s (as </w:t>
        </w:r>
      </w:ins>
      <w:ins w:id="874" w:author="Edward Garnero" w:date="2015-01-26T09:38:00Z">
        <w:r>
          <w:rPr>
            <w:color w:val="000000"/>
          </w:rPr>
          <w:t>shown in the summary of McNamara et al., 2010</w:t>
        </w:r>
      </w:ins>
      <w:ins w:id="875" w:author="Edward Garnero" w:date="2015-01-23T16:48:00Z">
        <w:r w:rsidR="00392069">
          <w:rPr>
            <w:color w:val="000000"/>
          </w:rPr>
          <w:t>)</w:t>
        </w:r>
        <w:r w:rsidR="00392069" w:rsidRPr="00A167F4">
          <w:rPr>
            <w:color w:val="000000"/>
          </w:rPr>
          <w:t xml:space="preserve">, </w:t>
        </w:r>
      </w:ins>
      <w:ins w:id="876" w:author="Edward Garnero" w:date="2015-01-26T09:39:00Z">
        <w:r>
          <w:rPr>
            <w:color w:val="000000"/>
          </w:rPr>
          <w:t xml:space="preserve">other possibilities should be explored, such as a chemically distinct origin to ULVZs. This includes </w:t>
        </w:r>
      </w:ins>
      <w:ins w:id="877" w:author="Edward Garnero" w:date="2015-01-23T16:48:00Z">
        <w:r w:rsidR="00392069" w:rsidRPr="00A167F4">
          <w:rPr>
            <w:color w:val="000000"/>
          </w:rPr>
          <w:t xml:space="preserve">subducted rocks containing dense banded iron formations </w:t>
        </w:r>
        <w:r w:rsidR="00392069">
          <w:rPr>
            <w:color w:val="000000"/>
          </w:rPr>
          <w:t>(</w:t>
        </w:r>
        <w:r w:rsidR="00392069" w:rsidRPr="007516AE">
          <w:rPr>
            <w:color w:val="000000"/>
          </w:rPr>
          <w:t>Dobson and Brodholt</w:t>
        </w:r>
        <w:r w:rsidR="00392069" w:rsidRPr="00A167F4">
          <w:rPr>
            <w:color w:val="000000"/>
          </w:rPr>
          <w:t>, 2005</w:t>
        </w:r>
        <w:r w:rsidR="00392069">
          <w:rPr>
            <w:color w:val="000000"/>
          </w:rPr>
          <w:t>)</w:t>
        </w:r>
        <w:r w:rsidR="00392069" w:rsidRPr="00A167F4">
          <w:rPr>
            <w:color w:val="000000"/>
          </w:rPr>
          <w:t xml:space="preserve">, iron-enriched post-perovskite </w:t>
        </w:r>
        <w:r w:rsidR="00392069">
          <w:rPr>
            <w:color w:val="000000"/>
          </w:rPr>
          <w:t>(</w:t>
        </w:r>
        <w:r w:rsidR="00392069" w:rsidRPr="007516AE">
          <w:rPr>
            <w:color w:val="000000"/>
          </w:rPr>
          <w:t>Mao et al.,</w:t>
        </w:r>
        <w:r w:rsidR="00392069" w:rsidRPr="00A167F4">
          <w:rPr>
            <w:color w:val="000000"/>
          </w:rPr>
          <w:t xml:space="preserve"> 2006</w:t>
        </w:r>
        <w:r w:rsidR="00392069">
          <w:rPr>
            <w:color w:val="000000"/>
          </w:rPr>
          <w:t>)</w:t>
        </w:r>
        <w:r w:rsidR="00392069" w:rsidRPr="00A167F4">
          <w:rPr>
            <w:color w:val="000000"/>
          </w:rPr>
          <w:t xml:space="preserve">, segregated mid-ocean ridge basalt from subduction </w:t>
        </w:r>
        <w:r w:rsidR="00392069">
          <w:rPr>
            <w:color w:val="000000"/>
          </w:rPr>
          <w:t>(</w:t>
        </w:r>
        <w:commentRangeStart w:id="878"/>
        <w:r w:rsidR="00392069" w:rsidRPr="007516AE">
          <w:rPr>
            <w:color w:val="000000"/>
          </w:rPr>
          <w:t>Christensen and Hofmann</w:t>
        </w:r>
        <w:r w:rsidR="00392069" w:rsidRPr="00A167F4">
          <w:rPr>
            <w:color w:val="000000"/>
          </w:rPr>
          <w:t>, 1994</w:t>
        </w:r>
      </w:ins>
      <w:ins w:id="879" w:author="Edward Garnero" w:date="2015-01-26T09:40:00Z">
        <w:r>
          <w:rPr>
            <w:color w:val="000000"/>
          </w:rPr>
          <w:t>; Li et al., 2014</w:t>
        </w:r>
      </w:ins>
      <w:commentRangeEnd w:id="878"/>
      <w:ins w:id="880" w:author="Edward Garnero" w:date="2015-01-26T09:41:00Z">
        <w:r>
          <w:rPr>
            <w:rStyle w:val="CommentReference"/>
            <w:rFonts w:eastAsia="Times New Roman"/>
            <w:kern w:val="0"/>
          </w:rPr>
          <w:commentReference w:id="878"/>
        </w:r>
      </w:ins>
      <w:ins w:id="882" w:author="Edward Garnero" w:date="2015-01-23T16:48:00Z">
        <w:r w:rsidR="00392069">
          <w:rPr>
            <w:color w:val="000000"/>
          </w:rPr>
          <w:t>)</w:t>
        </w:r>
        <w:r w:rsidR="00392069" w:rsidRPr="00A167F4">
          <w:rPr>
            <w:color w:val="000000"/>
          </w:rPr>
          <w:t xml:space="preserve">, and iron-rich (Mg,Fe)O </w:t>
        </w:r>
        <w:r w:rsidR="00392069">
          <w:rPr>
            <w:color w:val="000000"/>
          </w:rPr>
          <w:t>(</w:t>
        </w:r>
        <w:r w:rsidR="00392069" w:rsidRPr="007516AE">
          <w:rPr>
            <w:color w:val="000000"/>
          </w:rPr>
          <w:t>Wicks et al.,</w:t>
        </w:r>
        <w:r w:rsidR="00392069" w:rsidRPr="00A167F4">
          <w:rPr>
            <w:color w:val="000000"/>
          </w:rPr>
          <w:t xml:space="preserve"> 2010</w:t>
        </w:r>
        <w:r w:rsidR="00392069">
          <w:rPr>
            <w:color w:val="000000"/>
          </w:rPr>
          <w:t>)</w:t>
        </w:r>
        <w:r w:rsidR="00392069" w:rsidRPr="00A167F4">
          <w:rPr>
            <w:color w:val="000000"/>
          </w:rPr>
          <w:t xml:space="preserve">. </w:t>
        </w:r>
        <w:r w:rsidR="00392069">
          <w:rPr>
            <w:color w:val="000000"/>
          </w:rPr>
          <w:t>These possibilities</w:t>
        </w:r>
        <w:r w:rsidR="00392069" w:rsidRPr="00A167F4">
          <w:rPr>
            <w:color w:val="000000"/>
          </w:rPr>
          <w:t xml:space="preserve"> </w:t>
        </w:r>
        <w:r w:rsidR="00392069">
          <w:rPr>
            <w:color w:val="000000"/>
          </w:rPr>
          <w:t>may permit</w:t>
        </w:r>
        <w:r w:rsidR="00392069" w:rsidRPr="00A167F4">
          <w:rPr>
            <w:color w:val="000000"/>
          </w:rPr>
          <w:t xml:space="preserve"> ULVZs </w:t>
        </w:r>
        <w:r w:rsidR="00392069">
          <w:rPr>
            <w:color w:val="000000"/>
          </w:rPr>
          <w:t>away from</w:t>
        </w:r>
        <w:r w:rsidR="00392069" w:rsidRPr="00A167F4">
          <w:rPr>
            <w:color w:val="000000"/>
          </w:rPr>
          <w:t xml:space="preserve"> regions with lower than average velocities or higher </w:t>
        </w:r>
        <w:r w:rsidR="00392069">
          <w:rPr>
            <w:color w:val="000000"/>
          </w:rPr>
          <w:t xml:space="preserve">than average </w:t>
        </w:r>
        <w:r w:rsidR="00392069" w:rsidRPr="00A167F4">
          <w:rPr>
            <w:color w:val="000000"/>
          </w:rPr>
          <w:t>mantle temperatures.</w:t>
        </w:r>
      </w:ins>
      <w:ins w:id="883" w:author="Edward Garnero" w:date="2015-01-26T09:42:00Z">
        <w:r w:rsidR="007B30EE">
          <w:rPr>
            <w:color w:val="000000"/>
          </w:rPr>
          <w:t xml:space="preserve">  It is also important to consider the fact that other hypotheses for the LLSVPs exist that do not involve chemical distinction from the rest of the mantle </w:t>
        </w:r>
        <w:r w:rsidR="007B30EE" w:rsidRPr="007B30EE">
          <w:rPr>
            <w:color w:val="000000"/>
            <w:highlight w:val="yellow"/>
            <w:rPrChange w:id="884" w:author="Edward Garnero" w:date="2015-01-26T09:43:00Z">
              <w:rPr>
                <w:color w:val="000000"/>
              </w:rPr>
            </w:rPrChange>
          </w:rPr>
          <w:t>(Davies et al., 2012)</w:t>
        </w:r>
      </w:ins>
      <w:ins w:id="885" w:author="Edward Garnero" w:date="2015-01-26T09:43:00Z">
        <w:r w:rsidR="007B30EE" w:rsidRPr="007B30EE">
          <w:rPr>
            <w:color w:val="000000"/>
            <w:highlight w:val="yellow"/>
            <w:rPrChange w:id="886" w:author="Edward Garnero" w:date="2015-01-26T09:43:00Z">
              <w:rPr>
                <w:color w:val="000000"/>
              </w:rPr>
            </w:rPrChange>
          </w:rPr>
          <w:t>.</w:t>
        </w:r>
      </w:ins>
    </w:p>
    <w:p w14:paraId="10DBE9BD" w14:textId="640C7500" w:rsidR="0032040A" w:rsidRDefault="00274FC2" w:rsidP="00EF100E">
      <w:pPr>
        <w:pStyle w:val="Default"/>
        <w:spacing w:line="480" w:lineRule="auto"/>
        <w:ind w:firstLine="709"/>
        <w:jc w:val="both"/>
        <w:rPr>
          <w:color w:val="000000"/>
        </w:rPr>
      </w:pPr>
      <w:r>
        <w:rPr>
          <w:color w:val="000000"/>
        </w:rPr>
        <w:t>O</w:t>
      </w:r>
      <w:r w:rsidR="00EF100E" w:rsidRPr="00A167F4">
        <w:rPr>
          <w:color w:val="000000"/>
        </w:rPr>
        <w:t xml:space="preserve">ur study suggests </w:t>
      </w:r>
      <w:del w:id="887" w:author="Edward Garnero" w:date="2015-01-26T09:44:00Z">
        <w:r w:rsidR="00EF100E" w:rsidRPr="00A167F4" w:rsidDel="007B30EE">
          <w:rPr>
            <w:color w:val="000000"/>
          </w:rPr>
          <w:delText>that ULVZs are not uniformly distributed along the LLSVP edge. Thick patches of ULVZs are found in clusters 1 and 2, while relatively thin</w:delText>
        </w:r>
        <w:r w:rsidDel="007B30EE">
          <w:rPr>
            <w:color w:val="000000"/>
          </w:rPr>
          <w:delText>ner</w:delText>
        </w:r>
        <w:r w:rsidR="00EF100E" w:rsidRPr="00A167F4" w:rsidDel="007B30EE">
          <w:rPr>
            <w:color w:val="000000"/>
          </w:rPr>
          <w:delText xml:space="preserve"> ULVZs </w:delText>
        </w:r>
        <w:r w:rsidDel="007B30EE">
          <w:rPr>
            <w:color w:val="000000"/>
          </w:rPr>
          <w:delText>are found</w:delText>
        </w:r>
        <w:r w:rsidRPr="00A167F4" w:rsidDel="007B30EE">
          <w:rPr>
            <w:color w:val="000000"/>
          </w:rPr>
          <w:delText xml:space="preserve"> </w:delText>
        </w:r>
        <w:r w:rsidR="00EF100E" w:rsidRPr="00A167F4" w:rsidDel="007B30EE">
          <w:rPr>
            <w:color w:val="000000"/>
          </w:rPr>
          <w:delText>in clusters 4 and 5. In between these patches, cluster 3 shows complicated FRS waveform</w:delText>
        </w:r>
        <w:r w:rsidR="007D73EB" w:rsidDel="007B30EE">
          <w:rPr>
            <w:color w:val="000000"/>
          </w:rPr>
          <w:delText>s</w:delText>
        </w:r>
        <w:r w:rsidR="00EF100E" w:rsidRPr="00A167F4" w:rsidDel="007B30EE">
          <w:rPr>
            <w:color w:val="000000"/>
          </w:rPr>
          <w:delText xml:space="preserve"> that might be caused by multi</w:delText>
        </w:r>
        <w:r w:rsidR="00884D9E" w:rsidDel="007B30EE">
          <w:rPr>
            <w:color w:val="000000"/>
          </w:rPr>
          <w:delText>-</w:delText>
        </w:r>
        <w:r w:rsidR="00EF100E" w:rsidRPr="00A167F4" w:rsidDel="007B30EE">
          <w:rPr>
            <w:color w:val="000000"/>
          </w:rPr>
          <w:delText>pathing at ULVZ ed</w:delText>
        </w:r>
        <w:r w:rsidR="00775EDB" w:rsidDel="007B30EE">
          <w:rPr>
            <w:color w:val="000000"/>
          </w:rPr>
          <w:delText xml:space="preserve">ges (Figure </w:delText>
        </w:r>
        <w:r w:rsidR="003A3B90" w:rsidDel="007B30EE">
          <w:rPr>
            <w:color w:val="000000"/>
          </w:rPr>
          <w:delText>9</w:delText>
        </w:r>
        <w:r w:rsidR="00EF100E" w:rsidRPr="00A167F4" w:rsidDel="007B30EE">
          <w:rPr>
            <w:color w:val="000000"/>
          </w:rPr>
          <w:delText>)</w:delText>
        </w:r>
        <w:r w:rsidDel="007B30EE">
          <w:rPr>
            <w:color w:val="000000"/>
          </w:rPr>
          <w:delText>, with the possibility of a thinner transitional ULVZ; similarly</w:delText>
        </w:r>
        <w:r w:rsidR="00884D9E" w:rsidDel="007B30EE">
          <w:rPr>
            <w:color w:val="000000"/>
          </w:rPr>
          <w:delText>.</w:delText>
        </w:r>
        <w:r w:rsidDel="007B30EE">
          <w:rPr>
            <w:color w:val="000000"/>
          </w:rPr>
          <w:delText xml:space="preserve"> </w:delText>
        </w:r>
        <w:r w:rsidR="00884D9E" w:rsidDel="007B30EE">
          <w:rPr>
            <w:color w:val="000000"/>
          </w:rPr>
          <w:delText>B</w:delText>
        </w:r>
        <w:r w:rsidDel="007B30EE">
          <w:rPr>
            <w:color w:val="000000"/>
          </w:rPr>
          <w:delText>in cluster 6 shows thinner ULVZ structure</w:delText>
        </w:r>
        <w:r w:rsidR="00EF100E" w:rsidRPr="00A167F4" w:rsidDel="007B30EE">
          <w:rPr>
            <w:color w:val="000000"/>
          </w:rPr>
          <w:delText xml:space="preserve">. </w:delText>
        </w:r>
        <w:r w:rsidDel="007B30EE">
          <w:rPr>
            <w:color w:val="000000"/>
          </w:rPr>
          <w:delText>V</w:delText>
        </w:r>
        <w:r w:rsidR="00EF100E" w:rsidRPr="00A167F4" w:rsidDel="007B30EE">
          <w:rPr>
            <w:color w:val="000000"/>
          </w:rPr>
          <w:delText xml:space="preserve">ery weak ULVZ signals are present in </w:delText>
        </w:r>
        <w:r w:rsidDel="007B30EE">
          <w:rPr>
            <w:color w:val="000000"/>
          </w:rPr>
          <w:delText xml:space="preserve">cluster </w:delText>
        </w:r>
        <w:r w:rsidR="00EF100E" w:rsidRPr="00A167F4" w:rsidDel="007B30EE">
          <w:rPr>
            <w:color w:val="000000"/>
          </w:rPr>
          <w:delText xml:space="preserve">bin 7, suggesting </w:delText>
        </w:r>
        <w:r w:rsidR="00775EDB" w:rsidDel="007B30EE">
          <w:rPr>
            <w:color w:val="000000"/>
          </w:rPr>
          <w:delText xml:space="preserve">thin or no ULVZ there (Figure </w:delText>
        </w:r>
        <w:r w:rsidR="003A3B90" w:rsidDel="007B30EE">
          <w:rPr>
            <w:color w:val="000000"/>
          </w:rPr>
          <w:delText>8</w:delText>
        </w:r>
        <w:r w:rsidR="00EF100E" w:rsidRPr="00A167F4" w:rsidDel="007B30EE">
          <w:rPr>
            <w:color w:val="000000"/>
          </w:rPr>
          <w:delText>).</w:delText>
        </w:r>
      </w:del>
      <w:ins w:id="888" w:author="Edward Garnero" w:date="2015-01-26T09:44:00Z">
        <w:r w:rsidR="007B30EE">
          <w:rPr>
            <w:color w:val="000000"/>
          </w:rPr>
          <w:t>significant lateral variation in ULVZ properties across our study region in the central Pacific.</w:t>
        </w:r>
      </w:ins>
      <w:r w:rsidR="00EF100E" w:rsidRPr="00A167F4">
        <w:rPr>
          <w:color w:val="000000"/>
        </w:rPr>
        <w:t xml:space="preserve"> This non-uniform distribution of ULVZs </w:t>
      </w:r>
      <w:r>
        <w:rPr>
          <w:color w:val="000000"/>
        </w:rPr>
        <w:t xml:space="preserve">is consistent with </w:t>
      </w:r>
      <w:del w:id="889" w:author="Edward Garnero" w:date="2015-01-26T09:47:00Z">
        <w:r w:rsidR="000C5688" w:rsidDel="007B30EE">
          <w:rPr>
            <w:color w:val="000000"/>
          </w:rPr>
          <w:delText xml:space="preserve">those </w:delText>
        </w:r>
      </w:del>
      <w:ins w:id="890" w:author="Edward Garnero" w:date="2015-01-26T09:47:00Z">
        <w:r w:rsidR="007B30EE">
          <w:rPr>
            <w:color w:val="000000"/>
          </w:rPr>
          <w:t xml:space="preserve">ULVZ distribution and thickness variability </w:t>
        </w:r>
      </w:ins>
      <w:r w:rsidR="000C5688">
        <w:rPr>
          <w:color w:val="000000"/>
        </w:rPr>
        <w:t xml:space="preserve">predicted for dense </w:t>
      </w:r>
      <w:ins w:id="891" w:author="Edward Garnero" w:date="2015-01-26T11:03:00Z">
        <w:r w:rsidR="008173C1">
          <w:rPr>
            <w:color w:val="000000"/>
          </w:rPr>
          <w:t xml:space="preserve">chemically distinct </w:t>
        </w:r>
      </w:ins>
      <w:r w:rsidR="000C5688">
        <w:rPr>
          <w:color w:val="000000"/>
        </w:rPr>
        <w:t xml:space="preserve">ULVZ material within </w:t>
      </w:r>
      <w:r>
        <w:rPr>
          <w:color w:val="000000"/>
        </w:rPr>
        <w:t>chemically distinct thermochemical piles</w:t>
      </w:r>
      <w:del w:id="892" w:author="Edward Garnero" w:date="2015-01-26T11:02:00Z">
        <w:r w:rsidDel="008173C1">
          <w:rPr>
            <w:color w:val="000000"/>
          </w:rPr>
          <w:delText xml:space="preserve"> (Li et al., 2014</w:delText>
        </w:r>
        <w:r w:rsidR="000C5688" w:rsidDel="008173C1">
          <w:rPr>
            <w:color w:val="000000"/>
          </w:rPr>
          <w:delText>b</w:delText>
        </w:r>
        <w:r w:rsidDel="008173C1">
          <w:rPr>
            <w:color w:val="000000"/>
          </w:rPr>
          <w:delText>)</w:delText>
        </w:r>
      </w:del>
      <w:r w:rsidR="00170856">
        <w:rPr>
          <w:color w:val="000000"/>
        </w:rPr>
        <w:t>, which predict</w:t>
      </w:r>
      <w:r w:rsidR="009E60C2">
        <w:rPr>
          <w:color w:val="000000"/>
        </w:rPr>
        <w:t>s</w:t>
      </w:r>
      <w:r w:rsidR="00170856">
        <w:rPr>
          <w:color w:val="000000"/>
        </w:rPr>
        <w:t xml:space="preserve"> ULVZ intermittency </w:t>
      </w:r>
      <w:r w:rsidR="000C5688">
        <w:rPr>
          <w:color w:val="000000"/>
        </w:rPr>
        <w:t xml:space="preserve">and variable thickness and shape </w:t>
      </w:r>
      <w:r w:rsidR="00170856">
        <w:rPr>
          <w:color w:val="000000"/>
        </w:rPr>
        <w:t>along pile edges (Figure 11).</w:t>
      </w:r>
      <w:r w:rsidRPr="00A167F4">
        <w:rPr>
          <w:color w:val="000000"/>
        </w:rPr>
        <w:t xml:space="preserve"> </w:t>
      </w:r>
      <w:r w:rsidR="00170856">
        <w:rPr>
          <w:color w:val="000000"/>
        </w:rPr>
        <w:t xml:space="preserve"> </w:t>
      </w:r>
      <w:ins w:id="893" w:author="Edward Garnero" w:date="2015-01-26T11:03:00Z">
        <w:r w:rsidR="008173C1">
          <w:rPr>
            <w:color w:val="000000"/>
          </w:rPr>
          <w:t xml:space="preserve">A number of geodynamic studies </w:t>
        </w:r>
      </w:ins>
      <w:ins w:id="894" w:author="Edward Garnero" w:date="2015-01-26T11:06:00Z">
        <w:r w:rsidR="008173C1">
          <w:rPr>
            <w:color w:val="000000"/>
          </w:rPr>
          <w:t xml:space="preserve">show evidence for </w:t>
        </w:r>
      </w:ins>
      <w:ins w:id="895" w:author="Edward Garnero" w:date="2015-01-26T11:03:00Z">
        <w:r w:rsidR="008173C1">
          <w:rPr>
            <w:color w:val="000000"/>
          </w:rPr>
          <w:t xml:space="preserve"> </w:t>
        </w:r>
      </w:ins>
      <w:ins w:id="896" w:author="Edward Garnero" w:date="2015-01-26T09:47:00Z">
        <w:r w:rsidR="007B30EE">
          <w:rPr>
            <w:color w:val="000000"/>
          </w:rPr>
          <w:t>ULVZs</w:t>
        </w:r>
      </w:ins>
      <w:ins w:id="897" w:author="Edward Garnero" w:date="2015-01-26T11:06:00Z">
        <w:r w:rsidR="008173C1">
          <w:rPr>
            <w:color w:val="000000"/>
          </w:rPr>
          <w:t xml:space="preserve"> (chemically distinct or solely thermal in origin) </w:t>
        </w:r>
      </w:ins>
      <w:ins w:id="898" w:author="Edward Garnero" w:date="2015-01-26T11:07:00Z">
        <w:r w:rsidR="008173C1">
          <w:rPr>
            <w:color w:val="000000"/>
          </w:rPr>
          <w:t>being variable in distribution and thickness</w:t>
        </w:r>
      </w:ins>
      <w:ins w:id="899" w:author="Edward Garnero" w:date="2015-01-26T09:47:00Z">
        <w:r w:rsidR="007B30EE">
          <w:rPr>
            <w:color w:val="000000"/>
          </w:rPr>
          <w:t xml:space="preserve"> </w:t>
        </w:r>
        <w:r w:rsidR="007B30EE" w:rsidRPr="007B30EE">
          <w:rPr>
            <w:color w:val="000000"/>
            <w:highlight w:val="yellow"/>
            <w:rPrChange w:id="900" w:author="Edward Garnero" w:date="2015-01-26T09:48:00Z">
              <w:rPr>
                <w:color w:val="000000"/>
              </w:rPr>
            </w:rPrChange>
          </w:rPr>
          <w:t>(</w:t>
        </w:r>
      </w:ins>
      <w:ins w:id="901" w:author="Edward Garnero" w:date="2015-01-26T11:07:00Z">
        <w:r w:rsidR="008173C1">
          <w:rPr>
            <w:color w:val="000000"/>
            <w:highlight w:val="yellow"/>
          </w:rPr>
          <w:t>e.g., REFERENCES</w:t>
        </w:r>
      </w:ins>
      <w:ins w:id="902" w:author="Edward Garnero" w:date="2015-01-26T09:47:00Z">
        <w:r w:rsidR="007B30EE" w:rsidRPr="007B30EE">
          <w:rPr>
            <w:color w:val="000000"/>
            <w:highlight w:val="yellow"/>
            <w:rPrChange w:id="903" w:author="Edward Garnero" w:date="2015-01-26T09:48:00Z">
              <w:rPr>
                <w:color w:val="000000"/>
              </w:rPr>
            </w:rPrChange>
          </w:rPr>
          <w:t xml:space="preserve"> {help from Mingming/Allen}).</w:t>
        </w:r>
      </w:ins>
      <w:ins w:id="904" w:author="Edward Garnero" w:date="2015-01-26T11:08:00Z">
        <w:r w:rsidR="008173C1">
          <w:rPr>
            <w:color w:val="000000"/>
          </w:rPr>
          <w:t xml:space="preserve"> The calculation for Fig. 11 (after Li et al., 2015)</w:t>
        </w:r>
      </w:ins>
      <w:ins w:id="905" w:author="Edward Garnero" w:date="2015-01-26T11:09:00Z">
        <w:r w:rsidR="008173C1">
          <w:rPr>
            <w:color w:val="000000"/>
          </w:rPr>
          <w:t xml:space="preserve"> assumes an initial</w:t>
        </w:r>
      </w:ins>
      <w:ins w:id="906" w:author="Edward Garnero" w:date="2015-01-26T11:10:00Z">
        <w:r w:rsidR="008173C1">
          <w:rPr>
            <w:color w:val="000000"/>
          </w:rPr>
          <w:t>ly</w:t>
        </w:r>
      </w:ins>
      <w:ins w:id="907" w:author="Edward Garnero" w:date="2015-01-26T11:09:00Z">
        <w:r w:rsidR="008173C1">
          <w:rPr>
            <w:color w:val="000000"/>
          </w:rPr>
          <w:t xml:space="preserve"> uniform ULVZ layer</w:t>
        </w:r>
      </w:ins>
      <w:ins w:id="908" w:author="Edward Garnero" w:date="2015-01-26T11:10:00Z">
        <w:r w:rsidR="008173C1">
          <w:rPr>
            <w:color w:val="000000"/>
          </w:rPr>
          <w:t xml:space="preserve">, 5 km thick, that is denser than the background mantle (not shown) and thermochemical pile material.  The ULVZ material is swept by convection to the thermochemical piles and </w:t>
        </w:r>
      </w:ins>
      <w:ins w:id="909" w:author="Edward Garnero" w:date="2015-01-26T11:11:00Z">
        <w:r w:rsidR="00C163A9">
          <w:rPr>
            <w:color w:val="000000"/>
          </w:rPr>
          <w:t xml:space="preserve">ends up in non-uniform accumulations near the pile edges. The </w:t>
        </w:r>
      </w:ins>
      <w:ins w:id="910" w:author="Edward Garnero" w:date="2015-01-26T11:12:00Z">
        <w:r w:rsidR="00C163A9">
          <w:rPr>
            <w:color w:val="000000"/>
          </w:rPr>
          <w:t>details of the ULVZ accumulations depend on a number of parameter assumptions in the convection calculation (detailed in Li et al., 2015), so we only focus on the general result, that ULVZs are not expected to be uniform along pile margins, and thickness can be variable, but with some locations having relatively uniform properties over local lateral scales (e.g., 100</w:t>
        </w:r>
      </w:ins>
      <w:ins w:id="911" w:author="Edward Garnero" w:date="2015-01-26T11:15:00Z">
        <w:r w:rsidR="00C163A9">
          <w:rPr>
            <w:color w:val="000000"/>
          </w:rPr>
          <w:t>’s of km).</w:t>
        </w:r>
      </w:ins>
      <w:ins w:id="912" w:author="Edward Garnero" w:date="2015-01-26T11:16:00Z">
        <w:r w:rsidR="00C163A9">
          <w:rPr>
            <w:color w:val="000000"/>
          </w:rPr>
          <w:t xml:space="preserve"> Li et al. (2015) also display the distribution of the hottest temperatures within thermochemical piles, </w:t>
        </w:r>
      </w:ins>
      <w:ins w:id="913" w:author="Edward Garnero" w:date="2015-01-26T11:17:00Z">
        <w:r w:rsidR="00C163A9">
          <w:rPr>
            <w:color w:val="000000"/>
          </w:rPr>
          <w:t>which</w:t>
        </w:r>
      </w:ins>
      <w:ins w:id="914" w:author="Edward Garnero" w:date="2015-01-26T11:16:00Z">
        <w:r w:rsidR="00C163A9">
          <w:rPr>
            <w:color w:val="000000"/>
          </w:rPr>
          <w:t xml:space="preserve"> </w:t>
        </w:r>
      </w:ins>
      <w:ins w:id="915" w:author="Edward Garnero" w:date="2015-01-26T11:17:00Z">
        <w:r w:rsidR="00C163A9">
          <w:rPr>
            <w:color w:val="000000"/>
          </w:rPr>
          <w:t>are displaced away from pile edges inside the piles by some 100’s of km.  Thus there is the possibility for interesting combinations of partial melt (in the hottest areas) and chemistry (which can be anywhere the material is swept to), resulting in different ULVZ properties from place to place.</w:t>
        </w:r>
      </w:ins>
    </w:p>
    <w:p w14:paraId="28D8582E" w14:textId="77777777" w:rsidR="00C163A9" w:rsidRDefault="0025473F" w:rsidP="00916937">
      <w:pPr>
        <w:pStyle w:val="Default"/>
        <w:spacing w:line="480" w:lineRule="auto"/>
        <w:ind w:firstLine="709"/>
        <w:jc w:val="both"/>
        <w:rPr>
          <w:ins w:id="916" w:author="Edward Garnero" w:date="2015-01-26T11:20:00Z"/>
          <w:color w:val="000000"/>
        </w:rPr>
      </w:pPr>
      <w:r w:rsidRPr="0025473F">
        <w:rPr>
          <w:color w:val="000000"/>
        </w:rPr>
        <w:t>A non-uniform distribution of</w:t>
      </w:r>
      <w:r w:rsidR="00170856" w:rsidRPr="00A167F4">
        <w:rPr>
          <w:color w:val="000000"/>
        </w:rPr>
        <w:t xml:space="preserve"> </w:t>
      </w:r>
      <w:r w:rsidR="00170856">
        <w:rPr>
          <w:color w:val="000000"/>
        </w:rPr>
        <w:t>ULVZ</w:t>
      </w:r>
      <w:r w:rsidR="00CA7085">
        <w:rPr>
          <w:color w:val="000000"/>
        </w:rPr>
        <w:t>s</w:t>
      </w:r>
      <w:r w:rsidR="00170856">
        <w:rPr>
          <w:color w:val="000000"/>
        </w:rPr>
        <w:t xml:space="preserve"> </w:t>
      </w:r>
      <w:ins w:id="917" w:author="Edward Garnero" w:date="2015-01-26T11:16:00Z">
        <w:r w:rsidR="00C163A9">
          <w:rPr>
            <w:color w:val="000000"/>
          </w:rPr>
          <w:t xml:space="preserve">(as in Figure 11) </w:t>
        </w:r>
      </w:ins>
      <w:r w:rsidR="00CA7085">
        <w:rPr>
          <w:color w:val="000000"/>
        </w:rPr>
        <w:t>may result in non-uniform entrainment (spatial and temporal) with</w:t>
      </w:r>
      <w:r w:rsidR="00C31799">
        <w:rPr>
          <w:color w:val="000000"/>
        </w:rPr>
        <w:t>in</w:t>
      </w:r>
      <w:r w:rsidR="00CA7085">
        <w:rPr>
          <w:color w:val="000000"/>
        </w:rPr>
        <w:t xml:space="preserve"> thermochemical piles, and similarly, into </w:t>
      </w:r>
      <w:ins w:id="918" w:author="Edward Garnero" w:date="2015-01-26T11:18:00Z">
        <w:r w:rsidR="00C163A9">
          <w:rPr>
            <w:color w:val="000000"/>
          </w:rPr>
          <w:t xml:space="preserve">mantle </w:t>
        </w:r>
      </w:ins>
      <w:r w:rsidR="00CA7085">
        <w:rPr>
          <w:color w:val="000000"/>
        </w:rPr>
        <w:t>plumes</w:t>
      </w:r>
      <w:ins w:id="919" w:author="Edward Garnero" w:date="2015-01-26T11:18:00Z">
        <w:r w:rsidR="00C163A9">
          <w:rPr>
            <w:color w:val="000000"/>
          </w:rPr>
          <w:t xml:space="preserve"> which root at the top of thermochemical piles</w:t>
        </w:r>
      </w:ins>
      <w:r w:rsidR="00170856" w:rsidRPr="00A167F4">
        <w:rPr>
          <w:color w:val="000000"/>
        </w:rPr>
        <w:t xml:space="preserve">. </w:t>
      </w:r>
      <w:r w:rsidR="00CA7085">
        <w:rPr>
          <w:color w:val="000000"/>
        </w:rPr>
        <w:t>Thus, if ULVZs contain</w:t>
      </w:r>
      <w:r w:rsidR="00170856" w:rsidRPr="00A167F4">
        <w:rPr>
          <w:color w:val="000000"/>
        </w:rPr>
        <w:t xml:space="preserve"> incompatible elements </w:t>
      </w:r>
      <w:r w:rsidR="00CA7085">
        <w:rPr>
          <w:color w:val="000000"/>
        </w:rPr>
        <w:t>that are eventually detected in</w:t>
      </w:r>
      <w:r w:rsidR="00170856" w:rsidRPr="00A167F4">
        <w:rPr>
          <w:color w:val="000000"/>
        </w:rPr>
        <w:t xml:space="preserve"> whole mantle plumes </w:t>
      </w:r>
      <w:r w:rsidR="00170856">
        <w:rPr>
          <w:color w:val="000000"/>
        </w:rPr>
        <w:t>(</w:t>
      </w:r>
      <w:r w:rsidR="00170856" w:rsidRPr="00A167F4">
        <w:rPr>
          <w:color w:val="000000"/>
        </w:rPr>
        <w:t xml:space="preserve">e.g., </w:t>
      </w:r>
      <w:r w:rsidR="00170856" w:rsidRPr="009B463E">
        <w:rPr>
          <w:color w:val="000000"/>
        </w:rPr>
        <w:t>Hofmann, 1997; Courtillot et al., 2003; Weis et al.,</w:t>
      </w:r>
      <w:r w:rsidR="00170856" w:rsidRPr="00A167F4">
        <w:rPr>
          <w:color w:val="000000"/>
        </w:rPr>
        <w:t xml:space="preserve"> 2011</w:t>
      </w:r>
      <w:r w:rsidR="00170856">
        <w:rPr>
          <w:color w:val="000000"/>
        </w:rPr>
        <w:t>)</w:t>
      </w:r>
      <w:r w:rsidR="00CA7085">
        <w:rPr>
          <w:color w:val="000000"/>
        </w:rPr>
        <w:t xml:space="preserve">, then we expect </w:t>
      </w:r>
      <w:ins w:id="920" w:author="Edward Garnero" w:date="2015-01-26T11:19:00Z">
        <w:r w:rsidR="00C163A9">
          <w:rPr>
            <w:color w:val="000000"/>
          </w:rPr>
          <w:t xml:space="preserve">entrainment and thus erupted trace element </w:t>
        </w:r>
      </w:ins>
      <w:r w:rsidR="00CA7085">
        <w:rPr>
          <w:color w:val="000000"/>
        </w:rPr>
        <w:t>abundances to be variable.</w:t>
      </w:r>
      <w:r w:rsidR="00170856" w:rsidRPr="00A167F4">
        <w:rPr>
          <w:color w:val="000000"/>
        </w:rPr>
        <w:t xml:space="preserve"> </w:t>
      </w:r>
      <w:r w:rsidR="00F81AC8" w:rsidRPr="00A167F4">
        <w:rPr>
          <w:color w:val="000000"/>
        </w:rPr>
        <w:t xml:space="preserve">Furthermore, the evolution of ULVZs with respect to time might also explain the isotopic variability along the track of one particular hotspot </w:t>
      </w:r>
      <w:r w:rsidR="00F81AC8">
        <w:rPr>
          <w:color w:val="000000"/>
        </w:rPr>
        <w:t>(</w:t>
      </w:r>
      <w:r w:rsidR="00F81AC8" w:rsidRPr="00A619CD">
        <w:rPr>
          <w:color w:val="000000"/>
        </w:rPr>
        <w:t>Weis et al., 2011</w:t>
      </w:r>
      <w:r w:rsidR="00F81AC8">
        <w:rPr>
          <w:color w:val="000000"/>
        </w:rPr>
        <w:t>)</w:t>
      </w:r>
      <w:r w:rsidR="00F81AC8" w:rsidRPr="00A167F4">
        <w:rPr>
          <w:color w:val="000000"/>
        </w:rPr>
        <w:t>.</w:t>
      </w:r>
      <w:r w:rsidR="00F81AC8">
        <w:rPr>
          <w:color w:val="000000"/>
        </w:rPr>
        <w:t xml:space="preserve"> </w:t>
      </w:r>
    </w:p>
    <w:p w14:paraId="5FA2A55D" w14:textId="0EBBA911" w:rsidR="00F81AC8" w:rsidRDefault="00170856" w:rsidP="00916937">
      <w:pPr>
        <w:pStyle w:val="Default"/>
        <w:spacing w:line="480" w:lineRule="auto"/>
        <w:ind w:firstLine="709"/>
        <w:jc w:val="both"/>
        <w:rPr>
          <w:color w:val="000000"/>
        </w:rPr>
      </w:pPr>
      <w:del w:id="921" w:author="Edward Garnero" w:date="2015-01-26T11:20:00Z">
        <w:r w:rsidRPr="00A167F4" w:rsidDel="00C163A9">
          <w:rPr>
            <w:color w:val="000000"/>
          </w:rPr>
          <w:delText xml:space="preserve">If the nature of ULVZs is partial melt as suggested by the 3-to-1 reduction of </w:delText>
        </w:r>
        <w:r w:rsidR="00C31799" w:rsidDel="00C163A9">
          <w:rPr>
            <w:rFonts w:ascii="Symbol" w:hAnsi="Symbol"/>
            <w:i/>
            <w:color w:val="000000"/>
          </w:rPr>
          <w:delText></w:delText>
        </w:r>
        <w:r w:rsidRPr="00A167F4" w:rsidDel="00C163A9">
          <w:rPr>
            <w:i/>
            <w:color w:val="000000"/>
          </w:rPr>
          <w:delText>V</w:delText>
        </w:r>
        <w:r w:rsidRPr="007D0870" w:rsidDel="00C163A9">
          <w:rPr>
            <w:i/>
            <w:color w:val="000000"/>
            <w:vertAlign w:val="subscript"/>
          </w:rPr>
          <w:delText>S</w:delText>
        </w:r>
        <w:r w:rsidR="00C31799" w:rsidDel="00C163A9">
          <w:rPr>
            <w:color w:val="000000"/>
          </w:rPr>
          <w:delText>-</w:delText>
        </w:r>
        <w:r w:rsidRPr="00A167F4" w:rsidDel="00C163A9">
          <w:rPr>
            <w:color w:val="000000"/>
          </w:rPr>
          <w:delText>to</w:delText>
        </w:r>
        <w:r w:rsidR="00C31799" w:rsidDel="00C163A9">
          <w:rPr>
            <w:color w:val="000000"/>
          </w:rPr>
          <w:delText>-</w:delText>
        </w:r>
        <w:r w:rsidR="00C31799" w:rsidDel="00C163A9">
          <w:rPr>
            <w:rFonts w:ascii="Symbol" w:hAnsi="Symbol"/>
            <w:i/>
            <w:color w:val="000000"/>
          </w:rPr>
          <w:delText></w:delText>
        </w:r>
        <w:r w:rsidRPr="00A167F4" w:rsidDel="00C163A9">
          <w:rPr>
            <w:i/>
            <w:color w:val="000000"/>
          </w:rPr>
          <w:delText>V</w:delText>
        </w:r>
        <w:r w:rsidRPr="007D0870" w:rsidDel="00C163A9">
          <w:rPr>
            <w:i/>
            <w:color w:val="000000"/>
            <w:vertAlign w:val="subscript"/>
          </w:rPr>
          <w:delText>P</w:delText>
        </w:r>
        <w:r w:rsidRPr="00A167F4" w:rsidDel="00C163A9">
          <w:rPr>
            <w:color w:val="000000"/>
          </w:rPr>
          <w:delText xml:space="preserve">  </w:delText>
        </w:r>
        <w:r w:rsidDel="00C163A9">
          <w:rPr>
            <w:color w:val="000000"/>
          </w:rPr>
          <w:delText>(</w:delText>
        </w:r>
        <w:r w:rsidRPr="00A619CD" w:rsidDel="00C163A9">
          <w:rPr>
            <w:color w:val="000000"/>
          </w:rPr>
          <w:delText>Williams and Garnero, 1996; Berryman, 2000</w:delText>
        </w:r>
        <w:r w:rsidDel="00C163A9">
          <w:rPr>
            <w:color w:val="000000"/>
          </w:rPr>
          <w:delText>)</w:delText>
        </w:r>
        <w:r w:rsidRPr="00A167F4" w:rsidDel="00C163A9">
          <w:rPr>
            <w:color w:val="000000"/>
          </w:rPr>
          <w:delText xml:space="preserve">, </w:delText>
        </w:r>
        <w:r w:rsidR="00C31799" w:rsidDel="00C163A9">
          <w:rPr>
            <w:color w:val="000000"/>
          </w:rPr>
          <w:delText xml:space="preserve">then </w:delText>
        </w:r>
        <w:r w:rsidRPr="00A167F4" w:rsidDel="00C163A9">
          <w:rPr>
            <w:color w:val="000000"/>
          </w:rPr>
          <w:delText xml:space="preserve">they should be present </w:delText>
        </w:r>
        <w:r w:rsidR="00C31799" w:rsidDel="00C163A9">
          <w:rPr>
            <w:color w:val="000000"/>
          </w:rPr>
          <w:delText>closer to</w:delText>
        </w:r>
        <w:r w:rsidRPr="00A167F4" w:rsidDel="00C163A9">
          <w:rPr>
            <w:color w:val="000000"/>
          </w:rPr>
          <w:delText xml:space="preserve"> thermochemical pile edges that are the hottest regions as predicted by geodynamic models </w:delText>
        </w:r>
        <w:r w:rsidDel="00C163A9">
          <w:rPr>
            <w:i/>
            <w:color w:val="000000"/>
          </w:rPr>
          <w:delText>(</w:delText>
        </w:r>
        <w:r w:rsidRPr="00A619CD" w:rsidDel="00C163A9">
          <w:rPr>
            <w:color w:val="000000"/>
          </w:rPr>
          <w:delText>McNamara and Zhong, 2005; Tan and Gurnis, 2005</w:delText>
        </w:r>
        <w:r w:rsidDel="00C163A9">
          <w:rPr>
            <w:color w:val="000000"/>
          </w:rPr>
          <w:delText>)</w:delText>
        </w:r>
        <w:r w:rsidR="00C31799" w:rsidDel="00C163A9">
          <w:rPr>
            <w:color w:val="000000"/>
          </w:rPr>
          <w:delText>. This appears</w:delText>
        </w:r>
        <w:r w:rsidRPr="00A167F4" w:rsidDel="00C163A9">
          <w:rPr>
            <w:color w:val="000000"/>
          </w:rPr>
          <w:delText xml:space="preserve"> consistent with </w:delText>
        </w:r>
        <w:r w:rsidR="00C31799" w:rsidDel="00C163A9">
          <w:rPr>
            <w:color w:val="000000"/>
          </w:rPr>
          <w:delText>at least some</w:delText>
        </w:r>
        <w:r w:rsidRPr="00A167F4" w:rsidDel="00C163A9">
          <w:rPr>
            <w:color w:val="000000"/>
          </w:rPr>
          <w:delText xml:space="preserve"> seismological observations </w:delText>
        </w:r>
        <w:r w:rsidDel="00C163A9">
          <w:rPr>
            <w:color w:val="000000"/>
          </w:rPr>
          <w:delText>(</w:delText>
        </w:r>
        <w:r w:rsidR="00C31799" w:rsidDel="00C163A9">
          <w:rPr>
            <w:color w:val="000000"/>
          </w:rPr>
          <w:delText>Figure 1</w:delText>
        </w:r>
        <w:r w:rsidDel="00C163A9">
          <w:rPr>
            <w:color w:val="000000"/>
          </w:rPr>
          <w:delText>)</w:delText>
        </w:r>
        <w:r w:rsidRPr="00A167F4" w:rsidDel="00C163A9">
          <w:rPr>
            <w:color w:val="000000"/>
          </w:rPr>
          <w:delText xml:space="preserve">. </w:delText>
        </w:r>
      </w:del>
    </w:p>
    <w:p w14:paraId="7DAED957" w14:textId="77777777" w:rsidR="00F81AC8" w:rsidRPr="00A167F4" w:rsidRDefault="00F81AC8" w:rsidP="00916937">
      <w:pPr>
        <w:pStyle w:val="Default"/>
        <w:spacing w:line="480" w:lineRule="auto"/>
        <w:jc w:val="both"/>
        <w:rPr>
          <w:color w:val="000000"/>
        </w:rPr>
      </w:pPr>
      <w:r w:rsidRPr="00A167F4">
        <w:rPr>
          <w:b/>
          <w:color w:val="000000"/>
        </w:rPr>
        <w:t>5.</w:t>
      </w:r>
      <w:r>
        <w:rPr>
          <w:b/>
          <w:color w:val="000000"/>
        </w:rPr>
        <w:t>3</w:t>
      </w:r>
      <w:r w:rsidRPr="00A167F4">
        <w:rPr>
          <w:b/>
          <w:color w:val="000000"/>
        </w:rPr>
        <w:t xml:space="preserve"> </w:t>
      </w:r>
      <w:r>
        <w:rPr>
          <w:b/>
          <w:color w:val="000000"/>
        </w:rPr>
        <w:t>Expanded coverage possibilities</w:t>
      </w:r>
    </w:p>
    <w:p w14:paraId="37D4E8C6" w14:textId="1E1D4697" w:rsidR="00EF100E" w:rsidRDefault="00EF100E" w:rsidP="00E765B6">
      <w:pPr>
        <w:pStyle w:val="Default"/>
        <w:spacing w:line="480" w:lineRule="auto"/>
        <w:ind w:firstLine="709"/>
        <w:jc w:val="both"/>
        <w:rPr>
          <w:ins w:id="922" w:author="Edward Garnero" w:date="2015-01-26T11:20:00Z"/>
          <w:color w:val="000000"/>
        </w:rPr>
      </w:pPr>
      <w:r w:rsidRPr="00A167F4">
        <w:rPr>
          <w:i/>
          <w:color w:val="000000"/>
        </w:rPr>
        <w:t>ScS</w:t>
      </w:r>
      <w:r w:rsidRPr="00A167F4">
        <w:rPr>
          <w:color w:val="000000"/>
        </w:rPr>
        <w:t xml:space="preserve"> </w:t>
      </w:r>
      <w:ins w:id="923" w:author="Edward Garnero" w:date="2015-01-26T11:20:00Z">
        <w:r w:rsidR="0004550E">
          <w:rPr>
            <w:color w:val="000000"/>
          </w:rPr>
          <w:t xml:space="preserve">on the </w:t>
        </w:r>
      </w:ins>
      <w:ins w:id="924" w:author="Edward Garnero" w:date="2015-01-26T11:21:00Z">
        <w:r w:rsidR="0004550E">
          <w:rPr>
            <w:color w:val="000000"/>
          </w:rPr>
          <w:t>tangential</w:t>
        </w:r>
      </w:ins>
      <w:ins w:id="925" w:author="Edward Garnero" w:date="2015-01-26T11:20:00Z">
        <w:r w:rsidR="0004550E">
          <w:rPr>
            <w:color w:val="000000"/>
          </w:rPr>
          <w:t xml:space="preserve"> component of motion </w:t>
        </w:r>
      </w:ins>
      <w:r w:rsidRPr="00A167F4">
        <w:rPr>
          <w:color w:val="000000"/>
        </w:rPr>
        <w:t xml:space="preserve">is a common and strong phase </w:t>
      </w:r>
      <w:r w:rsidR="00F81AC8">
        <w:rPr>
          <w:color w:val="000000"/>
        </w:rPr>
        <w:t>in earthquake data</w:t>
      </w:r>
      <w:ins w:id="926" w:author="Edward Garnero" w:date="2015-01-26T11:21:00Z">
        <w:r w:rsidR="0004550E">
          <w:rPr>
            <w:color w:val="000000"/>
          </w:rPr>
          <w:t>,</w:t>
        </w:r>
      </w:ins>
      <w:r w:rsidR="00F81AC8">
        <w:rPr>
          <w:color w:val="000000"/>
        </w:rPr>
        <w:t xml:space="preserve"> </w:t>
      </w:r>
      <w:del w:id="927" w:author="Edward Garnero" w:date="2015-01-26T11:21:00Z">
        <w:r w:rsidR="00F81AC8" w:rsidDel="0004550E">
          <w:rPr>
            <w:color w:val="000000"/>
          </w:rPr>
          <w:delText xml:space="preserve">which </w:delText>
        </w:r>
      </w:del>
      <w:ins w:id="928" w:author="Edward Garnero" w:date="2015-01-26T11:21:00Z">
        <w:r w:rsidR="0004550E">
          <w:rPr>
            <w:color w:val="000000"/>
          </w:rPr>
          <w:t xml:space="preserve">and </w:t>
        </w:r>
      </w:ins>
      <w:r w:rsidRPr="00A167F4">
        <w:rPr>
          <w:color w:val="000000"/>
        </w:rPr>
        <w:t xml:space="preserve">covers a </w:t>
      </w:r>
      <w:r w:rsidR="00F81AC8">
        <w:rPr>
          <w:color w:val="000000"/>
        </w:rPr>
        <w:t xml:space="preserve">reasonably </w:t>
      </w:r>
      <w:r w:rsidRPr="00A167F4">
        <w:rPr>
          <w:color w:val="000000"/>
        </w:rPr>
        <w:t>large distance range with little interference and overlapping with other phases</w:t>
      </w:r>
      <w:r w:rsidR="00F81AC8">
        <w:rPr>
          <w:color w:val="000000"/>
        </w:rPr>
        <w:t>.  Thus, the FRS method</w:t>
      </w:r>
      <w:r w:rsidR="00F81AC8" w:rsidRPr="00A167F4">
        <w:rPr>
          <w:color w:val="000000"/>
        </w:rPr>
        <w:t xml:space="preserve"> </w:t>
      </w:r>
      <w:r w:rsidR="00F81AC8">
        <w:rPr>
          <w:color w:val="000000"/>
        </w:rPr>
        <w:t>permits</w:t>
      </w:r>
      <w:r w:rsidRPr="00A167F4">
        <w:rPr>
          <w:color w:val="000000"/>
        </w:rPr>
        <w:t xml:space="preserve"> survey</w:t>
      </w:r>
      <w:r w:rsidR="00F81AC8">
        <w:rPr>
          <w:color w:val="000000"/>
        </w:rPr>
        <w:t>ing</w:t>
      </w:r>
      <w:r w:rsidRPr="00A167F4">
        <w:rPr>
          <w:color w:val="000000"/>
        </w:rPr>
        <w:t xml:space="preserve"> </w:t>
      </w:r>
      <w:r w:rsidR="00F81AC8">
        <w:rPr>
          <w:color w:val="000000"/>
        </w:rPr>
        <w:t>large areas of</w:t>
      </w:r>
      <w:r w:rsidRPr="00A167F4">
        <w:rPr>
          <w:color w:val="000000"/>
        </w:rPr>
        <w:t xml:space="preserve"> the CMB</w:t>
      </w:r>
      <w:r w:rsidR="00F81AC8">
        <w:rPr>
          <w:color w:val="000000"/>
        </w:rPr>
        <w:t>, in some cases permitting independent probing of past study regions, in other cases permitting analysis of new regions.</w:t>
      </w:r>
      <w:r w:rsidRPr="00A167F4">
        <w:rPr>
          <w:color w:val="000000"/>
        </w:rPr>
        <w:t xml:space="preserve"> </w:t>
      </w:r>
      <w:r w:rsidR="006F7831">
        <w:rPr>
          <w:color w:val="000000"/>
        </w:rPr>
        <w:t xml:space="preserve">Since the FRS method with </w:t>
      </w:r>
      <w:r w:rsidR="006F7831" w:rsidRPr="002932FC">
        <w:rPr>
          <w:i/>
          <w:color w:val="000000"/>
          <w:rPrChange w:id="929" w:author="Edward Garnero" w:date="2015-01-26T11:21:00Z">
            <w:rPr>
              <w:color w:val="000000"/>
            </w:rPr>
          </w:rPrChange>
        </w:rPr>
        <w:t>ScS</w:t>
      </w:r>
      <w:r w:rsidR="006F7831">
        <w:rPr>
          <w:color w:val="000000"/>
        </w:rPr>
        <w:t xml:space="preserve"> utilizes</w:t>
      </w:r>
      <w:r w:rsidRPr="00A167F4">
        <w:rPr>
          <w:color w:val="000000"/>
        </w:rPr>
        <w:t xml:space="preserve"> </w:t>
      </w:r>
      <w:r w:rsidR="007D73EB">
        <w:rPr>
          <w:color w:val="000000"/>
        </w:rPr>
        <w:t xml:space="preserve">the </w:t>
      </w:r>
      <w:r w:rsidRPr="00A167F4">
        <w:rPr>
          <w:color w:val="000000"/>
        </w:rPr>
        <w:t>transverse component of motion, this new probe provides constraints on</w:t>
      </w:r>
      <w:r w:rsidR="006F7831">
        <w:rPr>
          <w:color w:val="000000"/>
        </w:rPr>
        <w:t xml:space="preserve"> ULVZ</w:t>
      </w:r>
      <w:r w:rsidRPr="00A167F4">
        <w:rPr>
          <w:color w:val="000000"/>
        </w:rPr>
        <w:t xml:space="preserve"> </w:t>
      </w:r>
      <w:r w:rsidRPr="00A167F4">
        <w:rPr>
          <w:i/>
          <w:color w:val="000000"/>
        </w:rPr>
        <w:t>V</w:t>
      </w:r>
      <w:r w:rsidRPr="000F47BC">
        <w:rPr>
          <w:i/>
          <w:color w:val="000000"/>
          <w:vertAlign w:val="subscript"/>
        </w:rPr>
        <w:t>S</w:t>
      </w:r>
      <w:r w:rsidRPr="00A167F4">
        <w:rPr>
          <w:color w:val="000000"/>
        </w:rPr>
        <w:t xml:space="preserve"> structure without dependence on </w:t>
      </w:r>
      <w:r w:rsidRPr="00A167F4">
        <w:rPr>
          <w:i/>
          <w:color w:val="000000"/>
        </w:rPr>
        <w:t>V</w:t>
      </w:r>
      <w:r w:rsidRPr="00BA39AD">
        <w:rPr>
          <w:i/>
          <w:color w:val="000000"/>
          <w:vertAlign w:val="subscript"/>
        </w:rPr>
        <w:t>P</w:t>
      </w:r>
      <w:r w:rsidR="006F7831">
        <w:rPr>
          <w:color w:val="000000"/>
        </w:rPr>
        <w:t>.</w:t>
      </w:r>
      <w:r w:rsidR="006F7831" w:rsidRPr="00A167F4">
        <w:rPr>
          <w:color w:val="000000"/>
        </w:rPr>
        <w:t xml:space="preserve"> </w:t>
      </w:r>
      <w:r w:rsidRPr="00A167F4">
        <w:rPr>
          <w:color w:val="000000"/>
        </w:rPr>
        <w:t xml:space="preserve">Future work should </w:t>
      </w:r>
      <w:r w:rsidR="006F7831">
        <w:rPr>
          <w:color w:val="000000"/>
        </w:rPr>
        <w:t xml:space="preserve">combine this method with those dependent on ULVZ </w:t>
      </w:r>
      <w:r w:rsidR="006F7831" w:rsidRPr="00A167F4">
        <w:rPr>
          <w:i/>
          <w:color w:val="000000"/>
        </w:rPr>
        <w:t>V</w:t>
      </w:r>
      <w:r w:rsidR="006F7831" w:rsidRPr="00BA39AD">
        <w:rPr>
          <w:i/>
          <w:color w:val="000000"/>
          <w:vertAlign w:val="subscript"/>
        </w:rPr>
        <w:t>P</w:t>
      </w:r>
      <w:r w:rsidR="006F7831">
        <w:rPr>
          <w:color w:val="000000"/>
        </w:rPr>
        <w:t xml:space="preserve"> structure for the same region (e.g., </w:t>
      </w:r>
      <w:r w:rsidR="0025473F" w:rsidRPr="0025473F">
        <w:rPr>
          <w:i/>
          <w:color w:val="000000"/>
        </w:rPr>
        <w:t>PcP</w:t>
      </w:r>
      <w:r w:rsidR="006F7831">
        <w:rPr>
          <w:color w:val="000000"/>
        </w:rPr>
        <w:t>).</w:t>
      </w:r>
      <w:r w:rsidR="006F7831" w:rsidRPr="00A167F4">
        <w:rPr>
          <w:color w:val="000000"/>
        </w:rPr>
        <w:t xml:space="preserve"> </w:t>
      </w:r>
    </w:p>
    <w:p w14:paraId="54227661" w14:textId="77777777" w:rsidR="0004550E" w:rsidRPr="00A167F4" w:rsidRDefault="0004550E" w:rsidP="00E765B6">
      <w:pPr>
        <w:pStyle w:val="Default"/>
        <w:spacing w:line="480" w:lineRule="auto"/>
        <w:ind w:firstLine="709"/>
        <w:jc w:val="both"/>
        <w:rPr>
          <w:color w:val="000000"/>
        </w:rPr>
      </w:pPr>
    </w:p>
    <w:p w14:paraId="7DF2CBAB" w14:textId="77777777" w:rsidR="00EF100E" w:rsidRPr="00A167F4" w:rsidRDefault="00EF100E" w:rsidP="00EF100E">
      <w:pPr>
        <w:pStyle w:val="Default"/>
        <w:spacing w:line="480" w:lineRule="auto"/>
        <w:jc w:val="both"/>
        <w:rPr>
          <w:b/>
          <w:color w:val="000000"/>
        </w:rPr>
      </w:pPr>
      <w:r w:rsidRPr="00A167F4">
        <w:rPr>
          <w:b/>
          <w:color w:val="000000"/>
        </w:rPr>
        <w:t>6 Conclusion</w:t>
      </w:r>
    </w:p>
    <w:p w14:paraId="667C53DB" w14:textId="0CA3A726" w:rsidR="00EF100E" w:rsidRPr="00A167F4" w:rsidRDefault="007D73EB" w:rsidP="00EF100E">
      <w:pPr>
        <w:pStyle w:val="Default"/>
        <w:spacing w:line="480" w:lineRule="auto"/>
        <w:ind w:firstLine="709"/>
        <w:jc w:val="both"/>
        <w:rPr>
          <w:color w:val="000000"/>
        </w:rPr>
      </w:pPr>
      <w:r>
        <w:rPr>
          <w:color w:val="000000"/>
        </w:rPr>
        <w:t>W</w:t>
      </w:r>
      <w:r w:rsidR="00EF100E" w:rsidRPr="00A167F4">
        <w:rPr>
          <w:color w:val="000000"/>
        </w:rPr>
        <w:t xml:space="preserve">e developed a new ULVZ probe </w:t>
      </w:r>
      <w:r w:rsidR="00EF100E">
        <w:rPr>
          <w:color w:val="000000"/>
        </w:rPr>
        <w:t xml:space="preserve">to flip-reverse-stack </w:t>
      </w:r>
      <w:ins w:id="930" w:author="Edward Garnero" w:date="2015-01-26T11:22:00Z">
        <w:r w:rsidR="002932FC">
          <w:rPr>
            <w:color w:val="000000"/>
          </w:rPr>
          <w:t xml:space="preserve">(FRS) </w:t>
        </w:r>
      </w:ins>
      <w:r w:rsidR="00EF100E">
        <w:rPr>
          <w:color w:val="000000"/>
        </w:rPr>
        <w:t>source-de</w:t>
      </w:r>
      <w:r w:rsidR="00EF100E" w:rsidRPr="00A167F4">
        <w:rPr>
          <w:color w:val="000000"/>
        </w:rPr>
        <w:t xml:space="preserve">convolved </w:t>
      </w:r>
      <w:r w:rsidR="00EF100E" w:rsidRPr="00A167F4">
        <w:rPr>
          <w:i/>
          <w:color w:val="000000"/>
        </w:rPr>
        <w:t>ScS</w:t>
      </w:r>
      <w:r w:rsidR="00EF100E" w:rsidRPr="00A167F4">
        <w:rPr>
          <w:color w:val="000000"/>
        </w:rPr>
        <w:t xml:space="preserve"> waveforms within 1.5-degree radius geographic bins to simultaneously strip out the </w:t>
      </w:r>
      <w:r w:rsidR="00EF100E" w:rsidRPr="00A167F4">
        <w:rPr>
          <w:i/>
          <w:color w:val="000000"/>
        </w:rPr>
        <w:t>ScS</w:t>
      </w:r>
      <w:r w:rsidR="00EF100E" w:rsidRPr="00A167F4">
        <w:rPr>
          <w:color w:val="000000"/>
        </w:rPr>
        <w:t xml:space="preserve"> wave and enhance reflected energy associated with ULVZ structure. Geographic bins with similar FRS residual stacks </w:t>
      </w:r>
      <w:del w:id="931" w:author="Edward Garnero" w:date="2015-01-26T11:22:00Z">
        <w:r w:rsidR="00EF100E" w:rsidRPr="00A167F4" w:rsidDel="002932FC">
          <w:rPr>
            <w:color w:val="000000"/>
          </w:rPr>
          <w:delText xml:space="preserve">are </w:delText>
        </w:r>
      </w:del>
      <w:ins w:id="932" w:author="Edward Garnero" w:date="2015-01-26T11:22:00Z">
        <w:r w:rsidR="002932FC">
          <w:rPr>
            <w:color w:val="000000"/>
          </w:rPr>
          <w:t>were</w:t>
        </w:r>
        <w:r w:rsidR="002932FC" w:rsidRPr="00A167F4">
          <w:rPr>
            <w:color w:val="000000"/>
          </w:rPr>
          <w:t xml:space="preserve"> </w:t>
        </w:r>
      </w:ins>
      <w:r w:rsidR="00EF100E" w:rsidRPr="00A167F4">
        <w:rPr>
          <w:color w:val="000000"/>
        </w:rPr>
        <w:t>grouped into clusters to produce robust stack</w:t>
      </w:r>
      <w:ins w:id="933" w:author="Edward Garnero" w:date="2015-01-26T11:22:00Z">
        <w:r w:rsidR="002932FC">
          <w:rPr>
            <w:color w:val="000000"/>
          </w:rPr>
          <w:t>ed</w:t>
        </w:r>
      </w:ins>
      <w:r w:rsidR="00EF100E" w:rsidRPr="00A167F4">
        <w:rPr>
          <w:color w:val="000000"/>
        </w:rPr>
        <w:t xml:space="preserve"> waveshapes. A bootstrap stacking technique was conducted to test the robustness of each stack. The amplitude and time of the stacked FRS residuals are sensitive to the thickness and the velocity structure of ULVZ according to </w:t>
      </w:r>
      <w:ins w:id="934" w:author="Edward Garnero" w:date="2015-01-26T11:22:00Z">
        <w:r w:rsidR="002932FC">
          <w:rPr>
            <w:color w:val="000000"/>
          </w:rPr>
          <w:t xml:space="preserve">1-D </w:t>
        </w:r>
      </w:ins>
      <w:r w:rsidR="00EF100E" w:rsidRPr="00A167F4">
        <w:rPr>
          <w:color w:val="000000"/>
        </w:rPr>
        <w:t>synthetic tests.  This new prob</w:t>
      </w:r>
      <w:r>
        <w:rPr>
          <w:color w:val="000000"/>
        </w:rPr>
        <w:t>e holds the promise</w:t>
      </w:r>
      <w:r w:rsidR="00EF100E" w:rsidRPr="00A167F4">
        <w:rPr>
          <w:color w:val="000000"/>
        </w:rPr>
        <w:t xml:space="preserve"> to expand the current </w:t>
      </w:r>
      <w:r w:rsidR="00943EB0">
        <w:rPr>
          <w:color w:val="000000"/>
        </w:rPr>
        <w:t xml:space="preserve">CMB study area for </w:t>
      </w:r>
      <w:r w:rsidR="00EF100E" w:rsidRPr="00A167F4">
        <w:rPr>
          <w:color w:val="000000"/>
        </w:rPr>
        <w:t xml:space="preserve">ULVZ </w:t>
      </w:r>
      <w:r w:rsidR="00943EB0">
        <w:rPr>
          <w:color w:val="000000"/>
        </w:rPr>
        <w:t>structure.</w:t>
      </w:r>
    </w:p>
    <w:p w14:paraId="4AA9F8C3" w14:textId="667950DB" w:rsidR="00EF100E" w:rsidRPr="00A167F4" w:rsidRDefault="00943EB0" w:rsidP="00EF100E">
      <w:pPr>
        <w:pStyle w:val="Default"/>
        <w:spacing w:line="480" w:lineRule="auto"/>
        <w:ind w:firstLine="709"/>
        <w:jc w:val="both"/>
        <w:rPr>
          <w:rFonts w:ascii="Times" w:hAnsi="Times"/>
          <w:color w:val="000000"/>
        </w:rPr>
      </w:pPr>
      <w:r>
        <w:rPr>
          <w:color w:val="000000"/>
        </w:rPr>
        <w:t>ULVZ</w:t>
      </w:r>
      <w:r w:rsidR="00EF100E" w:rsidRPr="00A167F4">
        <w:rPr>
          <w:color w:val="000000"/>
        </w:rPr>
        <w:t xml:space="preserve"> properties are inferred from forward modeling </w:t>
      </w:r>
      <w:r>
        <w:rPr>
          <w:color w:val="000000"/>
        </w:rPr>
        <w:t>the</w:t>
      </w:r>
      <w:r w:rsidRPr="00A167F4">
        <w:rPr>
          <w:color w:val="000000"/>
        </w:rPr>
        <w:t xml:space="preserve"> </w:t>
      </w:r>
      <w:r w:rsidR="00EF100E" w:rsidRPr="00A167F4">
        <w:rPr>
          <w:color w:val="000000"/>
        </w:rPr>
        <w:t xml:space="preserve">FRS </w:t>
      </w:r>
      <w:r>
        <w:rPr>
          <w:color w:val="000000"/>
        </w:rPr>
        <w:t xml:space="preserve">bin cluster </w:t>
      </w:r>
      <w:r w:rsidR="00EF100E" w:rsidRPr="00A167F4">
        <w:rPr>
          <w:color w:val="000000"/>
        </w:rPr>
        <w:t xml:space="preserve">stacks. </w:t>
      </w:r>
      <w:r>
        <w:rPr>
          <w:color w:val="000000"/>
        </w:rPr>
        <w:t>We used an</w:t>
      </w:r>
      <w:r w:rsidRPr="00A167F4">
        <w:rPr>
          <w:color w:val="000000"/>
        </w:rPr>
        <w:t xml:space="preserve"> amplitude</w:t>
      </w:r>
      <w:r>
        <w:rPr>
          <w:color w:val="000000"/>
        </w:rPr>
        <w:t>-</w:t>
      </w:r>
      <w:r w:rsidR="00EF100E" w:rsidRPr="00A167F4">
        <w:rPr>
          <w:color w:val="000000"/>
        </w:rPr>
        <w:t xml:space="preserve">sensitive cross-correlation algorithm </w:t>
      </w:r>
      <w:r>
        <w:rPr>
          <w:color w:val="000000"/>
        </w:rPr>
        <w:t xml:space="preserve">to </w:t>
      </w:r>
      <w:r w:rsidR="00EF100E" w:rsidRPr="00A167F4">
        <w:rPr>
          <w:color w:val="000000"/>
        </w:rPr>
        <w:t xml:space="preserve">search for a </w:t>
      </w:r>
      <w:r w:rsidRPr="00A167F4">
        <w:rPr>
          <w:color w:val="000000"/>
        </w:rPr>
        <w:t>best</w:t>
      </w:r>
      <w:r>
        <w:rPr>
          <w:color w:val="000000"/>
        </w:rPr>
        <w:t>-</w:t>
      </w:r>
      <w:r w:rsidR="00EF100E" w:rsidRPr="00A167F4">
        <w:rPr>
          <w:color w:val="000000"/>
        </w:rPr>
        <w:t>fitting model out of 13,850 1</w:t>
      </w:r>
      <w:ins w:id="935" w:author="Edward Garnero" w:date="2015-01-26T11:23:00Z">
        <w:r w:rsidR="002932FC">
          <w:rPr>
            <w:color w:val="000000"/>
          </w:rPr>
          <w:t>-</w:t>
        </w:r>
      </w:ins>
      <w:r w:rsidR="00EF100E" w:rsidRPr="00A167F4">
        <w:rPr>
          <w:color w:val="000000"/>
        </w:rPr>
        <w:t xml:space="preserve">D synthetic models with various ULVZ thicknesses and properties for each cluster. These </w:t>
      </w:r>
      <w:r w:rsidRPr="00A167F4">
        <w:rPr>
          <w:color w:val="000000"/>
        </w:rPr>
        <w:t>best</w:t>
      </w:r>
      <w:r>
        <w:rPr>
          <w:color w:val="000000"/>
        </w:rPr>
        <w:t>-</w:t>
      </w:r>
      <w:r w:rsidR="008402F6">
        <w:rPr>
          <w:color w:val="000000"/>
        </w:rPr>
        <w:t>fitt</w:t>
      </w:r>
      <w:r w:rsidR="00EF100E" w:rsidRPr="00A167F4">
        <w:rPr>
          <w:color w:val="000000"/>
        </w:rPr>
        <w:t xml:space="preserve">ing models depict a map of ULVZ thickness distribution, which indicates </w:t>
      </w:r>
      <w:del w:id="936" w:author="Edward Garnero" w:date="2015-01-26T11:23:00Z">
        <w:r w:rsidR="00EF100E" w:rsidRPr="00A167F4" w:rsidDel="002932FC">
          <w:rPr>
            <w:color w:val="000000"/>
          </w:rPr>
          <w:delText xml:space="preserve">strong </w:delText>
        </w:r>
      </w:del>
      <w:r w:rsidR="00EF100E" w:rsidRPr="00A167F4">
        <w:rPr>
          <w:color w:val="000000"/>
        </w:rPr>
        <w:t xml:space="preserve">lateral variations of ULVZ thicknesses and properties </w:t>
      </w:r>
      <w:del w:id="937" w:author="Edward Garnero" w:date="2015-01-26T11:23:00Z">
        <w:r w:rsidR="00EF100E" w:rsidRPr="00A167F4" w:rsidDel="002932FC">
          <w:rPr>
            <w:color w:val="000000"/>
          </w:rPr>
          <w:delText xml:space="preserve">proximal </w:delText>
        </w:r>
      </w:del>
      <w:ins w:id="938" w:author="Edward Garnero" w:date="2015-01-26T11:23:00Z">
        <w:r w:rsidR="002932FC">
          <w:rPr>
            <w:color w:val="000000"/>
          </w:rPr>
          <w:t>near</w:t>
        </w:r>
        <w:r w:rsidR="002932FC" w:rsidRPr="00A167F4">
          <w:rPr>
            <w:color w:val="000000"/>
          </w:rPr>
          <w:t xml:space="preserve"> </w:t>
        </w:r>
      </w:ins>
      <w:r w:rsidR="00EF100E" w:rsidRPr="00A167F4">
        <w:rPr>
          <w:color w:val="000000"/>
        </w:rPr>
        <w:t>the hypothesized LLSVP edges. ULVZs appear to be thicker within the LLSVP than outside of it, consistent with</w:t>
      </w:r>
      <w:r w:rsidR="00EF100E" w:rsidRPr="00A167F4">
        <w:rPr>
          <w:rFonts w:ascii="Times" w:hAnsi="Times"/>
          <w:color w:val="000000"/>
        </w:rPr>
        <w:t xml:space="preserve"> </w:t>
      </w:r>
      <w:del w:id="939" w:author="Edward Garnero" w:date="2015-01-26T11:24:00Z">
        <w:r w:rsidR="00EF100E" w:rsidRPr="00A167F4" w:rsidDel="002932FC">
          <w:rPr>
            <w:rFonts w:ascii="Times" w:hAnsi="Times"/>
            <w:color w:val="000000"/>
          </w:rPr>
          <w:delText xml:space="preserve">the </w:delText>
        </w:r>
      </w:del>
      <w:ins w:id="940" w:author="Edward Garnero" w:date="2015-01-26T11:24:00Z">
        <w:r w:rsidR="002932FC">
          <w:rPr>
            <w:rFonts w:ascii="Times" w:hAnsi="Times"/>
            <w:color w:val="000000"/>
          </w:rPr>
          <w:t>a</w:t>
        </w:r>
        <w:r w:rsidR="002932FC" w:rsidRPr="00A167F4">
          <w:rPr>
            <w:rFonts w:ascii="Times" w:hAnsi="Times"/>
            <w:color w:val="000000"/>
          </w:rPr>
          <w:t xml:space="preserve"> </w:t>
        </w:r>
      </w:ins>
      <w:r w:rsidR="00EF100E" w:rsidRPr="00A167F4">
        <w:rPr>
          <w:rFonts w:ascii="Times" w:hAnsi="Times"/>
          <w:color w:val="000000"/>
        </w:rPr>
        <w:t>the</w:t>
      </w:r>
      <w:r w:rsidR="00EF100E">
        <w:rPr>
          <w:rFonts w:ascii="Times" w:hAnsi="Times"/>
          <w:color w:val="000000"/>
        </w:rPr>
        <w:t>r</w:t>
      </w:r>
      <w:r w:rsidR="00EF100E" w:rsidRPr="00A167F4">
        <w:rPr>
          <w:rFonts w:ascii="Times" w:hAnsi="Times"/>
          <w:color w:val="000000"/>
        </w:rPr>
        <w:t>mochemical nature of the LLSVP</w:t>
      </w:r>
      <w:ins w:id="941" w:author="Edward Garnero" w:date="2015-01-26T11:24:00Z">
        <w:r w:rsidR="002932FC">
          <w:rPr>
            <w:rFonts w:ascii="Times" w:hAnsi="Times"/>
            <w:color w:val="000000"/>
          </w:rPr>
          <w:t>.</w:t>
        </w:r>
      </w:ins>
      <w:r w:rsidR="00EF100E" w:rsidRPr="00A167F4">
        <w:rPr>
          <w:rFonts w:ascii="Times" w:hAnsi="Times"/>
          <w:color w:val="000000"/>
        </w:rPr>
        <w:t xml:space="preserve"> </w:t>
      </w:r>
      <w:del w:id="942" w:author="Edward Garnero" w:date="2015-01-26T11:24:00Z">
        <w:r w:rsidR="00EF100E" w:rsidRPr="00A167F4" w:rsidDel="002932FC">
          <w:rPr>
            <w:rFonts w:ascii="Times" w:hAnsi="Times"/>
            <w:color w:val="000000"/>
          </w:rPr>
          <w:delText xml:space="preserve">and strong viscous flow along its edges. </w:delText>
        </w:r>
      </w:del>
      <w:r w:rsidR="00EF100E" w:rsidRPr="00A167F4">
        <w:rPr>
          <w:rFonts w:ascii="Times" w:hAnsi="Times"/>
          <w:color w:val="000000"/>
        </w:rPr>
        <w:t xml:space="preserve">Inside of the LLSVP edges, a thick (~20km) ULVZ patch </w:t>
      </w:r>
      <w:r w:rsidR="007D73EB">
        <w:rPr>
          <w:rFonts w:ascii="Times" w:hAnsi="Times"/>
          <w:color w:val="000000"/>
        </w:rPr>
        <w:t>is located</w:t>
      </w:r>
      <w:r w:rsidR="00EF100E" w:rsidRPr="00A167F4">
        <w:rPr>
          <w:rFonts w:ascii="Times" w:hAnsi="Times"/>
          <w:color w:val="000000"/>
        </w:rPr>
        <w:t xml:space="preserve"> near the southwest corner of our study region, and </w:t>
      </w:r>
      <w:r w:rsidR="007D73EB">
        <w:rPr>
          <w:rFonts w:ascii="Times" w:hAnsi="Times"/>
          <w:color w:val="000000"/>
        </w:rPr>
        <w:t xml:space="preserve">a </w:t>
      </w:r>
      <w:r w:rsidR="00EF100E" w:rsidRPr="00A167F4">
        <w:rPr>
          <w:rFonts w:ascii="Times" w:hAnsi="Times"/>
          <w:color w:val="000000"/>
        </w:rPr>
        <w:t>thin</w:t>
      </w:r>
      <w:ins w:id="943" w:author="Edward Garnero" w:date="2015-01-26T11:24:00Z">
        <w:r w:rsidR="002932FC">
          <w:rPr>
            <w:rFonts w:ascii="Times" w:hAnsi="Times"/>
            <w:color w:val="000000"/>
          </w:rPr>
          <w:t>ner</w:t>
        </w:r>
      </w:ins>
      <w:r w:rsidR="00EF100E" w:rsidRPr="00A167F4">
        <w:rPr>
          <w:rFonts w:ascii="Times" w:hAnsi="Times"/>
          <w:color w:val="000000"/>
        </w:rPr>
        <w:t xml:space="preserve"> (~14</w:t>
      </w:r>
      <w:ins w:id="944" w:author="Edward Garnero" w:date="2015-01-26T11:24:00Z">
        <w:r w:rsidR="002932FC">
          <w:rPr>
            <w:rFonts w:ascii="Times" w:hAnsi="Times"/>
            <w:color w:val="000000"/>
          </w:rPr>
          <w:t xml:space="preserve"> km thick</w:t>
        </w:r>
      </w:ins>
      <w:r w:rsidR="00EF100E" w:rsidRPr="00A167F4">
        <w:rPr>
          <w:rFonts w:ascii="Times" w:hAnsi="Times"/>
          <w:color w:val="000000"/>
        </w:rPr>
        <w:t xml:space="preserve">) patch </w:t>
      </w:r>
      <w:r w:rsidR="007D73EB">
        <w:rPr>
          <w:rFonts w:ascii="Times" w:hAnsi="Times"/>
          <w:color w:val="000000"/>
        </w:rPr>
        <w:t>is</w:t>
      </w:r>
      <w:r w:rsidR="00EF100E" w:rsidRPr="00A167F4">
        <w:rPr>
          <w:rFonts w:ascii="Times" w:hAnsi="Times"/>
          <w:color w:val="000000"/>
        </w:rPr>
        <w:t xml:space="preserve"> close to the southeast corner, </w:t>
      </w:r>
      <w:r w:rsidR="007D73EB">
        <w:rPr>
          <w:rFonts w:ascii="Times" w:hAnsi="Times"/>
          <w:color w:val="000000"/>
        </w:rPr>
        <w:t>with</w:t>
      </w:r>
      <w:r w:rsidR="00EF100E" w:rsidRPr="00A167F4">
        <w:rPr>
          <w:rFonts w:ascii="Times" w:hAnsi="Times"/>
          <w:color w:val="000000"/>
        </w:rPr>
        <w:t xml:space="preserve"> no or very thin ULVZ in-between them. This non-uniform distribution suggests strong spatial variations of viscous flow strength </w:t>
      </w:r>
      <w:ins w:id="945" w:author="Edward Garnero" w:date="2015-01-26T11:25:00Z">
        <w:r w:rsidR="002932FC">
          <w:rPr>
            <w:rFonts w:ascii="Times" w:hAnsi="Times"/>
            <w:color w:val="000000"/>
          </w:rPr>
          <w:t xml:space="preserve">within the LLSVP and </w:t>
        </w:r>
      </w:ins>
      <w:r w:rsidR="00EF100E" w:rsidRPr="00A167F4">
        <w:rPr>
          <w:rFonts w:ascii="Times" w:hAnsi="Times"/>
          <w:color w:val="000000"/>
        </w:rPr>
        <w:t xml:space="preserve">along </w:t>
      </w:r>
      <w:del w:id="946" w:author="Edward Garnero" w:date="2015-01-26T11:25:00Z">
        <w:r w:rsidR="00EF100E" w:rsidRPr="00A167F4" w:rsidDel="002932FC">
          <w:rPr>
            <w:rFonts w:ascii="Times" w:hAnsi="Times"/>
            <w:color w:val="000000"/>
          </w:rPr>
          <w:delText xml:space="preserve">the </w:delText>
        </w:r>
      </w:del>
      <w:r w:rsidR="00EF100E" w:rsidRPr="00A167F4">
        <w:rPr>
          <w:rFonts w:ascii="Times" w:hAnsi="Times"/>
          <w:color w:val="000000"/>
        </w:rPr>
        <w:t>LL</w:t>
      </w:r>
      <w:r w:rsidR="007D73EB">
        <w:rPr>
          <w:rFonts w:ascii="Times" w:hAnsi="Times"/>
          <w:color w:val="000000"/>
        </w:rPr>
        <w:t>SVP edges</w:t>
      </w:r>
      <w:ins w:id="947" w:author="Edward Garnero" w:date="2015-01-26T11:25:00Z">
        <w:r w:rsidR="002932FC">
          <w:rPr>
            <w:rFonts w:ascii="Times" w:hAnsi="Times"/>
            <w:color w:val="000000"/>
          </w:rPr>
          <w:t>.</w:t>
        </w:r>
      </w:ins>
      <w:del w:id="948" w:author="Edward Garnero" w:date="2015-01-26T11:25:00Z">
        <w:r w:rsidR="007D73EB" w:rsidDel="002932FC">
          <w:rPr>
            <w:rFonts w:ascii="Times" w:hAnsi="Times"/>
            <w:color w:val="000000"/>
          </w:rPr>
          <w:delText>,</w:delText>
        </w:r>
      </w:del>
      <w:r w:rsidR="007D73EB">
        <w:rPr>
          <w:rFonts w:ascii="Times" w:hAnsi="Times"/>
          <w:color w:val="000000"/>
        </w:rPr>
        <w:t xml:space="preserve"> </w:t>
      </w:r>
      <w:del w:id="949" w:author="Edward Garnero" w:date="2015-01-26T11:25:00Z">
        <w:r w:rsidR="007D73EB" w:rsidDel="002932FC">
          <w:rPr>
            <w:rFonts w:ascii="Times" w:hAnsi="Times"/>
            <w:color w:val="000000"/>
          </w:rPr>
          <w:delText>and also may explain</w:delText>
        </w:r>
        <w:r w:rsidR="00EF100E" w:rsidRPr="00A167F4" w:rsidDel="002932FC">
          <w:rPr>
            <w:rFonts w:ascii="Times" w:hAnsi="Times"/>
            <w:color w:val="000000"/>
          </w:rPr>
          <w:delText xml:space="preserve"> the diverse isotope signature of hotspots. </w:delText>
        </w:r>
      </w:del>
    </w:p>
    <w:p w14:paraId="75B92282" w14:textId="77777777" w:rsidR="00EF100E" w:rsidRPr="00943EB0" w:rsidRDefault="00EF100E" w:rsidP="00EF100E">
      <w:pPr>
        <w:pStyle w:val="Default"/>
        <w:spacing w:line="480" w:lineRule="auto"/>
        <w:jc w:val="both"/>
      </w:pPr>
      <w:r w:rsidRPr="00D145A4">
        <w:rPr>
          <w:b/>
        </w:rPr>
        <w:br w:type="page"/>
        <w:t>References</w:t>
      </w:r>
      <w:r w:rsidR="00943EB0">
        <w:rPr>
          <w:b/>
        </w:rPr>
        <w:t xml:space="preserve">  </w:t>
      </w:r>
    </w:p>
    <w:p w14:paraId="5A6DD4FA"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Avants, M., Lay, T., Russell, S.A., Garnero, E.J.,  2006a. Shear velocity variation within the D″ region beneath the central Pacific, </w:t>
      </w:r>
      <w:r w:rsidRPr="002D7346">
        <w:rPr>
          <w:rFonts w:ascii="Times New Roman" w:hAnsi="Times New Roman"/>
          <w:iCs/>
          <w:sz w:val="24"/>
        </w:rPr>
        <w:t>J. Geophys. Res.</w:t>
      </w:r>
      <w:r w:rsidRPr="002D7346">
        <w:rPr>
          <w:rFonts w:ascii="Times New Roman" w:hAnsi="Times New Roman"/>
          <w:sz w:val="24"/>
        </w:rPr>
        <w:t xml:space="preserve">, 111(B5), 1-10, doi:10.1029/2004JB003270. </w:t>
      </w:r>
    </w:p>
    <w:p w14:paraId="42906F7C"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Avants, M., Lay, T., Garnero, E.J., 2006b. A new probe of ULVZ S -wave velocity structure: Array stacking of ScS waveforms, </w:t>
      </w:r>
      <w:r w:rsidRPr="002D7346">
        <w:rPr>
          <w:rFonts w:ascii="Times New Roman" w:hAnsi="Times New Roman"/>
          <w:iCs/>
          <w:sz w:val="24"/>
        </w:rPr>
        <w:t>Geophys. Res. Lett</w:t>
      </w:r>
      <w:r w:rsidRPr="002D7346">
        <w:rPr>
          <w:rFonts w:ascii="Times New Roman" w:hAnsi="Times New Roman"/>
          <w:sz w:val="24"/>
        </w:rPr>
        <w:t xml:space="preserve">., 33(7), 2-5, doi:10.1029/2005GL024989. </w:t>
      </w:r>
    </w:p>
    <w:p w14:paraId="3A11BAC5"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Berryman, J.G., 2000. Seismic velocity decrement ratios for regions of partial melt in the lower mantle, Geophys. Res. Lett., 27(3), 421-424.</w:t>
      </w:r>
    </w:p>
    <w:p w14:paraId="5536DF6C"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Bower, D.J., Wicks, J.K., Gurnis, M., Jackson, J.M., 2011. A geodynamic and mineral physics model of a solid-state ultralow-velocity zone, Earth Planet. Sci. Lett.</w:t>
      </w:r>
      <w:r w:rsidRPr="002D7346">
        <w:rPr>
          <w:rFonts w:ascii="Times New Roman" w:hAnsi="Times New Roman"/>
          <w:color w:val="000000"/>
          <w:sz w:val="24"/>
        </w:rPr>
        <w:t xml:space="preserve">, 303, </w:t>
      </w:r>
      <w:r w:rsidRPr="002D7346">
        <w:rPr>
          <w:rFonts w:ascii="Times New Roman" w:hAnsi="Times New Roman"/>
          <w:sz w:val="24"/>
        </w:rPr>
        <w:t>193-202, doi:10.1016/j.epsl.2010.12.035.</w:t>
      </w:r>
    </w:p>
    <w:p w14:paraId="3526137E"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Bowers, D., McCormack, D.A., Sharrock, D.S., 2000. Observations of PKP(DF) and PKP(BC) across the United Kingdom: implications for studies of attenuation in the Earth’s core, </w:t>
      </w:r>
      <w:r w:rsidRPr="002D7346">
        <w:rPr>
          <w:rFonts w:ascii="Times New Roman" w:hAnsi="Times New Roman"/>
          <w:iCs/>
          <w:sz w:val="24"/>
        </w:rPr>
        <w:t>Geophys. J. Int.</w:t>
      </w:r>
      <w:r w:rsidRPr="002D7346">
        <w:rPr>
          <w:rFonts w:ascii="Times New Roman" w:hAnsi="Times New Roman"/>
          <w:sz w:val="24"/>
        </w:rPr>
        <w:t xml:space="preserve">, 140(2), 374-384, doi:10.1046/j.1365-246x.2000.00039.x. </w:t>
      </w:r>
    </w:p>
    <w:p w14:paraId="10C699C6"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Buffett, B.A., Garnero, E.J., Jeanloz, R., 2000. Sediments at the Top of Earth’s Core, Science, 290, 1338-1342, doi:10.1126/science.290.5495.1338. </w:t>
      </w:r>
    </w:p>
    <w:p w14:paraId="2E0601F8"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color w:val="000000"/>
          <w:sz w:val="24"/>
        </w:rPr>
        <w:t xml:space="preserve">Buffett, B.A., 2010. Chemical stratification at the top of Earth’s core: Constraints from observations of nutations, </w:t>
      </w:r>
      <w:r w:rsidRPr="002D7346">
        <w:rPr>
          <w:rFonts w:ascii="Times New Roman" w:hAnsi="Times New Roman"/>
          <w:sz w:val="24"/>
        </w:rPr>
        <w:t>Earth Planet. Sci. Lett.</w:t>
      </w:r>
      <w:r w:rsidRPr="002D7346">
        <w:rPr>
          <w:rFonts w:ascii="Times New Roman" w:hAnsi="Times New Roman"/>
          <w:color w:val="000000"/>
          <w:sz w:val="24"/>
        </w:rPr>
        <w:t>, 296(3-4), 367-372, doi:10.1016/j.epsl.2010.05.020.</w:t>
      </w:r>
    </w:p>
    <w:p w14:paraId="3786540C"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Burke, K., Steinberger, B., Torsvik, T.H., Smethurst, M.A., 2008. Plume Generation Zones at the margins of Large Low Shear Velocity Provinces on the core–mantle boundary, Earth Planet. Sci. Lett., 265, 49-60, doi:10.1016/j.epsl.2007.09.042. </w:t>
      </w:r>
    </w:p>
    <w:p w14:paraId="375318BE"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Castle, J.C., van der Hilst, R.D., 2000. The core–mantle boundary under the Gulf of Alaska: No ULVZ for shear waves, Earth Planet. Sci. Lett., 176, 311-321, doi:10.1016/S0012-821X(00)00027-3.</w:t>
      </w:r>
    </w:p>
    <w:p w14:paraId="09E8F656"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Christensen, U.R., Hofmann, A.W., 1994. Segregation of subducted oceanic crust in the convecting mantle, J. Geophys. Res., 99(B10), 19867–19884. </w:t>
      </w:r>
    </w:p>
    <w:p w14:paraId="493EF564" w14:textId="77777777" w:rsidR="008A37E8" w:rsidRPr="002D7346" w:rsidRDefault="008A37E8" w:rsidP="001F4E52">
      <w:pPr>
        <w:pStyle w:val="Default"/>
        <w:spacing w:afterLines="100" w:after="240"/>
        <w:ind w:left="475" w:hanging="475"/>
        <w:jc w:val="both"/>
        <w:rPr>
          <w:rFonts w:cs="Trebuchet MS"/>
          <w:szCs w:val="26"/>
        </w:rPr>
      </w:pPr>
      <w:r w:rsidRPr="002D7346">
        <w:rPr>
          <w:rFonts w:cs="Trebuchet MS"/>
          <w:szCs w:val="26"/>
        </w:rPr>
        <w:t xml:space="preserve">Clayton, R.W., Wiggins, R.A., 1976. Source shape estimation and deconvolution of teleseismic bodywaves, </w:t>
      </w:r>
      <w:r w:rsidRPr="002D7346">
        <w:rPr>
          <w:rFonts w:cs="Trebuchet MS"/>
          <w:iCs/>
          <w:szCs w:val="26"/>
        </w:rPr>
        <w:t xml:space="preserve">Geophys. J. R. astr. Soc., </w:t>
      </w:r>
      <w:r w:rsidRPr="002D7346">
        <w:rPr>
          <w:rFonts w:cs="Trebuchet MS"/>
          <w:bCs/>
          <w:szCs w:val="26"/>
        </w:rPr>
        <w:t>47</w:t>
      </w:r>
      <w:r w:rsidRPr="002D7346">
        <w:rPr>
          <w:rFonts w:cs="Trebuchet MS"/>
          <w:b/>
          <w:bCs/>
          <w:szCs w:val="26"/>
        </w:rPr>
        <w:t xml:space="preserve">, </w:t>
      </w:r>
      <w:r w:rsidRPr="002D7346">
        <w:rPr>
          <w:rFonts w:cs="Trebuchet MS"/>
          <w:szCs w:val="26"/>
        </w:rPr>
        <w:t>151–177.</w:t>
      </w:r>
    </w:p>
    <w:p w14:paraId="0F58E75B" w14:textId="77777777" w:rsidR="008A37E8" w:rsidRPr="002D7346" w:rsidRDefault="008A37E8" w:rsidP="001F4E52">
      <w:pPr>
        <w:pStyle w:val="Default"/>
        <w:spacing w:afterLines="100" w:after="240"/>
        <w:ind w:left="475" w:hanging="475"/>
        <w:jc w:val="both"/>
        <w:rPr>
          <w:rFonts w:cs="Trebuchet MS"/>
          <w:szCs w:val="26"/>
        </w:rPr>
      </w:pPr>
      <w:r w:rsidRPr="002D7346">
        <w:t xml:space="preserve">Cottaar, S., Romanowicz, B., 2012. An unsually large ULVZ at the base of the mantle near Hawaii, </w:t>
      </w:r>
      <w:r w:rsidRPr="002D7346">
        <w:rPr>
          <w:iCs/>
        </w:rPr>
        <w:t xml:space="preserve">Earth Planet. Sci. Lett., </w:t>
      </w:r>
      <w:r w:rsidRPr="002D7346">
        <w:rPr>
          <w:bCs/>
        </w:rPr>
        <w:t>355-356</w:t>
      </w:r>
      <w:r w:rsidRPr="002D7346">
        <w:rPr>
          <w:b/>
          <w:bCs/>
        </w:rPr>
        <w:t xml:space="preserve">, </w:t>
      </w:r>
      <w:r w:rsidRPr="002D7346">
        <w:t xml:space="preserve">213-222, </w:t>
      </w:r>
      <w:r w:rsidRPr="002D7346">
        <w:rPr>
          <w:rFonts w:cs="Trebuchet MS"/>
          <w:szCs w:val="26"/>
        </w:rPr>
        <w:t>http://dx.doi.org/10.1016/j.epsl.2012.09.005</w:t>
      </w:r>
      <w:r w:rsidRPr="002D7346">
        <w:t xml:space="preserve">. </w:t>
      </w:r>
    </w:p>
    <w:p w14:paraId="60B0425B" w14:textId="77777777" w:rsidR="008A37E8" w:rsidRPr="00904145" w:rsidRDefault="008A37E8" w:rsidP="001F4E52">
      <w:pPr>
        <w:pStyle w:val="Default"/>
        <w:spacing w:afterLines="100" w:after="240"/>
        <w:ind w:left="475" w:hanging="475"/>
        <w:jc w:val="both"/>
      </w:pPr>
      <w:r w:rsidRPr="00904145">
        <w:t xml:space="preserve">Courtier, A.M., Bagley, B., Revenaugh, J., 2007. Whole mantle discontinuity structure beneath Hawaii, Geophys. Res. Lett, 34, 1-5, doi:10.1029/2007GL031006. </w:t>
      </w:r>
    </w:p>
    <w:p w14:paraId="64EE9504" w14:textId="77777777" w:rsidR="008A37E8" w:rsidRPr="00AF5134" w:rsidRDefault="008A37E8" w:rsidP="008A37E8">
      <w:pPr>
        <w:pStyle w:val="Default"/>
        <w:autoSpaceDE w:val="0"/>
        <w:autoSpaceDN w:val="0"/>
        <w:adjustRightInd w:val="0"/>
        <w:spacing w:line="480" w:lineRule="auto"/>
        <w:ind w:left="475" w:hanging="475"/>
        <w:jc w:val="both"/>
        <w:rPr>
          <w:rFonts w:cs="AdvTT5235d5a9"/>
          <w:color w:val="231F20"/>
          <w:szCs w:val="13"/>
        </w:rPr>
      </w:pPr>
      <w:r w:rsidRPr="00904145">
        <w:rPr>
          <w:rFonts w:cs="AdvTT5235d5a9"/>
          <w:color w:val="231F20"/>
          <w:szCs w:val="13"/>
        </w:rPr>
        <w:t>Courtillot, V., Davaille, A., Besse, J., Stock, J., 2003. Three distinct types of hotspots in the Earth's mantle. Earth Planet. Sci. Lett., 205, 295–308.</w:t>
      </w:r>
    </w:p>
    <w:p w14:paraId="2FD7B33D"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Dobson, D.P., Brodholt, J.P., 2005. Subducted banded iron formations as a source of ultralow-velocity zones at the core–mantle boundary, Nature, 434, 371–374, doi:10.1038/nature03385.1.</w:t>
      </w:r>
    </w:p>
    <w:p w14:paraId="0103FD8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Dziewonski, A.M., Anderson, D.L., 1981. Preliminary reference Earth model, Phys. Earth Planet. Inter., 25(4), 297– 356.</w:t>
      </w:r>
    </w:p>
    <w:p w14:paraId="11212F9C"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Frost, D.A, </w:t>
      </w:r>
      <w:r w:rsidRPr="002D7346">
        <w:rPr>
          <w:rFonts w:ascii="Times New Roman" w:hAnsi="Times New Roman"/>
          <w:bCs/>
          <w:sz w:val="24"/>
        </w:rPr>
        <w:t>Rost, S</w:t>
      </w:r>
      <w:r w:rsidRPr="002D7346">
        <w:rPr>
          <w:rFonts w:ascii="Times New Roman" w:hAnsi="Times New Roman"/>
          <w:sz w:val="24"/>
        </w:rPr>
        <w:t xml:space="preserve">., Stuart, G.W., Selby, N.D., 2013. Detection of a tall ridge at the core-mantle boundary from scattered PKP energy, </w:t>
      </w:r>
      <w:r w:rsidRPr="002D7346">
        <w:rPr>
          <w:rFonts w:ascii="Times New Roman" w:hAnsi="Times New Roman"/>
          <w:iCs/>
          <w:sz w:val="24"/>
        </w:rPr>
        <w:t xml:space="preserve">Geophys. J. Int., </w:t>
      </w:r>
      <w:r w:rsidRPr="002D7346">
        <w:rPr>
          <w:rFonts w:ascii="Times New Roman" w:hAnsi="Times New Roman"/>
          <w:sz w:val="24"/>
        </w:rPr>
        <w:t xml:space="preserve">, </w:t>
      </w:r>
      <w:r w:rsidRPr="002D7346">
        <w:rPr>
          <w:rFonts w:ascii="Times New Roman" w:hAnsi="Times New Roman"/>
          <w:bCs/>
          <w:sz w:val="24"/>
        </w:rPr>
        <w:t>195</w:t>
      </w:r>
      <w:r w:rsidRPr="002D7346">
        <w:rPr>
          <w:rFonts w:ascii="Times New Roman" w:hAnsi="Times New Roman"/>
          <w:sz w:val="24"/>
        </w:rPr>
        <w:t>, 558-574. doi: 10.1093/gji/ggt242.</w:t>
      </w:r>
    </w:p>
    <w:p w14:paraId="412C1CCF"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Fuchs, K., Müller, G., 1971. Computation of synthetic seismograms with reflectivity method and comparison with observations, Geophys. J. R. Astron. Soc., 23(4), 417– 433.</w:t>
      </w:r>
    </w:p>
    <w:p w14:paraId="545A0BD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Garnero, E.J., Grand, S.P., Helmberger, D.V., 1993. Low P-wave velocity at the base of the mantle, Geophys. Res. Lett., 20, 1843-1846. </w:t>
      </w:r>
    </w:p>
    <w:p w14:paraId="1D847EE9"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Helmberger, D.V., 1995. On seismic resolution of lateral heterogeneity in the Earth’s outermost core, Phys. Earth Planet. Inter., 88, 117-130, doi:10.1016/0031-9201(94)02976-I.</w:t>
      </w:r>
    </w:p>
    <w:p w14:paraId="7F0581A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Helmberger, D.V., 1996. Seismic detection of a thin laterally varying boundary layer at the base of the mantle beneath the central Pacific, Geophys. Res. Lett., 23, 977-980.</w:t>
      </w:r>
    </w:p>
    <w:p w14:paraId="114B57FB"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 Revenaugh, J., Williams, Q., Lay, T., Kellogg, L.H., 1998. Ultralow velocity zone at the core-mantle boundary, in The Core-Mantle Boundary Region, Geodyn. Ser, vol. 28, edited by M. Gurnis et al., pp. 319–334, AGU, Washington D. C.</w:t>
      </w:r>
    </w:p>
    <w:p w14:paraId="127B052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Helmberger, D.V., 1998. Further structual constraints and uncertainties of a thin laterally varying ultralow-velocity layer at the base of the mantle, J. Geophys. Res., 103(B6), 12495-12509.</w:t>
      </w:r>
    </w:p>
    <w:p w14:paraId="1480D819"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Vidale, J.E., 1999. ScP: a probe of ultralow velocity zones at the base of the mantle, Geophys. Res. Lett, 26, 377-380.</w:t>
      </w:r>
    </w:p>
    <w:p w14:paraId="2DEEFC64"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Jeanloz, R., 2000a. Fuzzy patches on the Earth’s core-mantle boundary?, Geophys. Res. Lett., 27, 2777–2780.</w:t>
      </w:r>
    </w:p>
    <w:p w14:paraId="445562D7"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Jeanloz, R., 2000b. Earth’s enigmatic interface, Science, 289, 70-71.</w:t>
      </w:r>
    </w:p>
    <w:p w14:paraId="1ABDBC22"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Garnero, E.J., Maupin, V., Lay, T., Fouch, M.J., 2004. Variable Azimuthal Anisotropy in Earth’s Lowermost Mantle, Science, 306(5694), 259-61, doi:10.1126/science.1103411.</w:t>
      </w:r>
    </w:p>
    <w:p w14:paraId="7BE718A6"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Grand, S.P., 2002. Mantle shear-wave tomography and the fate of subducted slabs, Philos. Trans. R. Soc. London, Ser. A, 360(1800), 2475–2491.</w:t>
      </w:r>
    </w:p>
    <w:p w14:paraId="6BA9904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Havens, E., Revenaugh, J., 2001. A broadband seismic study of the lowermost mantle beneath Mexico: constraints on ultralow velocity zone elasticity and density, J. Geophys. Res., 106(B12), 30809–30820.</w:t>
      </w:r>
    </w:p>
    <w:p w14:paraId="6310533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 xml:space="preserve">He, Y., Wen, L., Zheng, T., 2006. Geographic boundary and shear wave velocity structure of the “Pacific anomaly” near the core–mantle boundary beneath western Pacific, Earth Planet. Sci. Lett., 244, 302-314, doi:10.1016/j.epsl.2006.02.007. </w:t>
      </w:r>
    </w:p>
    <w:p w14:paraId="0454A4EC"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He, Y., Wen, L., 2009. Structural features and shear-velocity structure of the “Pacific Anomaly”, J. Geophys. Res., 114(B2), 1-17, doi:10.1029/2008JB005814.</w:t>
      </w:r>
    </w:p>
    <w:p w14:paraId="3E479999"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Helmberger, D., Garnero, E., Ding, X., 1996. Modeling two-dimensional structure at the core-mantle boundary, J. Geophys. Res., 101(B6), 13963–13972.</w:t>
      </w:r>
    </w:p>
    <w:p w14:paraId="5BDC4E55"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Helmberger, D., Ni, S., Wen, L., Ritsema, J., 2000. Seismic evidence for ultralow-velocity zones beneath Africa and eastern Atlantic, J. Geophys. Res., 105(B10), 23865–23878.</w:t>
      </w:r>
    </w:p>
    <w:p w14:paraId="2DB60539" w14:textId="77777777" w:rsidR="008A37E8" w:rsidRPr="002D7346" w:rsidRDefault="008A37E8" w:rsidP="001F4E52">
      <w:pPr>
        <w:pStyle w:val="NormalWeb"/>
        <w:spacing w:before="2" w:afterLines="100" w:after="240"/>
        <w:ind w:left="480" w:hanging="480"/>
        <w:jc w:val="both"/>
        <w:rPr>
          <w:sz w:val="24"/>
        </w:rPr>
      </w:pPr>
      <w:r w:rsidRPr="002D7346">
        <w:rPr>
          <w:sz w:val="24"/>
        </w:rPr>
        <w:t xml:space="preserve">Hernlund, J.W., Thomas, C., Tackley, P.J., 2005. A doubling of the post-perovskite phase boundary and structure of the Earth’s lowermost mantle, </w:t>
      </w:r>
      <w:r w:rsidRPr="002D7346">
        <w:rPr>
          <w:iCs/>
          <w:sz w:val="24"/>
        </w:rPr>
        <w:t>Nature</w:t>
      </w:r>
      <w:r w:rsidRPr="002D7346">
        <w:rPr>
          <w:sz w:val="24"/>
        </w:rPr>
        <w:t xml:space="preserve">, </w:t>
      </w:r>
      <w:r w:rsidRPr="002D7346">
        <w:rPr>
          <w:iCs/>
          <w:sz w:val="24"/>
        </w:rPr>
        <w:t>434</w:t>
      </w:r>
      <w:r w:rsidRPr="002D7346">
        <w:rPr>
          <w:sz w:val="24"/>
        </w:rPr>
        <w:t>, 882-886, doi:10.1038/nature03472.</w:t>
      </w:r>
    </w:p>
    <w:p w14:paraId="3AF3163A" w14:textId="77777777" w:rsidR="008A37E8" w:rsidRPr="002D7346" w:rsidRDefault="008A37E8" w:rsidP="001F4E52">
      <w:pPr>
        <w:pStyle w:val="NormalWeb"/>
        <w:spacing w:before="2" w:afterLines="100" w:after="240"/>
        <w:ind w:left="480" w:hanging="480"/>
        <w:jc w:val="both"/>
        <w:rPr>
          <w:sz w:val="24"/>
        </w:rPr>
      </w:pPr>
      <w:r w:rsidRPr="002D7346">
        <w:rPr>
          <w:sz w:val="24"/>
        </w:rPr>
        <w:t xml:space="preserve">Hernlund, J.W., Tackley, P.J., 2007. Some dynamical consequences of partial melting in Earth’s deep mantle, </w:t>
      </w:r>
      <w:r w:rsidRPr="002D7346">
        <w:rPr>
          <w:rFonts w:ascii="Times New Roman" w:hAnsi="Times New Roman"/>
          <w:sz w:val="24"/>
        </w:rPr>
        <w:t>Phys. Earth Planet. Inter., 162, 149-163, doi:10.1016/j.pepi.2007.04.005</w:t>
      </w:r>
    </w:p>
    <w:p w14:paraId="1AA88398"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Hernlund, J.W., Jellinek, A.M., 2010. Dynamics and structure of a stirred partially molten ultralow velocity zone, Earth Planet. Sci. Lett., 296, 1-8, doi:10.1016/j.epsl.2010.04.027.</w:t>
      </w:r>
    </w:p>
    <w:p w14:paraId="4DCD0D7F"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Hofmann, A., 1997. Mantle geochemistry: the message from oceanic volcanism, Nature, 385(6613), 219–229.</w:t>
      </w:r>
    </w:p>
    <w:p w14:paraId="4E8BB294"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Hutko, A.R., Lay, T., Revenaugh, J., 2009. Localized double-array stacking analysis of PcP: D″ and ULVZ structure beneath the Cocos plate, Mexico, central Pacific, and north Pacific, Phys. Earth Planet. Inter., 173(1-2), 60-74, doi:10.1016/j.pepi.2008.11.003.</w:t>
      </w:r>
    </w:p>
    <w:p w14:paraId="604EB1C1"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Idehara, K., Yamada, A., Zhao, D., 2007. Seismological constraints on the ultralow velocity zones in the lowermost mantle from core-reflected waves, Phys. Earth Planet. Inter., 165, 25-46, doi:10.1016/j.pepi.2007.07.005.</w:t>
      </w:r>
    </w:p>
    <w:p w14:paraId="460618B9" w14:textId="77777777" w:rsidR="008A37E8" w:rsidRPr="002D7346" w:rsidRDefault="008A37E8" w:rsidP="001F4E52">
      <w:pPr>
        <w:pStyle w:val="Default"/>
        <w:autoSpaceDE w:val="0"/>
        <w:spacing w:afterLines="100" w:after="240"/>
        <w:ind w:left="450" w:hanging="450"/>
        <w:jc w:val="both"/>
        <w:rPr>
          <w:rFonts w:eastAsia="Code 2000" w:cs="Code 2000"/>
        </w:rPr>
      </w:pPr>
      <w:r w:rsidRPr="002D7346">
        <w:rPr>
          <w:rFonts w:eastAsia="AdvP6975" w:cs="AdvP6975"/>
        </w:rPr>
        <w:t xml:space="preserve">Jensen, K.J., Thorne, M.S., Rost, S., 2013. </w:t>
      </w:r>
      <w:r w:rsidRPr="002D7346">
        <w:rPr>
          <w:rFonts w:eastAsia="Code 2000" w:cs="Code 2000"/>
        </w:rPr>
        <w:t xml:space="preserve">SPdKS analysis of ultralow-velocity zones beneath the western Pacific, </w:t>
      </w:r>
      <w:r w:rsidRPr="002D7346">
        <w:t>Geophys. Res. Lett.</w:t>
      </w:r>
      <w:r w:rsidRPr="002D7346">
        <w:rPr>
          <w:rFonts w:eastAsia="Code 2000" w:cs="Code 2000"/>
          <w:iCs/>
        </w:rPr>
        <w:t>, 40, 1–5, doi:10.1002/grl.50877</w:t>
      </w:r>
      <w:r w:rsidRPr="002D7346">
        <w:rPr>
          <w:rFonts w:eastAsia="Code 2000" w:cs="Code 2000"/>
        </w:rPr>
        <w:t>.</w:t>
      </w:r>
    </w:p>
    <w:p w14:paraId="72EF425A"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Knittle, E., Jeanloz, R., 1991. Earth’s core-mantle boundary: results of experiments at high pressures and temperatures, Science, 251(5000), 1438-1443.</w:t>
      </w:r>
    </w:p>
    <w:p w14:paraId="5FD16C08"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Kohler, M., Vidale, J., 1997. Complex scattering within D" observed on the very dense Los Angeles Region Seismic Experiment passive array, Geophys. Res. Lett., 24(15), 1855-1858.</w:t>
      </w:r>
    </w:p>
    <w:p w14:paraId="002A5A22" w14:textId="77777777" w:rsidR="008A37E8" w:rsidRPr="002D7346" w:rsidRDefault="008A37E8" w:rsidP="001F4E52">
      <w:pPr>
        <w:pStyle w:val="NormalWeb"/>
        <w:spacing w:before="2" w:afterLines="100" w:after="240"/>
        <w:ind w:left="480" w:hanging="480"/>
        <w:jc w:val="both"/>
        <w:rPr>
          <w:sz w:val="24"/>
        </w:rPr>
      </w:pPr>
      <w:r w:rsidRPr="002D7346">
        <w:rPr>
          <w:rFonts w:ascii="Times New Roman" w:hAnsi="Times New Roman"/>
          <w:sz w:val="24"/>
        </w:rPr>
        <w:t xml:space="preserve">Labrosse, S., Hernlund, J.W., Coltice, N. 2007. </w:t>
      </w:r>
      <w:r w:rsidRPr="002D7346">
        <w:rPr>
          <w:sz w:val="24"/>
        </w:rPr>
        <w:t xml:space="preserve">A crystallizing dense magma ocean at the base of the </w:t>
      </w:r>
      <w:r w:rsidRPr="002D7346">
        <w:rPr>
          <w:rFonts w:ascii="Times New Roman" w:hAnsi="Times New Roman"/>
          <w:sz w:val="24"/>
        </w:rPr>
        <w:t>Earth’s mantle, Nature, 450, 866-869, doi:10.1038/nature06355.</w:t>
      </w:r>
    </w:p>
    <w:p w14:paraId="73D07B0D"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Lay, T., Hernlund, J., Garnero, E.J., Thorne, M.S., 2006. A post-perovskite lens and D" heat flux beneath the central Pacific, Science, 314(5803), 1272-1276, doi:10.1126/science.1133280.</w:t>
      </w:r>
    </w:p>
    <w:p w14:paraId="200DA47A" w14:textId="24BEA2AA" w:rsidR="008A37E8" w:rsidRDefault="008A37E8" w:rsidP="001F4E52">
      <w:pPr>
        <w:pStyle w:val="NormalWeb"/>
        <w:spacing w:before="2" w:afterLines="100" w:after="240"/>
        <w:ind w:left="480" w:hanging="480"/>
        <w:jc w:val="both"/>
        <w:rPr>
          <w:ins w:id="950" w:author="Edward Garnero" w:date="2015-01-26T09:45:00Z"/>
          <w:rFonts w:ascii="Times New Roman" w:hAnsi="Times New Roman"/>
          <w:sz w:val="24"/>
        </w:rPr>
      </w:pPr>
      <w:r w:rsidRPr="002D7346">
        <w:rPr>
          <w:rFonts w:ascii="Times New Roman" w:hAnsi="Times New Roman"/>
          <w:sz w:val="24"/>
        </w:rPr>
        <w:t xml:space="preserve">Li, M.,  McNamara, A.K., Garnero, E.J., 2014. Chemical complexity of hotspots caused by cycling oceanic crust through mantle reservoirs. Nature Geoscience, </w:t>
      </w:r>
      <w:r w:rsidRPr="002D7346">
        <w:rPr>
          <w:rFonts w:ascii="Times New Roman" w:hAnsi="Times New Roman"/>
          <w:bCs/>
          <w:sz w:val="24"/>
        </w:rPr>
        <w:t>7</w:t>
      </w:r>
      <w:r w:rsidRPr="002D7346">
        <w:rPr>
          <w:rFonts w:ascii="Times New Roman" w:hAnsi="Times New Roman"/>
          <w:sz w:val="24"/>
        </w:rPr>
        <w:t>, 366–370 (2014) doi:10.1038/ngeo212.</w:t>
      </w:r>
    </w:p>
    <w:p w14:paraId="2BCB20ED" w14:textId="1BA96F47" w:rsidR="007B30EE" w:rsidRPr="002D7346" w:rsidRDefault="00EF708A" w:rsidP="001F4E52">
      <w:pPr>
        <w:pStyle w:val="NormalWeb"/>
        <w:spacing w:before="2" w:afterLines="100" w:after="240"/>
        <w:ind w:left="480" w:hanging="480"/>
        <w:jc w:val="both"/>
        <w:rPr>
          <w:rFonts w:ascii="Times New Roman" w:hAnsi="Times New Roman"/>
          <w:sz w:val="24"/>
        </w:rPr>
      </w:pPr>
      <w:ins w:id="951" w:author="Edward Garnero" w:date="2015-01-26T09:45:00Z">
        <w:r>
          <w:rPr>
            <w:rFonts w:ascii="Times New Roman" w:hAnsi="Times New Roman"/>
            <w:sz w:val="24"/>
          </w:rPr>
          <w:t>Li et al. 2015</w:t>
        </w:r>
        <w:r w:rsidR="007B30EE">
          <w:rPr>
            <w:rFonts w:ascii="Times New Roman" w:hAnsi="Times New Roman"/>
            <w:sz w:val="24"/>
          </w:rPr>
          <w:t>: Mingming’s about to be submitted paper on ULVZ: it should be submitted before this paper.  Mingming will g</w:t>
        </w:r>
        <w:bookmarkStart w:id="952" w:name="_GoBack"/>
        <w:bookmarkEnd w:id="952"/>
        <w:r w:rsidR="007B30EE">
          <w:rPr>
            <w:rFonts w:ascii="Times New Roman" w:hAnsi="Times New Roman"/>
            <w:sz w:val="24"/>
          </w:rPr>
          <w:t>ive you details (title, journal)</w:t>
        </w:r>
      </w:ins>
    </w:p>
    <w:p w14:paraId="466B9CD5"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Luo, S.N., Ni, S., Helmberger, D.V., 2001. Evidence for a sharp lateral variation of velocity at the core–mantle boundary from multipathed PKPab, Earth Planet. Sci. Lett., 189(3-4), 155-164, doi:10.1016/S0012-821X(01)00364-8.</w:t>
      </w:r>
    </w:p>
    <w:p w14:paraId="296C8048"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Mao, W.L., Mao, H.-K., Sturhahn, W., Zhao, J., Prakapenka, V.B., Meng, Y., Shu, J., Fei, Y., Hemley, R.J., 2006. Iron-rich post-perovskite and the origin of ultralow-velocity zones., Science, 312, 564-565, doi: 10.1126/science.1123442.</w:t>
      </w:r>
    </w:p>
    <w:p w14:paraId="42820905"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Maupin, V., Garnero, E.J., Lay, T., Fouch, M.J., 2005. Azimuthal anisotropy in the D″ layer beneath the Caribbean, J. Geophys. Res., 110(B8), 1-20, doi:10.1029/2004JB003506.</w:t>
      </w:r>
    </w:p>
    <w:p w14:paraId="11A0EDDE"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McNamara, A.K., Zhong, S., 2005. Thermochemical structures beneath Africa and the Pacific Ocean, Nature, 437(7062), 1136-9, doi:10.1038/nature04066.</w:t>
      </w:r>
    </w:p>
    <w:p w14:paraId="65D22A73"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McNamara, A.K., Garnero, E.J., Rost, S., 2010. Tracking deep mantle reservoirs with ultra-low velocity zones, Earth Planet. Sci. Lett., 299, 1-9, doi:10.1016/j.epsl.2010.07.042.</w:t>
      </w:r>
    </w:p>
    <w:p w14:paraId="4AB35E96"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Mori, J., Helmberger, D.V., 1995. Localized boundary layer below the mid-Pacific velocity anomaly identified from a PcP precursor, J. Geophys. Res., 100(B10), 20359-20365, doi:10.1029/95JB02243.</w:t>
      </w:r>
    </w:p>
    <w:p w14:paraId="5E406E0B"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Müller, G., 1985. The reflectivity method—A tutorial, Z. Geophys., 58(1–3), 153– 174.</w:t>
      </w:r>
    </w:p>
    <w:p w14:paraId="68CA75C2"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Ni, S., Helmberger, D.V., 2001a. Probing an Ultra-low velocity zone at the Core Mantle Boundary with P and S waves, Geophys. Res. Lett., 28(12), 2345-2348.</w:t>
      </w:r>
    </w:p>
    <w:p w14:paraId="3A14848B"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Ni, S., Helmberger, D.V., 2001b. Horizontal transition from fast to slow structures at the core–mantle boundary; South Atlantic, Earth Planet. Sci. Lett., 187(3-4), 301-310, doi:10.1016/S0012-821X(01)00273-4.</w:t>
      </w:r>
    </w:p>
    <w:p w14:paraId="402DA602"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Ni, S., Helmberger, D.V., 2003. Seismological constraints on the South African superplume; could be the oldest distinct structure on earth, Earth Planet. Sci. Lett., 206(1-2), 119-131, doi:10.1016/S0012-821X(02)01072-5.</w:t>
      </w:r>
    </w:p>
    <w:p w14:paraId="32466894"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Niu, F., Wen, L., 2001. Strong seismic scatterers near the core-mantle boundary west of Mexico, Geophys. Res. Lett, 28(18), 3557–3560.</w:t>
      </w:r>
    </w:p>
    <w:p w14:paraId="5226C50A" w14:textId="77777777" w:rsidR="008A37E8" w:rsidRPr="002D7346" w:rsidRDefault="008A37E8" w:rsidP="001F4E52">
      <w:pPr>
        <w:pStyle w:val="NormalWeb"/>
        <w:spacing w:before="2" w:afterLines="100" w:after="240"/>
        <w:ind w:left="480" w:hanging="480"/>
        <w:jc w:val="both"/>
        <w:rPr>
          <w:rFonts w:ascii="Times New Roman" w:hAnsi="Times New Roman"/>
          <w:sz w:val="24"/>
        </w:rPr>
      </w:pPr>
      <w:r w:rsidRPr="002D7346">
        <w:rPr>
          <w:rFonts w:ascii="Times New Roman" w:hAnsi="Times New Roman"/>
          <w:sz w:val="24"/>
        </w:rPr>
        <w:t>Nomura, R., Ozawa, H., Tateno, S., Hirose, K., Hernlund, J., Muto, S., Ishii, H., Hiraoka, N., 2011. Spin crossover and iron-rich silicate melt in the Earth’s deep mantle, Nature, 473(7346), 199-202, doi:10.1038/nature09940.</w:t>
      </w:r>
    </w:p>
    <w:p w14:paraId="3461F137"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Persh, S.E., Vidale, J.E., Earle, P.S., 2001. Absence of Short</w:t>
      </w:r>
      <w:r w:rsidRPr="00160B75">
        <w:rPr>
          <w:rFonts w:ascii="Myriad Pro Semibold" w:hAnsi="Myriad Pro Semibold" w:cs="Myriad Pro Semibold"/>
          <w:sz w:val="24"/>
        </w:rPr>
        <w:t>‐</w:t>
      </w:r>
      <w:r w:rsidRPr="00160B75">
        <w:rPr>
          <w:rFonts w:ascii="Times New Roman" w:hAnsi="Times New Roman"/>
          <w:sz w:val="24"/>
        </w:rPr>
        <w:t>Period ULVZ Precursors to PcP and ScP from two Regions of the CMB, Geophys. Res. Lett., 28, 387, doi:10.1029/2000GL011607.</w:t>
      </w:r>
    </w:p>
    <w:p w14:paraId="2C6FA9FE"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 xml:space="preserve">Reasoner, C., Revenaugh, J., 2000. ScP constraints on ultralow-velocity zone density and gradient thickness beneath the Pacific, J. Geophys. Res., 105(B12), 28173–28182. </w:t>
      </w:r>
    </w:p>
    <w:p w14:paraId="52D93509"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Revenaugh, J., Meyer, R., 1997. Seismic Evidence of Partial Melt Within a Possibly Ubiquitous Low-Velocity Layer at the Base of the Mantle, Science, 277, 670-673, doi:10.1126/science.277.5326.670.</w:t>
      </w:r>
    </w:p>
    <w:p w14:paraId="71D48A36"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Rondenay, S., Fischer, K.M., 2003. Constraints on localized core-mantle boundary structure from multichannel, broadband SKS coda analysis, J. Geophys. Res., 108(B11), 1-16, doi:10.1029/2003JB002518.</w:t>
      </w:r>
    </w:p>
    <w:p w14:paraId="01C721B2"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Revenaugh, J., 2001.Seismic detection of rigid zones at the top of the core, Science, 294(5548), 1911-1914, doi:10.1126/science.1065617.</w:t>
      </w:r>
    </w:p>
    <w:p w14:paraId="4F6468AE"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Revenaugh, J., 2003. Small-scale ultralow-velocity zone structure imaged by ScP, J. Geophys. Res., 108(B1), 1-10, doi:10.1029/2001JB001627.</w:t>
      </w:r>
    </w:p>
    <w:p w14:paraId="5A10ABD6" w14:textId="77777777" w:rsidR="008A37E8" w:rsidRPr="00160B75" w:rsidRDefault="008A37E8" w:rsidP="001F4E52">
      <w:pPr>
        <w:pStyle w:val="NormalWeb"/>
        <w:spacing w:before="2" w:afterLines="100" w:after="240"/>
        <w:ind w:left="480" w:hanging="480"/>
        <w:jc w:val="both"/>
        <w:rPr>
          <w:rFonts w:ascii="Times New Roman" w:hAnsi="Times New Roman" w:cs="Trebuchet MS"/>
          <w:sz w:val="24"/>
          <w:szCs w:val="28"/>
        </w:rPr>
      </w:pPr>
      <w:r w:rsidRPr="00160B75">
        <w:rPr>
          <w:rFonts w:ascii="Times New Roman" w:hAnsi="Times New Roman" w:cs="Trebuchet MS"/>
          <w:bCs/>
          <w:sz w:val="24"/>
          <w:szCs w:val="28"/>
        </w:rPr>
        <w:t>Rost</w:t>
      </w:r>
      <w:r w:rsidRPr="00160B75">
        <w:rPr>
          <w:rFonts w:ascii="Times New Roman" w:hAnsi="Times New Roman" w:cs="Trebuchet MS"/>
          <w:sz w:val="24"/>
          <w:szCs w:val="28"/>
        </w:rPr>
        <w:t xml:space="preserve"> S. Earle, P, 2010. Strong Scattering Regions at the Core-Mantle Boundary from analysis of PKKP precursor energy, </w:t>
      </w:r>
      <w:r w:rsidRPr="00160B75">
        <w:rPr>
          <w:rFonts w:ascii="Times New Roman" w:hAnsi="Times New Roman"/>
          <w:sz w:val="24"/>
        </w:rPr>
        <w:t>Earth Planet. Sci. Lett.</w:t>
      </w:r>
      <w:r w:rsidRPr="00160B75">
        <w:rPr>
          <w:rFonts w:ascii="Times New Roman" w:hAnsi="Times New Roman" w:cs="Trebuchet MS"/>
          <w:sz w:val="24"/>
          <w:szCs w:val="28"/>
        </w:rPr>
        <w:t>, 297, 616-626.</w:t>
      </w:r>
    </w:p>
    <w:p w14:paraId="4C9D0C4E"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Garnero, E.J., Williams, Q., Manga, M., 2005. Seismological constraints on a possible plume root at the core-mantle boundary, Nature, 435(7042), 666-669, doi:10.1038/nature03620.</w:t>
      </w:r>
    </w:p>
    <w:p w14:paraId="3FEDE4D4"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Garnero, E.J., Williams, Q., 2006. Fine-scale ultralow-velocity zone structure from high-frequency seismic array data, J. Geophys. Res., 111(B9), 1-14, doi:10.1029/2005JB004088.</w:t>
      </w:r>
    </w:p>
    <w:p w14:paraId="24706059"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Garnero, E.J., 2006. Detection of an ultralow velocity zone at the core-mantle boundary using diffracted PKKPab waves, J. Geophys. Res., 111(B7), 1-8, doi:10.1029/2005JB003850.</w:t>
      </w:r>
    </w:p>
    <w:p w14:paraId="062D0D2E"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Garnero, E.J., Thorne, M.S., Hutko, A.R., 2010a. On the absence of an ultralow-velocity zone in the North Pacific, J. Geophys. Res., 115(B4), 1-12, doi:10.1029/2009JB006420.</w:t>
      </w:r>
    </w:p>
    <w:p w14:paraId="095F3ED5"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Garnero, E.J., Stefan, W., 2010b. Thin and intermittent ultralow-velocity zones, J. Geophys. Res., 115(B6), 1-12, doi:10.1029/2009JB006981.</w:t>
      </w:r>
    </w:p>
    <w:p w14:paraId="25FA2FCC"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Rost, S., Thomas, C., 2010. High resolution CMB imaging from migration of short-period core reflected phases, Phys. Earth Planet. Inter., 183, 143-150, doi:10.1016/j.pepi.2010.04.005.</w:t>
      </w:r>
    </w:p>
    <w:p w14:paraId="0A08645A"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Russell, S., Lay, T., Garnero, E.J., 1998. Seismic evidence for small-scale dynamics in the lowermost mantle at the root of the Hawaiian hotspot, Science 275, 255-258.</w:t>
      </w:r>
    </w:p>
    <w:p w14:paraId="7EFE8FDB"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Simmons, N.A., Grand, S.P., 2002. Partial melting in the deepest mantle, Geophys. Res. Lett., 29(11), 1-4, doi:10.1029/2001GL013716.</w:t>
      </w:r>
    </w:p>
    <w:p w14:paraId="06E1C97C"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 xml:space="preserve">Stefan, W., Garnero, E., Renaut, R.A., 2006. Signal restoration through deconvolution applied to deep mantle seismic probes, </w:t>
      </w:r>
      <w:r w:rsidRPr="00160B75">
        <w:rPr>
          <w:rFonts w:ascii="Times New Roman" w:hAnsi="Times New Roman"/>
          <w:iCs/>
          <w:sz w:val="24"/>
        </w:rPr>
        <w:t>Geophys. J. Int.</w:t>
      </w:r>
      <w:r w:rsidRPr="00160B75">
        <w:rPr>
          <w:rFonts w:ascii="Times New Roman" w:hAnsi="Times New Roman"/>
          <w:sz w:val="24"/>
        </w:rPr>
        <w:t>, 167, 1353-1362, doi:10.1111/j.1365-246X.2006.03124.x.</w:t>
      </w:r>
    </w:p>
    <w:p w14:paraId="1EFB5684"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Stutzmann, E., Vinnik, L., Ferreira, A., Singh, S., 2000. Constraint on the S</w:t>
      </w:r>
      <w:r w:rsidRPr="00160B75">
        <w:rPr>
          <w:rFonts w:ascii="Myriad Pro Semibold" w:hAnsi="Myriad Pro Semibold" w:cs="Myriad Pro Semibold"/>
          <w:sz w:val="24"/>
        </w:rPr>
        <w:t>‐</w:t>
      </w:r>
      <w:r w:rsidRPr="00160B75">
        <w:rPr>
          <w:rFonts w:ascii="Times New Roman" w:hAnsi="Times New Roman"/>
          <w:sz w:val="24"/>
        </w:rPr>
        <w:t>wave velocity at the base of the mantle, Geophys. Res. Lett., 27(11), 1571-1574, doi:10.1029/1999GL010984.</w:t>
      </w:r>
    </w:p>
    <w:p w14:paraId="2B32CFD6"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Tan, E., Gurnis, M., 2005. Metastable superplumes and mantle compressibility, Geophys. Res. Lett., 32,</w:t>
      </w:r>
      <w:r w:rsidRPr="00160B75">
        <w:rPr>
          <w:rFonts w:ascii="Times New Roman" w:eastAsia="Cambria" w:hAnsi="Times New Roman" w:cs="AdvTT5843c571"/>
          <w:sz w:val="24"/>
          <w:szCs w:val="18"/>
        </w:rPr>
        <w:t xml:space="preserve"> </w:t>
      </w:r>
      <w:r w:rsidRPr="00160B75">
        <w:rPr>
          <w:rFonts w:ascii="Times New Roman" w:hAnsi="Times New Roman"/>
          <w:sz w:val="24"/>
        </w:rPr>
        <w:t>L20307, doi:10.1029/2005GL024190.</w:t>
      </w:r>
    </w:p>
    <w:p w14:paraId="575BFBF7"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Thomas, C., Weber, M., Wicks, C.W., Scherbaum, F., 1999. Small scatterers in the lower mantle observed at German broadband arrays, J. Geophys. Res., 104(B7), 15073-15088.</w:t>
      </w:r>
    </w:p>
    <w:p w14:paraId="7EDE078C"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Thorne, M.S., Garnero, E.J., 2004. Inferences on ultralow-velocity zone structure from a global analysis of SPdKS waves, 109, B08301, doi:10.1029/2004JB003010.</w:t>
      </w:r>
    </w:p>
    <w:p w14:paraId="26D47761"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Thorne, M.S., Garnero, E.J., Grand, S.P., 2004. Geographic correlation between hot spots and deep mantle lateral shear-wave velocity gradients, Phys. Earth Planet. Inter., 146(1-2), 47-63, doi:10.1016/j.pepi.2003.09.026.</w:t>
      </w:r>
    </w:p>
    <w:p w14:paraId="3FF47EE8"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Thorne, M.S., Garnero, E.J., Jahnke, G., Igel, H., McNamara, A.K., 2013. Mega ultra low velocity zone and mantle flow, Earth Planet. Sci. Lett., 364, 59-67, http://dx.doi.org/10.1016/j.epsl.2012.12.034.</w:t>
      </w:r>
    </w:p>
    <w:p w14:paraId="21B56CBD"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Torsvik, T.H., Burke, K., Steinberger, B., Webb, S.J., Ashwal, L.D., 2010. Diamonds sampled by plumes from the core-mantle boundary, Nature, 466(7304), 352-355, doi:10.1038/nature09216.</w:t>
      </w:r>
    </w:p>
    <w:p w14:paraId="48195C10"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Vidale, J.E., Benz, H.M., 1992. A sharp and flat section of the core-mantle boundary, Nature, 359, 627-629.</w:t>
      </w:r>
    </w:p>
    <w:p w14:paraId="0FED9DA5"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Vidale, J.E., Hedlin, M.A.H., 1998. Evidence for partial melt at the core–mantle boundary north of Tonga from the strong scattering of seismic waves, Nature, 391(6668), 682–685.</w:t>
      </w:r>
    </w:p>
    <w:p w14:paraId="29C56F87"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Weis, D., Garcia, M.O., Rhodes, J.M., Jellinek, M., Scoates, J.S., 2011. Role of the deep mantle in generating the compositional asymmetry of the Hawaiian mantle plume, Nat. Geosci., 4, 831-838, doi:10.1038/NGEO1328.</w:t>
      </w:r>
    </w:p>
    <w:p w14:paraId="16544472"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Wen, L., Helmberger, D., 1998a. Ultra-Low velocity zones near the core-mantle boundary from broadband PKP precursors, Science, 279, 1701-1703.</w:t>
      </w:r>
    </w:p>
    <w:p w14:paraId="39D277F2"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Wen, L., Helmberger, D.V., 1998b. A two-dimensional P-SV hybrid method and its application to modeling localized structures near the core-mantle boundary, J. Geophys. Res., 103(B8), 17901-17918, doi:10.1029/98JB01276.</w:t>
      </w:r>
    </w:p>
    <w:p w14:paraId="5A505109"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Wen, L., 2000. Intense seismic scattering near the Earth’s core-mantle boundary beneath the Comoros hotspot, Geophys. Res. Lett., 27(22), 3627–3630.</w:t>
      </w:r>
    </w:p>
    <w:p w14:paraId="5641A31B"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Wen, L., 2001. Seismic evidence for a rapidly varying compositional anomaly at the base of the Earth’s mantle beneath the Indian Ocean, Earth Planet. Sci. Lett., 194, 83-95, doi:10.1016/S0012-821X(01)00550-7.</w:t>
      </w:r>
    </w:p>
    <w:p w14:paraId="2F1B1EAC"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Wicks, J., Jackson, J., Sturhahn, W., 2010. Very low sound velocities in iron-rich (Mg,Fe)O: Implications for the core-mantle boundary region, Geophys. Res. Lett., 37, L15304,</w:t>
      </w:r>
      <w:r w:rsidRPr="00160B75">
        <w:rPr>
          <w:rFonts w:ascii="Times New Roman" w:eastAsia="Cambria" w:hAnsi="Times New Roman" w:cs="AdvTT182ff89e"/>
          <w:sz w:val="24"/>
          <w:szCs w:val="18"/>
        </w:rPr>
        <w:t xml:space="preserve"> </w:t>
      </w:r>
      <w:r w:rsidRPr="00160B75">
        <w:rPr>
          <w:rFonts w:ascii="Times New Roman" w:hAnsi="Times New Roman"/>
          <w:sz w:val="24"/>
        </w:rPr>
        <w:t>doi:10.1029/2010GL043689.</w:t>
      </w:r>
    </w:p>
    <w:p w14:paraId="3E747A7C"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Williams, Q., Garnero, E.J., 1996. Seismic evidence for partial melt at the base of Earth’s mantle, Science, 273, 1528-1530.</w:t>
      </w:r>
    </w:p>
    <w:p w14:paraId="158BC443"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Williams, Q., Revenaugh, J., Garnero, E., 1998. A correlation between ultra-Low basal velocities in the mantle and hot spots, Science, 281(5376), 546-549.</w:t>
      </w:r>
    </w:p>
    <w:p w14:paraId="2DF4F052" w14:textId="77777777" w:rsidR="008A37E8" w:rsidRPr="00160B75" w:rsidRDefault="008A37E8" w:rsidP="001F4E52">
      <w:pPr>
        <w:pStyle w:val="NormalWeb"/>
        <w:spacing w:before="2" w:afterLines="100" w:after="240"/>
        <w:ind w:left="475" w:hanging="475"/>
        <w:jc w:val="both"/>
        <w:rPr>
          <w:rFonts w:ascii="Times New Roman" w:hAnsi="Times New Roman"/>
          <w:sz w:val="24"/>
        </w:rPr>
      </w:pPr>
      <w:r w:rsidRPr="00160B75">
        <w:rPr>
          <w:rFonts w:ascii="Times New Roman" w:hAnsi="Times New Roman"/>
          <w:sz w:val="24"/>
        </w:rPr>
        <w:t xml:space="preserve">Wookey, J., Kendall, J.-M., Rümpker, G., 2005. Lowermost mantle anisotropy beneath the north Pacific from differential S-ScS splitting, </w:t>
      </w:r>
      <w:r w:rsidRPr="00160B75">
        <w:rPr>
          <w:rFonts w:ascii="Times New Roman" w:hAnsi="Times New Roman"/>
          <w:iCs/>
          <w:sz w:val="24"/>
        </w:rPr>
        <w:t>Geophys. J. Int.</w:t>
      </w:r>
      <w:r w:rsidRPr="00160B75">
        <w:rPr>
          <w:rFonts w:ascii="Times New Roman" w:hAnsi="Times New Roman"/>
          <w:sz w:val="24"/>
        </w:rPr>
        <w:t>, 161(3), 829-838, doi:10.1111/j.1365-246X.2005.02623.x.</w:t>
      </w:r>
    </w:p>
    <w:p w14:paraId="28B43330" w14:textId="77777777" w:rsidR="008A37E8" w:rsidRPr="00160B75" w:rsidRDefault="008A37E8" w:rsidP="001F4E52">
      <w:pPr>
        <w:pStyle w:val="NormalWeb"/>
        <w:spacing w:before="2" w:afterLines="100" w:after="240"/>
        <w:ind w:left="475" w:hanging="475"/>
        <w:jc w:val="both"/>
        <w:rPr>
          <w:rFonts w:ascii="Times New Roman" w:hAnsi="Times New Roman"/>
          <w:sz w:val="24"/>
        </w:rPr>
      </w:pPr>
      <w:r w:rsidRPr="00160B75">
        <w:rPr>
          <w:rFonts w:ascii="Times New Roman" w:hAnsi="Times New Roman"/>
          <w:sz w:val="24"/>
        </w:rPr>
        <w:t>Wookey, J., Kendall, J.-M., 2008. Constraints on lowermost mantle mineralogy and fabric beneath Siberia from seismic anisotropy, Earth Planet. Sci. Lett., 275(1-2), 32-42.</w:t>
      </w:r>
    </w:p>
    <w:p w14:paraId="241C7129" w14:textId="77777777"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 xml:space="preserve">Xu, Y., Koper, K.D., 2009. Detection of a ULVZ at the base of the mantle beneath the northwest Pacific, Geophys. Res. Lett., 36(17), 1-5, doi:10.1029/2009GL039387. </w:t>
      </w:r>
    </w:p>
    <w:p w14:paraId="722DF8A0" w14:textId="6BEF9660" w:rsidR="008A37E8" w:rsidRPr="00160B75" w:rsidRDefault="008A37E8" w:rsidP="001F4E52">
      <w:pPr>
        <w:pStyle w:val="NormalWeb"/>
        <w:spacing w:before="2" w:afterLines="100" w:after="240"/>
        <w:ind w:left="480" w:hanging="480"/>
        <w:jc w:val="both"/>
        <w:rPr>
          <w:rFonts w:ascii="Times New Roman" w:hAnsi="Times New Roman"/>
          <w:sz w:val="24"/>
        </w:rPr>
      </w:pPr>
      <w:r w:rsidRPr="00160B75">
        <w:rPr>
          <w:rFonts w:ascii="Times New Roman" w:hAnsi="Times New Roman"/>
          <w:sz w:val="24"/>
        </w:rPr>
        <w:t>Zhao</w:t>
      </w:r>
      <w:del w:id="953" w:author="Edward Garnero" w:date="2015-01-23T16:42:00Z">
        <w:r w:rsidRPr="00160B75" w:rsidDel="00715D7F">
          <w:rPr>
            <w:rFonts w:ascii="Times New Roman" w:hAnsi="Times New Roman"/>
            <w:sz w:val="24"/>
          </w:rPr>
          <w:delText>, D., Hasegawa, A., Kanamori, H., 1994. Deep structure of Japan subduction zone as derived from local, regional, and teleseismic events, J. Geophys. Res., 99(B11), 22313-22329.</w:delText>
        </w:r>
      </w:del>
      <w:ins w:id="954" w:author="Edward Garnero" w:date="2015-01-23T16:42:00Z">
        <w:r w:rsidR="00715D7F">
          <w:rPr>
            <w:rFonts w:ascii="Times New Roman" w:hAnsi="Times New Roman"/>
            <w:sz w:val="24"/>
          </w:rPr>
          <w:t xml:space="preserve"> </w:t>
        </w:r>
        <w:r w:rsidR="00715D7F" w:rsidRPr="00715D7F">
          <w:rPr>
            <w:rFonts w:ascii="Times New Roman" w:hAnsi="Times New Roman"/>
            <w:sz w:val="24"/>
            <w:highlight w:val="yellow"/>
            <w:rPrChange w:id="955" w:author="Edward Garnero" w:date="2015-01-23T16:42:00Z">
              <w:rPr>
                <w:rFonts w:ascii="Times New Roman" w:hAnsi="Times New Roman"/>
                <w:sz w:val="24"/>
              </w:rPr>
            </w:rPrChange>
          </w:rPr>
          <w:t>et al (2015)  YOUR PAPER.  (in revision)</w:t>
        </w:r>
      </w:ins>
    </w:p>
    <w:p w14:paraId="68A7FDF2" w14:textId="77777777" w:rsidR="00EF100E" w:rsidRPr="00AF5134" w:rsidRDefault="00EF100E" w:rsidP="001F4E52">
      <w:pPr>
        <w:pStyle w:val="NormalWeb"/>
        <w:spacing w:before="2" w:afterLines="100" w:after="240"/>
        <w:ind w:left="480" w:hanging="480"/>
        <w:jc w:val="both"/>
        <w:rPr>
          <w:rFonts w:ascii="Times New Roman" w:hAnsi="Times New Roman"/>
          <w:sz w:val="24"/>
        </w:rPr>
      </w:pPr>
    </w:p>
    <w:p w14:paraId="0FC61571" w14:textId="77777777" w:rsidR="007B04A6" w:rsidRDefault="007B04A6">
      <w:pPr>
        <w:rPr>
          <w:rFonts w:eastAsia="Lucida Sans Unicode"/>
          <w:kern w:val="1"/>
        </w:rPr>
      </w:pPr>
      <w:r>
        <w:br w:type="page"/>
      </w:r>
    </w:p>
    <w:p w14:paraId="3D315270" w14:textId="77777777" w:rsidR="007B04A6" w:rsidRPr="003E586D" w:rsidRDefault="007B04A6" w:rsidP="007B04A6">
      <w:pPr>
        <w:spacing w:before="120"/>
        <w:jc w:val="both"/>
        <w:outlineLvl w:val="0"/>
        <w:rPr>
          <w:rFonts w:ascii="Calibri" w:hAnsi="Calibri"/>
          <w:b/>
        </w:rPr>
      </w:pPr>
      <w:r w:rsidRPr="00127072">
        <w:rPr>
          <w:b/>
        </w:rPr>
        <w:t xml:space="preserve">Supplementary </w:t>
      </w:r>
      <w:r>
        <w:rPr>
          <w:b/>
        </w:rPr>
        <w:t>Online Material</w:t>
      </w:r>
      <w:r w:rsidRPr="00127072">
        <w:t xml:space="preserve"> </w:t>
      </w:r>
    </w:p>
    <w:p w14:paraId="283469FB" w14:textId="77777777" w:rsidR="007B04A6" w:rsidRDefault="007B04A6" w:rsidP="007B04A6">
      <w:pPr>
        <w:pStyle w:val="SOMContent"/>
        <w:outlineLvl w:val="0"/>
      </w:pPr>
      <w:r>
        <w:t>Materials and Methods</w:t>
      </w:r>
    </w:p>
    <w:p w14:paraId="7DD28D1C" w14:textId="77777777" w:rsidR="007B04A6" w:rsidRDefault="007B04A6" w:rsidP="007B04A6">
      <w:pPr>
        <w:pStyle w:val="SOMContent"/>
      </w:pPr>
      <w:r>
        <w:t>Figs. S1-S3</w:t>
      </w:r>
    </w:p>
    <w:p w14:paraId="117C5D97" w14:textId="77777777" w:rsidR="007B04A6" w:rsidRPr="001F153E" w:rsidRDefault="007B04A6" w:rsidP="007B04A6">
      <w:pPr>
        <w:autoSpaceDE w:val="0"/>
        <w:autoSpaceDN w:val="0"/>
        <w:adjustRightInd w:val="0"/>
        <w:spacing w:before="120"/>
        <w:jc w:val="both"/>
        <w:rPr>
          <w:rFonts w:eastAsia="Cambria" w:cs="AdvPS4DD236"/>
          <w:szCs w:val="15"/>
        </w:rPr>
      </w:pPr>
      <w:r w:rsidRPr="00127072">
        <w:rPr>
          <w:b/>
        </w:rPr>
        <w:t>Acknowledgements</w:t>
      </w:r>
      <w:r>
        <w:rPr>
          <w:b/>
        </w:rPr>
        <w:t xml:space="preserve"> </w:t>
      </w:r>
      <w:r w:rsidRPr="008662F1">
        <w:t>We thank</w:t>
      </w:r>
      <w:r>
        <w:rPr>
          <w:b/>
        </w:rPr>
        <w:t xml:space="preserve"> </w:t>
      </w:r>
      <w:r>
        <w:rPr>
          <w:rFonts w:cs="Times"/>
          <w:color w:val="1A1718"/>
          <w:szCs w:val="15"/>
        </w:rPr>
        <w:t>the</w:t>
      </w:r>
      <w:r w:rsidRPr="00F41284">
        <w:rPr>
          <w:rFonts w:cs="Times"/>
          <w:color w:val="1A1718"/>
          <w:szCs w:val="15"/>
        </w:rPr>
        <w:t xml:space="preserve"> Incorporated Research Institutions for Seismology</w:t>
      </w:r>
      <w:r>
        <w:rPr>
          <w:rFonts w:cs="Times"/>
          <w:color w:val="1A1718"/>
          <w:szCs w:val="15"/>
        </w:rPr>
        <w:t xml:space="preserve"> (IRIS)</w:t>
      </w:r>
      <w:r w:rsidRPr="00F41284">
        <w:rPr>
          <w:rFonts w:cs="Times"/>
          <w:color w:val="1A1718"/>
          <w:szCs w:val="15"/>
        </w:rPr>
        <w:t>, the EarthScope USArray, and the Canadian National Seismograph Network</w:t>
      </w:r>
      <w:r>
        <w:rPr>
          <w:rFonts w:cs="Times"/>
          <w:color w:val="1A1718"/>
          <w:szCs w:val="15"/>
        </w:rPr>
        <w:t xml:space="preserve"> for providing us high quality seismograms</w:t>
      </w:r>
      <w:r w:rsidRPr="00F41284">
        <w:rPr>
          <w:rFonts w:cs="Times"/>
          <w:color w:val="1A1718"/>
          <w:szCs w:val="15"/>
        </w:rPr>
        <w:t xml:space="preserve">. </w:t>
      </w:r>
      <w:r>
        <w:rPr>
          <w:rFonts w:eastAsia="Cambria" w:cs="AdvPS4DD236"/>
          <w:szCs w:val="15"/>
        </w:rPr>
        <w:t>This research was supported by NSF</w:t>
      </w:r>
      <w:r w:rsidRPr="00752FA7">
        <w:rPr>
          <w:rFonts w:eastAsia="Cambria" w:cs="AdvPS4DD236"/>
          <w:szCs w:val="15"/>
        </w:rPr>
        <w:t>.</w:t>
      </w:r>
    </w:p>
    <w:p w14:paraId="6B1F2B6A" w14:textId="77777777" w:rsidR="007B04A6" w:rsidRPr="007524FC" w:rsidRDefault="007B04A6" w:rsidP="007B04A6">
      <w:pPr>
        <w:spacing w:before="120"/>
        <w:jc w:val="both"/>
      </w:pPr>
      <w:r>
        <w:rPr>
          <w:b/>
        </w:rPr>
        <w:t xml:space="preserve">Author Contributions </w:t>
      </w:r>
      <w:r w:rsidRPr="00555BA8">
        <w:t xml:space="preserve">C.Z. and E.J.G. initiated the project. </w:t>
      </w:r>
      <w:r>
        <w:t>C.Z.</w:t>
      </w:r>
      <w:r w:rsidRPr="00555BA8">
        <w:t xml:space="preserve"> performed the </w:t>
      </w:r>
      <w:r>
        <w:t xml:space="preserve">data collection, measurements, and model building with assistances from E.J.G. C.Z. and E.J.G. wrote the paper. </w:t>
      </w:r>
      <w:r w:rsidR="00B40728">
        <w:t xml:space="preserve">M.L. and </w:t>
      </w:r>
      <w:r>
        <w:t>A.K.M</w:t>
      </w:r>
      <w:r w:rsidR="00B40728">
        <w:t xml:space="preserve">. supplied the geodynamic model. </w:t>
      </w:r>
      <w:r>
        <w:t>All authors discussed the results and commented on the manuscript.</w:t>
      </w:r>
    </w:p>
    <w:p w14:paraId="25D17F3D" w14:textId="77777777" w:rsidR="007B04A6" w:rsidRPr="00B945B3" w:rsidRDefault="007B04A6" w:rsidP="007B04A6">
      <w:pPr>
        <w:spacing w:before="120"/>
        <w:jc w:val="both"/>
      </w:pPr>
      <w:r>
        <w:rPr>
          <w:b/>
        </w:rPr>
        <w:t xml:space="preserve">Author Information </w:t>
      </w:r>
      <w:r w:rsidRPr="00B945B3">
        <w:t>The authors declare no competing financial interests.</w:t>
      </w:r>
      <w:r>
        <w:t xml:space="preserve"> </w:t>
      </w:r>
      <w:r w:rsidRPr="00B945B3">
        <w:t>Correspondence and requests for materials should be</w:t>
      </w:r>
      <w:r>
        <w:t xml:space="preserve"> </w:t>
      </w:r>
      <w:r w:rsidRPr="00B945B3">
        <w:t xml:space="preserve">addressed to </w:t>
      </w:r>
      <w:r>
        <w:t xml:space="preserve">E.J.G. </w:t>
      </w:r>
      <w:r w:rsidRPr="00B945B3">
        <w:t>(</w:t>
      </w:r>
      <w:r>
        <w:rPr>
          <w:rFonts w:cs="Times-Italic"/>
          <w:iCs/>
          <w:szCs w:val="20"/>
        </w:rPr>
        <w:t>garnero</w:t>
      </w:r>
      <w:r w:rsidRPr="00B945B3">
        <w:rPr>
          <w:rFonts w:cs="Times-Italic"/>
          <w:iCs/>
          <w:szCs w:val="20"/>
        </w:rPr>
        <w:t>@asu.edu</w:t>
      </w:r>
      <w:r>
        <w:t>).</w:t>
      </w:r>
    </w:p>
    <w:p w14:paraId="710B1934" w14:textId="77777777" w:rsidR="00EF100E" w:rsidRPr="00D145A4" w:rsidRDefault="00EF100E" w:rsidP="001F4E52">
      <w:pPr>
        <w:pStyle w:val="Default"/>
        <w:spacing w:afterLines="100" w:after="240"/>
      </w:pPr>
      <w:r w:rsidRPr="00AF5134">
        <w:br w:type="page"/>
      </w:r>
      <w:r w:rsidR="00FE3FB7">
        <w:rPr>
          <w:b/>
        </w:rPr>
        <w:t xml:space="preserve">Table </w:t>
      </w:r>
      <w:r w:rsidRPr="00D145A4">
        <w:rPr>
          <w:b/>
        </w:rPr>
        <w:t>1.</w:t>
      </w:r>
      <w:r w:rsidRPr="00D145A4">
        <w:t xml:space="preserve"> Event list</w:t>
      </w:r>
    </w:p>
    <w:tbl>
      <w:tblPr>
        <w:tblW w:w="7920" w:type="dxa"/>
        <w:tblInd w:w="108" w:type="dxa"/>
        <w:tblLayout w:type="fixed"/>
        <w:tblLook w:val="00A0" w:firstRow="1" w:lastRow="0" w:firstColumn="1" w:lastColumn="0" w:noHBand="0" w:noVBand="0"/>
      </w:tblPr>
      <w:tblGrid>
        <w:gridCol w:w="1620"/>
        <w:gridCol w:w="1620"/>
        <w:gridCol w:w="1890"/>
        <w:gridCol w:w="1440"/>
        <w:gridCol w:w="1350"/>
      </w:tblGrid>
      <w:tr w:rsidR="00EF100E" w:rsidRPr="00D145A4" w14:paraId="728CDFEB" w14:textId="77777777">
        <w:tc>
          <w:tcPr>
            <w:tcW w:w="1620" w:type="dxa"/>
            <w:tcBorders>
              <w:top w:val="single" w:sz="4" w:space="0" w:color="000000"/>
              <w:bottom w:val="single" w:sz="4" w:space="0" w:color="000000"/>
            </w:tcBorders>
            <w:shd w:val="clear" w:color="auto" w:fill="auto"/>
          </w:tcPr>
          <w:p w14:paraId="51D2DC1F" w14:textId="77777777" w:rsidR="00EF100E" w:rsidRPr="00D145A4" w:rsidRDefault="00EF100E" w:rsidP="00EF100E">
            <w:pPr>
              <w:pStyle w:val="Default"/>
              <w:jc w:val="center"/>
            </w:pPr>
            <w:r w:rsidRPr="00D145A4">
              <w:t>Date</w:t>
            </w:r>
          </w:p>
        </w:tc>
        <w:tc>
          <w:tcPr>
            <w:tcW w:w="1620" w:type="dxa"/>
            <w:tcBorders>
              <w:top w:val="single" w:sz="4" w:space="0" w:color="000000"/>
              <w:bottom w:val="single" w:sz="4" w:space="0" w:color="000000"/>
            </w:tcBorders>
            <w:shd w:val="clear" w:color="auto" w:fill="auto"/>
          </w:tcPr>
          <w:p w14:paraId="21537166" w14:textId="77777777" w:rsidR="00EF100E" w:rsidRPr="00D145A4" w:rsidRDefault="00EF100E" w:rsidP="00EF100E">
            <w:pPr>
              <w:pStyle w:val="Default"/>
              <w:jc w:val="center"/>
            </w:pPr>
            <w:r w:rsidRPr="00D145A4">
              <w:t>Latitude (deg)</w:t>
            </w:r>
          </w:p>
        </w:tc>
        <w:tc>
          <w:tcPr>
            <w:tcW w:w="1890" w:type="dxa"/>
            <w:tcBorders>
              <w:top w:val="single" w:sz="4" w:space="0" w:color="000000"/>
              <w:bottom w:val="single" w:sz="4" w:space="0" w:color="000000"/>
            </w:tcBorders>
            <w:shd w:val="clear" w:color="auto" w:fill="auto"/>
          </w:tcPr>
          <w:p w14:paraId="19320B42" w14:textId="77777777" w:rsidR="00EF100E" w:rsidRPr="00D145A4" w:rsidRDefault="00EF100E" w:rsidP="00EF100E">
            <w:pPr>
              <w:pStyle w:val="Default"/>
              <w:jc w:val="center"/>
            </w:pPr>
            <w:r w:rsidRPr="00D145A4">
              <w:t>Longitude (deg)</w:t>
            </w:r>
          </w:p>
        </w:tc>
        <w:tc>
          <w:tcPr>
            <w:tcW w:w="1440" w:type="dxa"/>
            <w:tcBorders>
              <w:top w:val="single" w:sz="4" w:space="0" w:color="000000"/>
              <w:bottom w:val="single" w:sz="4" w:space="0" w:color="000000"/>
            </w:tcBorders>
            <w:shd w:val="clear" w:color="auto" w:fill="auto"/>
          </w:tcPr>
          <w:p w14:paraId="2FE6951B" w14:textId="77777777" w:rsidR="00EF100E" w:rsidRPr="00D145A4" w:rsidRDefault="00EF100E" w:rsidP="00EF100E">
            <w:pPr>
              <w:pStyle w:val="Default"/>
              <w:jc w:val="center"/>
            </w:pPr>
            <w:r w:rsidRPr="00D145A4">
              <w:t>Depth (km)</w:t>
            </w:r>
          </w:p>
        </w:tc>
        <w:tc>
          <w:tcPr>
            <w:tcW w:w="1350" w:type="dxa"/>
            <w:tcBorders>
              <w:top w:val="single" w:sz="4" w:space="0" w:color="000000"/>
              <w:bottom w:val="single" w:sz="4" w:space="0" w:color="000000"/>
            </w:tcBorders>
            <w:shd w:val="clear" w:color="auto" w:fill="auto"/>
          </w:tcPr>
          <w:p w14:paraId="3BF2F424" w14:textId="77777777" w:rsidR="00EF100E" w:rsidRPr="00D145A4" w:rsidRDefault="00EF100E" w:rsidP="00EF100E">
            <w:pPr>
              <w:pStyle w:val="Default"/>
              <w:jc w:val="center"/>
            </w:pPr>
            <w:r w:rsidRPr="00D145A4">
              <w:t>Mag.</w:t>
            </w:r>
          </w:p>
        </w:tc>
      </w:tr>
      <w:tr w:rsidR="00EF100E" w:rsidRPr="00D145A4" w14:paraId="2A9B9D8A" w14:textId="77777777">
        <w:tc>
          <w:tcPr>
            <w:tcW w:w="1620" w:type="dxa"/>
            <w:tcBorders>
              <w:top w:val="single" w:sz="4" w:space="0" w:color="000000"/>
            </w:tcBorders>
            <w:shd w:val="clear" w:color="auto" w:fill="auto"/>
          </w:tcPr>
          <w:p w14:paraId="21772838" w14:textId="77777777" w:rsidR="00EF100E" w:rsidRPr="00D145A4" w:rsidRDefault="00EF100E" w:rsidP="00EF100E">
            <w:pPr>
              <w:pStyle w:val="Default"/>
              <w:jc w:val="center"/>
            </w:pPr>
            <w:r w:rsidRPr="00D145A4">
              <w:t>02 Feb. 2006</w:t>
            </w:r>
          </w:p>
        </w:tc>
        <w:tc>
          <w:tcPr>
            <w:tcW w:w="1620" w:type="dxa"/>
            <w:tcBorders>
              <w:top w:val="single" w:sz="4" w:space="0" w:color="000000"/>
            </w:tcBorders>
            <w:shd w:val="clear" w:color="auto" w:fill="auto"/>
          </w:tcPr>
          <w:p w14:paraId="734EAAE8" w14:textId="77777777" w:rsidR="00EF100E" w:rsidRPr="00D145A4" w:rsidRDefault="00EF100E" w:rsidP="00EF100E">
            <w:pPr>
              <w:pStyle w:val="Default"/>
              <w:jc w:val="center"/>
            </w:pPr>
            <w:r w:rsidRPr="00D145A4">
              <w:t>-17.83</w:t>
            </w:r>
          </w:p>
        </w:tc>
        <w:tc>
          <w:tcPr>
            <w:tcW w:w="1890" w:type="dxa"/>
            <w:tcBorders>
              <w:top w:val="single" w:sz="4" w:space="0" w:color="000000"/>
            </w:tcBorders>
            <w:shd w:val="clear" w:color="auto" w:fill="auto"/>
          </w:tcPr>
          <w:p w14:paraId="2BFF79D2" w14:textId="77777777" w:rsidR="00EF100E" w:rsidRPr="00D145A4" w:rsidRDefault="00EF100E" w:rsidP="00EF100E">
            <w:pPr>
              <w:pStyle w:val="Default"/>
              <w:jc w:val="center"/>
            </w:pPr>
            <w:r w:rsidRPr="00D145A4">
              <w:t>-178.28</w:t>
            </w:r>
          </w:p>
        </w:tc>
        <w:tc>
          <w:tcPr>
            <w:tcW w:w="1440" w:type="dxa"/>
            <w:tcBorders>
              <w:top w:val="single" w:sz="4" w:space="0" w:color="000000"/>
            </w:tcBorders>
            <w:shd w:val="clear" w:color="auto" w:fill="auto"/>
          </w:tcPr>
          <w:p w14:paraId="02F14ABB" w14:textId="77777777" w:rsidR="00EF100E" w:rsidRPr="00D145A4" w:rsidRDefault="00EF100E" w:rsidP="00EF100E">
            <w:pPr>
              <w:pStyle w:val="Default"/>
              <w:jc w:val="center"/>
            </w:pPr>
            <w:r w:rsidRPr="00D145A4">
              <w:t>599</w:t>
            </w:r>
          </w:p>
        </w:tc>
        <w:tc>
          <w:tcPr>
            <w:tcW w:w="1350" w:type="dxa"/>
            <w:tcBorders>
              <w:top w:val="single" w:sz="4" w:space="0" w:color="000000"/>
            </w:tcBorders>
            <w:shd w:val="clear" w:color="auto" w:fill="auto"/>
          </w:tcPr>
          <w:p w14:paraId="7DCC8873" w14:textId="77777777" w:rsidR="00EF100E" w:rsidRPr="00D145A4" w:rsidRDefault="00EF100E" w:rsidP="00EF100E">
            <w:pPr>
              <w:pStyle w:val="Default"/>
              <w:jc w:val="center"/>
            </w:pPr>
            <w:r w:rsidRPr="00D145A4">
              <w:t>5.8</w:t>
            </w:r>
          </w:p>
        </w:tc>
      </w:tr>
      <w:tr w:rsidR="00EF100E" w:rsidRPr="00D145A4" w14:paraId="7952AAC0" w14:textId="77777777">
        <w:tc>
          <w:tcPr>
            <w:tcW w:w="1620" w:type="dxa"/>
            <w:shd w:val="clear" w:color="auto" w:fill="auto"/>
          </w:tcPr>
          <w:p w14:paraId="2EF787FB" w14:textId="77777777" w:rsidR="00EF100E" w:rsidRPr="00D145A4" w:rsidRDefault="00EF100E" w:rsidP="00EF100E">
            <w:pPr>
              <w:pStyle w:val="Default"/>
              <w:jc w:val="center"/>
            </w:pPr>
            <w:r w:rsidRPr="00D145A4">
              <w:t>26 Aug. 2007</w:t>
            </w:r>
          </w:p>
        </w:tc>
        <w:tc>
          <w:tcPr>
            <w:tcW w:w="1620" w:type="dxa"/>
            <w:shd w:val="clear" w:color="auto" w:fill="auto"/>
          </w:tcPr>
          <w:p w14:paraId="692881A5" w14:textId="77777777" w:rsidR="00EF100E" w:rsidRPr="00D145A4" w:rsidRDefault="00EF100E" w:rsidP="00EF100E">
            <w:pPr>
              <w:pStyle w:val="Default"/>
              <w:jc w:val="center"/>
            </w:pPr>
            <w:r w:rsidRPr="00D145A4">
              <w:t>-17.46</w:t>
            </w:r>
          </w:p>
        </w:tc>
        <w:tc>
          <w:tcPr>
            <w:tcW w:w="1890" w:type="dxa"/>
            <w:shd w:val="clear" w:color="auto" w:fill="auto"/>
          </w:tcPr>
          <w:p w14:paraId="5202927F" w14:textId="77777777" w:rsidR="00EF100E" w:rsidRPr="00D145A4" w:rsidRDefault="00EF100E" w:rsidP="00EF100E">
            <w:pPr>
              <w:pStyle w:val="Default"/>
              <w:jc w:val="center"/>
            </w:pPr>
            <w:r w:rsidRPr="00D145A4">
              <w:t>-174.34</w:t>
            </w:r>
          </w:p>
        </w:tc>
        <w:tc>
          <w:tcPr>
            <w:tcW w:w="1440" w:type="dxa"/>
            <w:shd w:val="clear" w:color="auto" w:fill="auto"/>
          </w:tcPr>
          <w:p w14:paraId="47BB0022" w14:textId="77777777" w:rsidR="00EF100E" w:rsidRPr="00D145A4" w:rsidRDefault="00EF100E" w:rsidP="00EF100E">
            <w:pPr>
              <w:pStyle w:val="Default"/>
              <w:jc w:val="center"/>
            </w:pPr>
            <w:r w:rsidRPr="00D145A4">
              <w:t>127</w:t>
            </w:r>
          </w:p>
        </w:tc>
        <w:tc>
          <w:tcPr>
            <w:tcW w:w="1350" w:type="dxa"/>
            <w:shd w:val="clear" w:color="auto" w:fill="auto"/>
          </w:tcPr>
          <w:p w14:paraId="6C00E4B3" w14:textId="77777777" w:rsidR="00EF100E" w:rsidRPr="00D145A4" w:rsidRDefault="00EF100E" w:rsidP="00EF100E">
            <w:pPr>
              <w:pStyle w:val="Default"/>
              <w:jc w:val="center"/>
            </w:pPr>
            <w:r w:rsidRPr="00D145A4">
              <w:t>5.9</w:t>
            </w:r>
          </w:p>
        </w:tc>
      </w:tr>
      <w:tr w:rsidR="00EF100E" w:rsidRPr="00D145A4" w14:paraId="45F541A7" w14:textId="77777777">
        <w:tc>
          <w:tcPr>
            <w:tcW w:w="1620" w:type="dxa"/>
            <w:shd w:val="clear" w:color="auto" w:fill="auto"/>
          </w:tcPr>
          <w:p w14:paraId="736D6E2D" w14:textId="77777777" w:rsidR="00EF100E" w:rsidRPr="00D145A4" w:rsidRDefault="00EF100E" w:rsidP="00EF100E">
            <w:pPr>
              <w:pStyle w:val="Default"/>
              <w:jc w:val="center"/>
            </w:pPr>
            <w:r w:rsidRPr="00D145A4">
              <w:t>19 Jul. 2008</w:t>
            </w:r>
          </w:p>
        </w:tc>
        <w:tc>
          <w:tcPr>
            <w:tcW w:w="1620" w:type="dxa"/>
            <w:shd w:val="clear" w:color="auto" w:fill="auto"/>
          </w:tcPr>
          <w:p w14:paraId="482899E0" w14:textId="77777777" w:rsidR="00EF100E" w:rsidRPr="00D145A4" w:rsidRDefault="00EF100E" w:rsidP="00EF100E">
            <w:pPr>
              <w:pStyle w:val="Default"/>
              <w:jc w:val="center"/>
            </w:pPr>
            <w:r w:rsidRPr="00D145A4">
              <w:t>-17.34</w:t>
            </w:r>
          </w:p>
        </w:tc>
        <w:tc>
          <w:tcPr>
            <w:tcW w:w="1890" w:type="dxa"/>
            <w:shd w:val="clear" w:color="auto" w:fill="auto"/>
          </w:tcPr>
          <w:p w14:paraId="58A40502" w14:textId="77777777" w:rsidR="00EF100E" w:rsidRPr="00D145A4" w:rsidRDefault="00EF100E" w:rsidP="00EF100E">
            <w:pPr>
              <w:pStyle w:val="Default"/>
              <w:jc w:val="center"/>
            </w:pPr>
            <w:r w:rsidRPr="00D145A4">
              <w:t>-177.31</w:t>
            </w:r>
          </w:p>
        </w:tc>
        <w:tc>
          <w:tcPr>
            <w:tcW w:w="1440" w:type="dxa"/>
            <w:shd w:val="clear" w:color="auto" w:fill="auto"/>
          </w:tcPr>
          <w:p w14:paraId="27610761" w14:textId="77777777" w:rsidR="00EF100E" w:rsidRPr="00D145A4" w:rsidRDefault="00EF100E" w:rsidP="00EF100E">
            <w:pPr>
              <w:pStyle w:val="Default"/>
              <w:jc w:val="center"/>
            </w:pPr>
            <w:r w:rsidRPr="00D145A4">
              <w:t>391</w:t>
            </w:r>
          </w:p>
        </w:tc>
        <w:tc>
          <w:tcPr>
            <w:tcW w:w="1350" w:type="dxa"/>
            <w:shd w:val="clear" w:color="auto" w:fill="auto"/>
          </w:tcPr>
          <w:p w14:paraId="5064CC0F" w14:textId="77777777" w:rsidR="00EF100E" w:rsidRPr="00D145A4" w:rsidRDefault="00EF100E" w:rsidP="00EF100E">
            <w:pPr>
              <w:pStyle w:val="Default"/>
              <w:jc w:val="center"/>
            </w:pPr>
            <w:r w:rsidRPr="00D145A4">
              <w:t>6.4</w:t>
            </w:r>
          </w:p>
        </w:tc>
      </w:tr>
      <w:tr w:rsidR="00EF100E" w:rsidRPr="00D145A4" w14:paraId="3E7BD65D" w14:textId="77777777">
        <w:tc>
          <w:tcPr>
            <w:tcW w:w="1620" w:type="dxa"/>
            <w:shd w:val="clear" w:color="auto" w:fill="auto"/>
          </w:tcPr>
          <w:p w14:paraId="6CE47437" w14:textId="77777777" w:rsidR="00EF100E" w:rsidRPr="00D145A4" w:rsidRDefault="00EF100E" w:rsidP="00EF100E">
            <w:pPr>
              <w:pStyle w:val="Default"/>
              <w:jc w:val="center"/>
            </w:pPr>
            <w:r w:rsidRPr="00D145A4">
              <w:t>22 Oct. 2008</w:t>
            </w:r>
          </w:p>
        </w:tc>
        <w:tc>
          <w:tcPr>
            <w:tcW w:w="1620" w:type="dxa"/>
            <w:shd w:val="clear" w:color="auto" w:fill="auto"/>
          </w:tcPr>
          <w:p w14:paraId="134B45F0" w14:textId="77777777" w:rsidR="00EF100E" w:rsidRPr="00D145A4" w:rsidRDefault="00EF100E" w:rsidP="00EF100E">
            <w:pPr>
              <w:pStyle w:val="Default"/>
              <w:jc w:val="center"/>
            </w:pPr>
            <w:r w:rsidRPr="00D145A4">
              <w:t>-18.42</w:t>
            </w:r>
          </w:p>
        </w:tc>
        <w:tc>
          <w:tcPr>
            <w:tcW w:w="1890" w:type="dxa"/>
            <w:shd w:val="clear" w:color="auto" w:fill="auto"/>
          </w:tcPr>
          <w:p w14:paraId="49C6C7A7" w14:textId="77777777" w:rsidR="00EF100E" w:rsidRPr="00D145A4" w:rsidRDefault="00EF100E" w:rsidP="00EF100E">
            <w:pPr>
              <w:pStyle w:val="Default"/>
              <w:jc w:val="center"/>
            </w:pPr>
            <w:r w:rsidRPr="00D145A4">
              <w:t>-175.36</w:t>
            </w:r>
          </w:p>
        </w:tc>
        <w:tc>
          <w:tcPr>
            <w:tcW w:w="1440" w:type="dxa"/>
            <w:shd w:val="clear" w:color="auto" w:fill="auto"/>
          </w:tcPr>
          <w:p w14:paraId="69E625BC" w14:textId="77777777" w:rsidR="00EF100E" w:rsidRPr="00D145A4" w:rsidRDefault="00EF100E" w:rsidP="00EF100E">
            <w:pPr>
              <w:pStyle w:val="Default"/>
              <w:jc w:val="center"/>
            </w:pPr>
            <w:r w:rsidRPr="00D145A4">
              <w:t>233</w:t>
            </w:r>
          </w:p>
        </w:tc>
        <w:tc>
          <w:tcPr>
            <w:tcW w:w="1350" w:type="dxa"/>
            <w:shd w:val="clear" w:color="auto" w:fill="auto"/>
          </w:tcPr>
          <w:p w14:paraId="3D4295DB" w14:textId="77777777" w:rsidR="00EF100E" w:rsidRPr="00D145A4" w:rsidRDefault="00EF100E" w:rsidP="00EF100E">
            <w:pPr>
              <w:pStyle w:val="Default"/>
              <w:jc w:val="center"/>
            </w:pPr>
            <w:r w:rsidRPr="00D145A4">
              <w:t>6.4</w:t>
            </w:r>
          </w:p>
        </w:tc>
      </w:tr>
      <w:tr w:rsidR="00EF100E" w:rsidRPr="00D145A4" w14:paraId="46C2B2C0" w14:textId="77777777">
        <w:tc>
          <w:tcPr>
            <w:tcW w:w="1620" w:type="dxa"/>
            <w:shd w:val="clear" w:color="auto" w:fill="auto"/>
          </w:tcPr>
          <w:p w14:paraId="2FDB8587" w14:textId="77777777" w:rsidR="00EF100E" w:rsidRPr="00D145A4" w:rsidRDefault="00EF100E" w:rsidP="00EF100E">
            <w:pPr>
              <w:pStyle w:val="Default"/>
              <w:jc w:val="center"/>
            </w:pPr>
            <w:r w:rsidRPr="00D145A4">
              <w:t>08 Nov. 2008</w:t>
            </w:r>
          </w:p>
        </w:tc>
        <w:tc>
          <w:tcPr>
            <w:tcW w:w="1620" w:type="dxa"/>
            <w:shd w:val="clear" w:color="auto" w:fill="auto"/>
          </w:tcPr>
          <w:p w14:paraId="139E5A6C" w14:textId="77777777" w:rsidR="00EF100E" w:rsidRPr="00D145A4" w:rsidRDefault="00EF100E" w:rsidP="00EF100E">
            <w:pPr>
              <w:pStyle w:val="Default"/>
              <w:jc w:val="center"/>
            </w:pPr>
            <w:r w:rsidRPr="00D145A4">
              <w:t>-15.22</w:t>
            </w:r>
          </w:p>
        </w:tc>
        <w:tc>
          <w:tcPr>
            <w:tcW w:w="1890" w:type="dxa"/>
            <w:shd w:val="clear" w:color="auto" w:fill="auto"/>
          </w:tcPr>
          <w:p w14:paraId="3CFF9490" w14:textId="77777777" w:rsidR="00EF100E" w:rsidRPr="00D145A4" w:rsidRDefault="00EF100E" w:rsidP="00EF100E">
            <w:pPr>
              <w:pStyle w:val="Default"/>
              <w:jc w:val="center"/>
            </w:pPr>
            <w:r w:rsidRPr="00D145A4">
              <w:t>-174.23</w:t>
            </w:r>
          </w:p>
        </w:tc>
        <w:tc>
          <w:tcPr>
            <w:tcW w:w="1440" w:type="dxa"/>
            <w:shd w:val="clear" w:color="auto" w:fill="auto"/>
          </w:tcPr>
          <w:p w14:paraId="33F31C0C" w14:textId="77777777" w:rsidR="00EF100E" w:rsidRPr="00D145A4" w:rsidRDefault="00EF100E" w:rsidP="00EF100E">
            <w:pPr>
              <w:pStyle w:val="Default"/>
              <w:jc w:val="center"/>
            </w:pPr>
            <w:r w:rsidRPr="00D145A4">
              <w:t>121</w:t>
            </w:r>
          </w:p>
        </w:tc>
        <w:tc>
          <w:tcPr>
            <w:tcW w:w="1350" w:type="dxa"/>
            <w:shd w:val="clear" w:color="auto" w:fill="auto"/>
          </w:tcPr>
          <w:p w14:paraId="1087D9FF" w14:textId="77777777" w:rsidR="00EF100E" w:rsidRPr="00D145A4" w:rsidRDefault="00EF100E" w:rsidP="00EF100E">
            <w:pPr>
              <w:pStyle w:val="Default"/>
              <w:jc w:val="center"/>
            </w:pPr>
            <w:r w:rsidRPr="00D145A4">
              <w:t>5.4</w:t>
            </w:r>
          </w:p>
        </w:tc>
      </w:tr>
      <w:tr w:rsidR="00EF100E" w:rsidRPr="00D145A4" w14:paraId="61D06897" w14:textId="77777777">
        <w:tc>
          <w:tcPr>
            <w:tcW w:w="1620" w:type="dxa"/>
            <w:tcBorders>
              <w:bottom w:val="single" w:sz="4" w:space="0" w:color="000000"/>
            </w:tcBorders>
            <w:shd w:val="clear" w:color="auto" w:fill="auto"/>
          </w:tcPr>
          <w:p w14:paraId="3650428C" w14:textId="77777777" w:rsidR="00EF100E" w:rsidRPr="00D145A4" w:rsidRDefault="00EF100E" w:rsidP="00EF100E">
            <w:pPr>
              <w:pStyle w:val="Default"/>
              <w:jc w:val="center"/>
            </w:pPr>
            <w:r w:rsidRPr="00D145A4">
              <w:t>22 Nov. 2009</w:t>
            </w:r>
          </w:p>
        </w:tc>
        <w:tc>
          <w:tcPr>
            <w:tcW w:w="1620" w:type="dxa"/>
            <w:tcBorders>
              <w:bottom w:val="single" w:sz="4" w:space="0" w:color="000000"/>
            </w:tcBorders>
            <w:shd w:val="clear" w:color="auto" w:fill="auto"/>
          </w:tcPr>
          <w:p w14:paraId="4015C3AF" w14:textId="77777777" w:rsidR="00EF100E" w:rsidRPr="00D145A4" w:rsidRDefault="00EF100E" w:rsidP="00EF100E">
            <w:pPr>
              <w:pStyle w:val="Default"/>
              <w:jc w:val="center"/>
            </w:pPr>
            <w:r w:rsidRPr="00D145A4">
              <w:t>-17.79</w:t>
            </w:r>
          </w:p>
        </w:tc>
        <w:tc>
          <w:tcPr>
            <w:tcW w:w="1890" w:type="dxa"/>
            <w:tcBorders>
              <w:bottom w:val="single" w:sz="4" w:space="0" w:color="000000"/>
            </w:tcBorders>
            <w:shd w:val="clear" w:color="auto" w:fill="auto"/>
          </w:tcPr>
          <w:p w14:paraId="1E00EDB6" w14:textId="77777777" w:rsidR="00EF100E" w:rsidRPr="00D145A4" w:rsidRDefault="00EF100E" w:rsidP="00EF100E">
            <w:pPr>
              <w:pStyle w:val="Default"/>
              <w:jc w:val="center"/>
            </w:pPr>
            <w:r w:rsidRPr="00D145A4">
              <w:t>-178.43</w:t>
            </w:r>
          </w:p>
        </w:tc>
        <w:tc>
          <w:tcPr>
            <w:tcW w:w="1440" w:type="dxa"/>
            <w:tcBorders>
              <w:bottom w:val="single" w:sz="4" w:space="0" w:color="000000"/>
            </w:tcBorders>
            <w:shd w:val="clear" w:color="auto" w:fill="auto"/>
          </w:tcPr>
          <w:p w14:paraId="24AC307E" w14:textId="77777777" w:rsidR="00EF100E" w:rsidRPr="00D145A4" w:rsidRDefault="00EF100E" w:rsidP="00EF100E">
            <w:pPr>
              <w:pStyle w:val="Default"/>
              <w:jc w:val="center"/>
            </w:pPr>
            <w:r w:rsidRPr="00D145A4">
              <w:t>522</w:t>
            </w:r>
          </w:p>
        </w:tc>
        <w:tc>
          <w:tcPr>
            <w:tcW w:w="1350" w:type="dxa"/>
            <w:tcBorders>
              <w:bottom w:val="single" w:sz="4" w:space="0" w:color="000000"/>
            </w:tcBorders>
            <w:shd w:val="clear" w:color="auto" w:fill="auto"/>
          </w:tcPr>
          <w:p w14:paraId="7CCD0F49" w14:textId="77777777" w:rsidR="00EF100E" w:rsidRPr="00D145A4" w:rsidRDefault="00EF100E" w:rsidP="00EF100E">
            <w:pPr>
              <w:pStyle w:val="Default"/>
              <w:jc w:val="center"/>
            </w:pPr>
            <w:r w:rsidRPr="00D145A4">
              <w:t>5.7</w:t>
            </w:r>
          </w:p>
        </w:tc>
      </w:tr>
    </w:tbl>
    <w:p w14:paraId="1349597A" w14:textId="77777777" w:rsidR="00EF100E" w:rsidRPr="00D145A4" w:rsidRDefault="00EF100E" w:rsidP="00EF100E">
      <w:pPr>
        <w:pStyle w:val="NormalWeb"/>
        <w:spacing w:before="2" w:after="2" w:line="480" w:lineRule="auto"/>
        <w:ind w:left="480" w:hanging="480"/>
        <w:jc w:val="both"/>
        <w:rPr>
          <w:rFonts w:ascii="Times New Roman" w:hAnsi="Times New Roman"/>
        </w:rPr>
      </w:pPr>
    </w:p>
    <w:p w14:paraId="7FFA5104" w14:textId="77777777" w:rsidR="00EF100E" w:rsidRPr="00D145A4" w:rsidRDefault="00EF100E" w:rsidP="00EF100E">
      <w:pPr>
        <w:pStyle w:val="Default"/>
        <w:spacing w:line="480" w:lineRule="auto"/>
        <w:jc w:val="center"/>
        <w:rPr>
          <w:b/>
        </w:rPr>
      </w:pPr>
      <w:r w:rsidRPr="00D145A4">
        <w:rPr>
          <w:b/>
        </w:rPr>
        <w:br w:type="page"/>
      </w:r>
    </w:p>
    <w:p w14:paraId="41031365" w14:textId="132D974C" w:rsidR="00365CA5" w:rsidRDefault="00FE3FB7" w:rsidP="00EF100E">
      <w:pPr>
        <w:pStyle w:val="Default"/>
        <w:spacing w:line="480" w:lineRule="auto"/>
        <w:jc w:val="both"/>
        <w:rPr>
          <w:b/>
        </w:rPr>
      </w:pPr>
      <w:r>
        <w:rPr>
          <w:b/>
        </w:rPr>
        <w:t xml:space="preserve">Figure </w:t>
      </w:r>
      <w:r w:rsidR="00EF100E" w:rsidRPr="00D145A4">
        <w:rPr>
          <w:b/>
        </w:rPr>
        <w:t xml:space="preserve">1. </w:t>
      </w:r>
      <w:r w:rsidR="00EF100E" w:rsidRPr="00D145A4">
        <w:t>(</w:t>
      </w:r>
      <w:del w:id="956" w:author="Edward Garnero" w:date="2015-01-20T10:41:00Z">
        <w:r w:rsidR="00EF100E" w:rsidRPr="00D145A4" w:rsidDel="00B53259">
          <w:delText>a</w:delText>
        </w:r>
      </w:del>
      <w:ins w:id="957" w:author="Edward Garnero" w:date="2015-01-20T10:41:00Z">
        <w:r w:rsidR="00B53259">
          <w:t>left</w:t>
        </w:r>
      </w:ins>
      <w:r w:rsidR="00EF100E" w:rsidRPr="00D145A4">
        <w:t>)</w:t>
      </w:r>
      <w:r w:rsidR="00EF100E" w:rsidRPr="00D145A4">
        <w:rPr>
          <w:b/>
        </w:rPr>
        <w:t xml:space="preserve"> </w:t>
      </w:r>
      <w:del w:id="958" w:author="Edward Garnero" w:date="2015-01-20T10:41:00Z">
        <w:r w:rsidR="00EF100E" w:rsidRPr="00D145A4" w:rsidDel="00B53259">
          <w:delText>Global distribution of ULVZs</w:delText>
        </w:r>
        <w:r w:rsidR="00EF100E" w:rsidRPr="00D145A4" w:rsidDel="00B53259">
          <w:rPr>
            <w:b/>
          </w:rPr>
          <w:delText xml:space="preserve"> </w:delText>
        </w:r>
        <w:r w:rsidR="00EF100E" w:rsidRPr="00D145A4" w:rsidDel="00B53259">
          <w:delText>modified from</w:delText>
        </w:r>
        <w:r w:rsidR="00EF100E" w:rsidRPr="00D145A4" w:rsidDel="00B53259">
          <w:rPr>
            <w:b/>
          </w:rPr>
          <w:delText xml:space="preserve"> </w:delText>
        </w:r>
        <w:r w:rsidR="009869E5" w:rsidDel="00B53259">
          <w:delText>(</w:delText>
        </w:r>
        <w:r w:rsidR="00EF100E" w:rsidRPr="00CF5D9A" w:rsidDel="00B53259">
          <w:delText>McNamara et al.,</w:delText>
        </w:r>
        <w:r w:rsidR="00EF100E" w:rsidRPr="00D145A4" w:rsidDel="00B53259">
          <w:delText xml:space="preserve"> 2010</w:delText>
        </w:r>
        <w:r w:rsidR="009869E5" w:rsidDel="00B53259">
          <w:delText>)</w:delText>
        </w:r>
      </w:del>
      <w:ins w:id="959" w:author="Edward Garnero" w:date="2015-01-20T10:41:00Z">
        <w:r w:rsidR="00B53259">
          <w:t>Lowermost mantle shear velocity heterogeneity from mode</w:t>
        </w:r>
      </w:ins>
      <w:ins w:id="960" w:author="Edward Garnero" w:date="2015-01-20T10:44:00Z">
        <w:r w:rsidR="00B53259">
          <w:t>l</w:t>
        </w:r>
      </w:ins>
      <w:ins w:id="961" w:author="Edward Garnero" w:date="2015-01-20T10:41:00Z">
        <w:r w:rsidR="00B53259">
          <w:t xml:space="preserve"> S20RTS (Ritsema, </w:t>
        </w:r>
      </w:ins>
      <w:ins w:id="962" w:author="Edward Garnero" w:date="2015-01-20T10:42:00Z">
        <w:r w:rsidR="00B53259" w:rsidRPr="00B53259">
          <w:rPr>
            <w:highlight w:val="yellow"/>
            <w:rPrChange w:id="963" w:author="Edward Garnero" w:date="2015-01-20T10:42:00Z">
              <w:rPr/>
            </w:rPrChange>
          </w:rPr>
          <w:t>XXXX</w:t>
        </w:r>
      </w:ins>
      <w:ins w:id="964" w:author="Edward Garnero" w:date="2015-01-20T10:41:00Z">
        <w:r w:rsidR="00B53259">
          <w:t>)</w:t>
        </w:r>
      </w:ins>
      <w:ins w:id="965" w:author="Edward Garnero" w:date="2015-01-20T10:44:00Z">
        <w:r w:rsidR="00B53259">
          <w:t xml:space="preserve"> is shown by the </w:t>
        </w:r>
      </w:ins>
      <w:ins w:id="966" w:author="Edward Garnero" w:date="2015-01-20T11:31:00Z">
        <w:r w:rsidR="00C8557D">
          <w:t>shaded blue (higher than average wavespeeds) to red (lower than average speeds) colors</w:t>
        </w:r>
      </w:ins>
      <w:r w:rsidR="00EF100E" w:rsidRPr="00D145A4">
        <w:t>. Black box denotes the region of this study</w:t>
      </w:r>
      <w:ins w:id="967" w:author="Edward Garnero" w:date="2015-01-20T11:32:00Z">
        <w:r w:rsidR="00C8557D">
          <w:t>, which is</w:t>
        </w:r>
      </w:ins>
      <w:r w:rsidR="00EF100E" w:rsidRPr="00D145A4">
        <w:t xml:space="preserve"> </w:t>
      </w:r>
      <w:del w:id="968" w:author="Edward Garnero" w:date="2015-01-20T10:43:00Z">
        <w:r w:rsidR="00EF100E" w:rsidRPr="00D145A4" w:rsidDel="00B53259">
          <w:delText xml:space="preserve">shown </w:delText>
        </w:r>
      </w:del>
      <w:ins w:id="969" w:author="Edward Garnero" w:date="2015-01-20T10:43:00Z">
        <w:r w:rsidR="00B53259">
          <w:t>enlarged</w:t>
        </w:r>
        <w:r w:rsidR="00B53259" w:rsidRPr="00D145A4">
          <w:t xml:space="preserve"> </w:t>
        </w:r>
      </w:ins>
      <w:r w:rsidR="00EF100E" w:rsidRPr="00D145A4">
        <w:t xml:space="preserve">in </w:t>
      </w:r>
      <w:del w:id="970" w:author="Edward Garnero" w:date="2015-01-20T10:43:00Z">
        <w:r w:rsidR="00EF100E" w:rsidRPr="00D145A4" w:rsidDel="00B53259">
          <w:delText>(b)</w:delText>
        </w:r>
      </w:del>
      <w:ins w:id="971" w:author="Edward Garnero" w:date="2015-01-20T10:43:00Z">
        <w:r w:rsidR="00B53259">
          <w:t>the panel on the right</w:t>
        </w:r>
      </w:ins>
      <w:r w:rsidR="00EF100E" w:rsidRPr="00D145A4">
        <w:t xml:space="preserve">. </w:t>
      </w:r>
      <w:ins w:id="972" w:author="Edward Garnero" w:date="2015-01-20T11:33:00Z">
        <w:r w:rsidR="00C8557D">
          <w:t xml:space="preserve">Two dVs contours are shown: -0.5% (orange) and -0.8% (red). </w:t>
        </w:r>
      </w:ins>
      <w:r w:rsidR="00EF100E" w:rsidRPr="00D145A4">
        <w:t>(</w:t>
      </w:r>
      <w:del w:id="973" w:author="Edward Garnero" w:date="2015-01-20T10:43:00Z">
        <w:r w:rsidR="00EF100E" w:rsidRPr="00D145A4" w:rsidDel="00B53259">
          <w:delText>b</w:delText>
        </w:r>
      </w:del>
      <w:ins w:id="974" w:author="Edward Garnero" w:date="2015-01-20T10:43:00Z">
        <w:r w:rsidR="00B53259">
          <w:t>right</w:t>
        </w:r>
      </w:ins>
      <w:r w:rsidR="00EF100E" w:rsidRPr="00D145A4">
        <w:t xml:space="preserve">) </w:t>
      </w:r>
      <w:del w:id="975" w:author="Edward Garnero" w:date="2015-01-20T10:43:00Z">
        <w:r w:rsidR="0064518A" w:rsidDel="00B53259">
          <w:delText>Previous</w:delText>
        </w:r>
        <w:r w:rsidR="00EF100E" w:rsidRPr="00D145A4" w:rsidDel="00B53259">
          <w:delText xml:space="preserve"> </w:delText>
        </w:r>
      </w:del>
      <w:ins w:id="976" w:author="Edward Garnero" w:date="2015-01-20T10:43:00Z">
        <w:r w:rsidR="00B53259">
          <w:t>Six previous</w:t>
        </w:r>
        <w:r w:rsidR="00B53259" w:rsidRPr="00D145A4">
          <w:t xml:space="preserve"> </w:t>
        </w:r>
      </w:ins>
      <w:r w:rsidR="00EF100E" w:rsidRPr="00D145A4">
        <w:t xml:space="preserve">ULVZ </w:t>
      </w:r>
      <w:del w:id="977" w:author="Edward Garnero" w:date="2015-01-20T10:44:00Z">
        <w:r w:rsidR="00EF100E" w:rsidRPr="00D145A4" w:rsidDel="00B53259">
          <w:delText xml:space="preserve">detections </w:delText>
        </w:r>
      </w:del>
      <w:ins w:id="978" w:author="Edward Garnero" w:date="2015-01-20T10:44:00Z">
        <w:r w:rsidR="00B53259">
          <w:t>mappings</w:t>
        </w:r>
        <w:r w:rsidR="00B53259" w:rsidRPr="00D145A4">
          <w:t xml:space="preserve"> </w:t>
        </w:r>
      </w:ins>
      <w:r w:rsidR="00EF100E" w:rsidRPr="00D145A4">
        <w:t xml:space="preserve">in our study region are shown </w:t>
      </w:r>
      <w:del w:id="979" w:author="Edward Garnero" w:date="2015-01-20T10:44:00Z">
        <w:r w:rsidR="00EF100E" w:rsidRPr="00D145A4" w:rsidDel="00B53259">
          <w:delText>in black</w:delText>
        </w:r>
      </w:del>
      <w:ins w:id="980" w:author="Edward Garnero" w:date="2015-01-20T10:44:00Z">
        <w:r w:rsidR="00B53259">
          <w:t>by differently colored</w:t>
        </w:r>
      </w:ins>
      <w:r w:rsidR="00EF100E" w:rsidRPr="00D145A4">
        <w:t xml:space="preserve"> lines with numbers corresponding to: 1. </w:t>
      </w:r>
      <w:r w:rsidR="00EF100E" w:rsidRPr="00D145A4">
        <w:rPr>
          <w:i/>
        </w:rPr>
        <w:t>Mori and Helmberger</w:t>
      </w:r>
      <w:r w:rsidR="00EF100E" w:rsidRPr="00D145A4">
        <w:t xml:space="preserve"> </w:t>
      </w:r>
      <w:r w:rsidR="009869E5">
        <w:t>(</w:t>
      </w:r>
      <w:r w:rsidR="00EF100E" w:rsidRPr="00D145A4">
        <w:t>1995</w:t>
      </w:r>
      <w:r w:rsidR="009869E5">
        <w:t>)</w:t>
      </w:r>
      <w:r w:rsidR="00EF100E" w:rsidRPr="00D145A4">
        <w:t xml:space="preserve">; </w:t>
      </w:r>
      <w:r w:rsidR="00EF100E" w:rsidRPr="00D145A4">
        <w:rPr>
          <w:i/>
        </w:rPr>
        <w:t>Kohler et al.</w:t>
      </w:r>
      <w:r w:rsidR="00EF100E" w:rsidRPr="00D145A4">
        <w:t xml:space="preserve"> </w:t>
      </w:r>
      <w:r w:rsidR="009869E5">
        <w:t>(</w:t>
      </w:r>
      <w:r w:rsidR="00EF100E" w:rsidRPr="00D145A4">
        <w:t>1997</w:t>
      </w:r>
      <w:r w:rsidR="009869E5">
        <w:t>)</w:t>
      </w:r>
      <w:r w:rsidR="00EF100E" w:rsidRPr="00D145A4">
        <w:t xml:space="preserve">; 2. </w:t>
      </w:r>
      <w:r w:rsidR="00002D9F" w:rsidRPr="00D145A4">
        <w:fldChar w:fldCharType="begin"/>
      </w:r>
      <w:r w:rsidR="00EF100E" w:rsidRPr="00D145A4">
        <w:instrText>ADDIN Mendeley Citation{d515596f-e3a9-4535-82d1-c210e8ad2362};{5f492e57-6a12-4ccf-b273-1838a2e0c772} CSL_CITATION  { "citationItems" : [ { "id" : "ITEM-1", "itemData" : { "DOI" : "10.1029/95JB02243", "author" : [ { "family" : "Mori", "given" : "Jim" }, { "family" : "Helmberger", "given" : "Donald V." } ], "container-title" : "Journal of Geophysical Research", "id" : "ITEM-1", "issue" : "B10", "issued" : { "date-parts" : [ [ "1995" ] ] }, "note" : "\u003cm:note\u003e\u003c/m:note\u003e", "page" : "20359", "title" : "Localized boundary layer below the mid-Pacific velocity anomaly identified from a PcP precursor", "type" : "article-journal", "volume" : "100" }, "uris" : [ "http://www.mendeley.com/documents/?uuid=d515596f-e3a9-4535-82d1-c210e8ad2362" ] }, { "id" : "ITEM-2", "itemData" : { "author" : [ { "family" : "Kohler", "given" : "MD" }, { "family" : "Vidale", "given" : "JE" } ], "container-title" : "Geophysical research letters", "id" : "ITEM-2", "issue" : "15", "issued" : { "date-parts" : [ [ "1997" ] ] }, "note" : "\u003cm:note\u003e\u003c/m:note\u003e", "page" : "1855-1858", "title" : "Complex scattering within D'' observed on the very dense Los Angeles Region Seismic Experiment passive array", "type" : "article-journal", "volume" : "24" }, "uris" : [ "http://www.mendeley.com/documents/?uuid=5f492e57-6a12-4ccf-b273-1838a2e0c772" ] } ], "mendeley" : { "manualFormatting" : "Revenaugh and Meyer, 1997", "previouslyFormattedCitation" : "[\u003ci\u003eKohler and Vidale\u003c/i\u003e, 1997; \u003ci\u003eMori and Helmberger\u003c/i\u003e, 1995]" }, "properties" : { "noteIndex" : 0 }, "schema" : "https://github.com/citation-style-language/schema/raw/master/csl-citation.json" }</w:instrText>
      </w:r>
      <w:r w:rsidR="00002D9F" w:rsidRPr="00D145A4">
        <w:fldChar w:fldCharType="separate"/>
      </w:r>
      <w:r w:rsidR="00A13C60">
        <w:rPr>
          <w:i/>
          <w:noProof/>
        </w:rPr>
        <w:t xml:space="preserve">Revenaugh and Meyer </w:t>
      </w:r>
      <w:r w:rsidR="009869E5">
        <w:rPr>
          <w:noProof/>
        </w:rPr>
        <w:t>(</w:t>
      </w:r>
      <w:r w:rsidR="00EF100E" w:rsidRPr="00D145A4">
        <w:rPr>
          <w:noProof/>
        </w:rPr>
        <w:t>1997</w:t>
      </w:r>
      <w:r w:rsidR="00002D9F" w:rsidRPr="00D145A4">
        <w:fldChar w:fldCharType="end"/>
      </w:r>
      <w:r w:rsidR="009869E5">
        <w:t>)</w:t>
      </w:r>
      <w:r w:rsidR="00EF100E" w:rsidRPr="00D145A4">
        <w:t xml:space="preserve">; 3. </w:t>
      </w:r>
      <w:r w:rsidR="00002D9F" w:rsidRPr="00D145A4">
        <w:fldChar w:fldCharType="begin"/>
      </w:r>
      <w:r w:rsidR="00EF100E" w:rsidRPr="00D145A4">
        <w:instrText>ADDIN Mendeley Citation{768714a7-daba-4418-8232-1cf2755245c2} CSL_CITATION  { "citationItems" : [ { "id" : "ITEM-1", "itemData" : { "DOI" : "10.1126/science.277.5326.670", "author" : [ { "family" : "Revenaugh", "given" : "J." }, { "family" : "Meyer", "given" : "R." } ], "container-title" : "Science", "id" : "ITEM-1", "issue" : "5326", "issued" : { "date-parts" : [ [ "1997", "8", "1" ] ] }, "note" : "\u003cm:note\u003e\u003c/m:note\u003e", "page" : "670-673", "title" : "Seismic Evidence of Partial Melt Within a Possibly Ubiquitous Low-Velocity Layer at the Base of the Mantle", "type" : "article-journal", "volume" : "277" }, "uris" : [ "http://www.mendeley.com/documents/?uuid=768714a7-daba-4418-8232-1cf2755245c2" ] } ], "mendeley" : { "manualFormatting" : "Avants et al., 2006b; Lay et al., 2006", "previouslyFormattedCitation" : "[\u003ci\u003eRevenaugh and Meyer\u003c/i\u003e, 1997]" }, "properties" : { "noteIndex" : 0 }, "schema" : "https://github.com/citation-style-language/schema/raw/master/csl-citation.json" }</w:instrText>
      </w:r>
      <w:r w:rsidR="00002D9F" w:rsidRPr="00D145A4">
        <w:fldChar w:fldCharType="separate"/>
      </w:r>
      <w:r w:rsidR="007B7067">
        <w:rPr>
          <w:i/>
          <w:noProof/>
        </w:rPr>
        <w:t>Avants et al.</w:t>
      </w:r>
      <w:r w:rsidR="00EF100E" w:rsidRPr="00D145A4">
        <w:rPr>
          <w:noProof/>
        </w:rPr>
        <w:t xml:space="preserve"> </w:t>
      </w:r>
      <w:r w:rsidR="009869E5">
        <w:rPr>
          <w:noProof/>
        </w:rPr>
        <w:t>(</w:t>
      </w:r>
      <w:r w:rsidR="00EF100E" w:rsidRPr="00D145A4">
        <w:rPr>
          <w:noProof/>
        </w:rPr>
        <w:t>2006a</w:t>
      </w:r>
      <w:r w:rsidR="009869E5">
        <w:rPr>
          <w:noProof/>
        </w:rPr>
        <w:t>)</w:t>
      </w:r>
      <w:r w:rsidR="00EF100E" w:rsidRPr="00D145A4">
        <w:rPr>
          <w:noProof/>
        </w:rPr>
        <w:t xml:space="preserve">; </w:t>
      </w:r>
      <w:r w:rsidR="007B7067">
        <w:rPr>
          <w:i/>
          <w:noProof/>
        </w:rPr>
        <w:t>Lay et al.</w:t>
      </w:r>
      <w:r w:rsidR="00EF100E" w:rsidRPr="00D145A4">
        <w:rPr>
          <w:i/>
          <w:noProof/>
        </w:rPr>
        <w:t xml:space="preserve"> </w:t>
      </w:r>
      <w:r w:rsidR="009869E5">
        <w:rPr>
          <w:noProof/>
        </w:rPr>
        <w:t>(</w:t>
      </w:r>
      <w:r w:rsidR="00EF100E" w:rsidRPr="00D145A4">
        <w:rPr>
          <w:noProof/>
        </w:rPr>
        <w:t>2006</w:t>
      </w:r>
      <w:r w:rsidR="00002D9F" w:rsidRPr="00D145A4">
        <w:fldChar w:fldCharType="end"/>
      </w:r>
      <w:r w:rsidR="009869E5">
        <w:t>)</w:t>
      </w:r>
      <w:r w:rsidR="00EF100E" w:rsidRPr="00D145A4">
        <w:t xml:space="preserve">; 4. </w:t>
      </w:r>
      <w:r w:rsidR="00002D9F" w:rsidRPr="00D145A4">
        <w:fldChar w:fldCharType="begin"/>
      </w:r>
      <w:r w:rsidR="00EF100E" w:rsidRPr="00D145A4">
        <w:instrText>ADDIN Mendeley Citation{f867e8c4-2bfe-4f56-bf7d-5c6b933d4e16};{105e566d-d0c9-47ab-8c57-bf302c6e24cf} CSL_CITATION  { "citationItems" : [ { "id" : "ITEM-1", "itemData" : { "DOI" : "10.1126/science.1133280", "abstract" : "Temperature gradients in a low-shear-velocity province in the lowermost mantle (D'' region) beneath the central Pacific Ocean were inferred from the observation of a rapid S-wave velocity increase overlying a rapid decrease. These paired seismic discontinuities are attributed to a phase change from perovskite to post-perovskite and then back to perovskite as the temperature increases with depth. Iron enrichment could explain the occurrence of post-perovskite several hundred kilometers above the core-mantle boundary in this warm, chemically distinct province. The double phase-boundary crossing directly constrains the lowermost mantle temperature gradients. Assuming a standard but unconstrained choice of thermal conductivity, the regional core-mantle boundary heat flux (approximately 85 +/- 25 milliwatts per square meter), comparable to the average at Earth's surface, was estimated, along with a lower bound on global core-mantle boundary heat flow in the range of 13 +/- 4 terawatts. Mapped velocity-contrast variations indicate that the lens of post-perovskite minerals thins and vanishes over 1000 kilometers laterally toward the margin of the chemical distinct region as a result of a approximately 500-kelvin temperature increase.", "author" : [ { "family" : "Lay", "given" : "Thorne" }, { "family" : "Hernlund", "given" : "John" }, { "family" : "Garnero", "given" : "Edward J" }, { "family" : "Thorne", "given" : "Michael S" } ], "container-title" : "Science (New York, N.Y.)", "id" : "ITEM-1", "issue" : "5803", "issued" : { "date-parts" : [ [ "2006", "11", "24" ] ] }, "note" : "\u003cm:note\u003e\u003c/m:note\u003e", "page" : "1272-6", "title" : "A post-perovskite lens and D'' heat flux beneath the central Pacific.", "type" : "article-journal", "volume" : "314" }, "uris" : [ "http://www.mendeley.com/documents/?uuid=f867e8c4-2bfe-4f56-bf7d-5c6b933d4e16" ] }, { "id" : "ITEM-2", "itemData" : { "DOI" : "10.1029/2005GL024989", "author" : [ { "family" : "Avants", "given" : "Megan" }, { "family" : "Lay", "given" : "Thorne" }, { "family" : "Garnero", "given" : "Edward J." } ], "container-title" : "Geophysical Research Letters", "id" : "ITEM-2", "issue" : "7", "issued" : { "date-parts" : [ [ "2006" ] ] }, "note" : "\u003cm:note\u003e\u003c/m:note\u003e", "page" : "2-5", "title" : "A new probe of ULVZ S -wave velocity structure: Array stacking of ScS waveforms", "type" : "article-journal", "volume" : "33" }, "uris" : [ "http://www.mendeley.com/documents/?uuid=105e566d-d0c9-47ab-8c57-bf302c6e24cf" ] } ], "mendeley" : { "manualFormatting" : "Hutko et al., 2009", "previouslyFormattedCitation" : "[\u003ci\u003eAvants et al.\u003c/i\u003e, 2006b; \u003ci\u003eLay et al.\u003c/i\u003e, 2006]" }, "properties" : { "noteIndex" : 0 }, "schema" : "https://github.com/citation-style-language/schema/raw/master/csl-citation.json" }</w:instrText>
      </w:r>
      <w:r w:rsidR="00002D9F" w:rsidRPr="00D145A4">
        <w:fldChar w:fldCharType="separate"/>
      </w:r>
      <w:r w:rsidR="00EF100E" w:rsidRPr="00D145A4">
        <w:rPr>
          <w:i/>
          <w:noProof/>
        </w:rPr>
        <w:t>Hutko et al.,</w:t>
      </w:r>
      <w:r w:rsidR="00EF100E" w:rsidRPr="00D145A4">
        <w:rPr>
          <w:noProof/>
        </w:rPr>
        <w:t xml:space="preserve"> </w:t>
      </w:r>
      <w:r w:rsidR="009869E5">
        <w:rPr>
          <w:noProof/>
        </w:rPr>
        <w:t>(</w:t>
      </w:r>
      <w:r w:rsidR="00EF100E" w:rsidRPr="00D145A4">
        <w:rPr>
          <w:noProof/>
        </w:rPr>
        <w:t>2009</w:t>
      </w:r>
      <w:r w:rsidR="00002D9F" w:rsidRPr="00D145A4">
        <w:fldChar w:fldCharType="end"/>
      </w:r>
      <w:r w:rsidR="009869E5">
        <w:t>)</w:t>
      </w:r>
      <w:r w:rsidR="00EF100E" w:rsidRPr="00D145A4">
        <w:t xml:space="preserve">; 5. </w:t>
      </w:r>
      <w:r w:rsidR="00002D9F" w:rsidRPr="00D145A4">
        <w:fldChar w:fldCharType="begin"/>
      </w:r>
      <w:r w:rsidR="00EF100E" w:rsidRPr="00D145A4">
        <w:instrText>ADDIN Mendeley Citation{9ae4a2b5-398e-445c-a65f-2a0c5ad8d786} CSL_CITATION  { "citationItems" : [ { "id" : "ITEM-1", "itemData" : { "DOI" : "10.1016/j.pepi.2008.11.003", "author" : [ { "family" : "Hutko", "given" : "Alexander R." }, { "family" : "Lay", "given" : "Thorne" }, { "family" : "Revenaugh", "given" : "Justin" } ], "container-title" : "Physics of the Earth and Planetary Interiors", "id" : "ITEM-1", "issue" : "1-2", "issued" : { "date-parts" : [ [ "2009", "3" ] ] }, "note" : "\u003cm:note\u003e\u003c/m:note\u003e", "page" : "60-74", "title" : "Localized double-array stacking analysis of PcP: D\u2033 and ULVZ structure beneath the Cocos plate, Mexico, central Pacific, and north Pacific", "type" : "article-journal", "volume" : "173" }, "uris" : [ "http://www.mendeley.com/documents/?uuid=9ae4a2b5-398e-445c-a65f-2a0c5ad8d786" ] } ], "mendeley" : { "manualFormatting" : "Courtier et al., 2007", "previouslyFormattedCitation" : "[\u003ci\u003eHutko et al.\u003c/i\u003e, 2009]" }, "properties" : { "noteIndex" : 0 }, "schema" : "https://github.com/citation-style-language/schema/raw/master/csl-citation.json" }</w:instrText>
      </w:r>
      <w:r w:rsidR="00002D9F" w:rsidRPr="00D145A4">
        <w:fldChar w:fldCharType="separate"/>
      </w:r>
      <w:r w:rsidR="00EF100E" w:rsidRPr="00D145A4">
        <w:rPr>
          <w:i/>
          <w:noProof/>
        </w:rPr>
        <w:t xml:space="preserve">Courtier et al., </w:t>
      </w:r>
      <w:r w:rsidR="009869E5">
        <w:rPr>
          <w:noProof/>
        </w:rPr>
        <w:t>(</w:t>
      </w:r>
      <w:r w:rsidR="00EF100E" w:rsidRPr="00D145A4">
        <w:rPr>
          <w:noProof/>
        </w:rPr>
        <w:t>2007</w:t>
      </w:r>
      <w:r w:rsidR="00002D9F" w:rsidRPr="00D145A4">
        <w:fldChar w:fldCharType="end"/>
      </w:r>
      <w:r w:rsidR="009869E5">
        <w:t>)</w:t>
      </w:r>
      <w:r w:rsidR="00101164">
        <w:t xml:space="preserve">; 6. </w:t>
      </w:r>
      <w:r w:rsidR="007D62FB" w:rsidRPr="007D62FB">
        <w:rPr>
          <w:i/>
        </w:rPr>
        <w:t>Cottaar and Romanowicz</w:t>
      </w:r>
      <w:r w:rsidR="00101164" w:rsidRPr="00101164">
        <w:t xml:space="preserve"> </w:t>
      </w:r>
      <w:r w:rsidR="00101164">
        <w:t>(</w:t>
      </w:r>
      <w:r w:rsidR="00101164" w:rsidRPr="00101164">
        <w:t>2012</w:t>
      </w:r>
      <w:del w:id="981" w:author="Edward Garnero" w:date="2015-01-23T12:56:00Z">
        <w:r w:rsidR="00101164" w:rsidDel="001F6F9D">
          <w:delText>)</w:delText>
        </w:r>
        <w:r w:rsidR="00EF100E" w:rsidRPr="00D145A4" w:rsidDel="001F6F9D">
          <w:delText xml:space="preserve">. </w:delText>
        </w:r>
      </w:del>
      <w:ins w:id="982" w:author="Edward Garnero" w:date="2015-01-23T12:56:00Z">
        <w:r w:rsidR="001F6F9D">
          <w:t xml:space="preserve">): 6a and 6b correspond to ULVZ locations that can explain </w:t>
        </w:r>
      </w:ins>
      <w:ins w:id="983" w:author="Edward Garnero" w:date="2015-01-23T12:57:00Z">
        <w:r w:rsidR="001F6F9D">
          <w:t xml:space="preserve">some aspects of </w:t>
        </w:r>
      </w:ins>
      <w:ins w:id="984" w:author="Edward Garnero" w:date="2015-01-23T12:56:00Z">
        <w:r w:rsidR="001F6F9D">
          <w:t>their data to the northeast of their preferred ULVZ location (which is outside our study region).</w:t>
        </w:r>
        <w:r w:rsidR="001F6F9D" w:rsidRPr="00D145A4">
          <w:t xml:space="preserve"> </w:t>
        </w:r>
      </w:ins>
      <w:r w:rsidR="00EF100E" w:rsidRPr="00D145A4">
        <w:t xml:space="preserve">Background is the </w:t>
      </w:r>
      <w:r w:rsidR="00EF100E" w:rsidRPr="00D145A4">
        <w:rPr>
          <w:i/>
        </w:rPr>
        <w:t>V</w:t>
      </w:r>
      <w:r w:rsidR="00EF100E" w:rsidRPr="00D145A4">
        <w:rPr>
          <w:i/>
          <w:vertAlign w:val="subscript"/>
        </w:rPr>
        <w:t>S</w:t>
      </w:r>
      <w:r w:rsidR="00EF100E" w:rsidRPr="00D145A4">
        <w:rPr>
          <w:i/>
        </w:rPr>
        <w:t xml:space="preserve"> </w:t>
      </w:r>
      <w:r w:rsidR="00EF100E" w:rsidRPr="00D145A4">
        <w:t xml:space="preserve">tomography model </w:t>
      </w:r>
      <w:del w:id="985" w:author="Edward Garnero" w:date="2015-01-20T11:32:00Z">
        <w:r w:rsidR="00EF100E" w:rsidRPr="00D145A4" w:rsidDel="00C8557D">
          <w:delText xml:space="preserve">at 2750 km depth </w:delText>
        </w:r>
        <w:r w:rsidR="00002D9F" w:rsidRPr="00D145A4" w:rsidDel="00C8557D">
          <w:fldChar w:fldCharType="begin"/>
        </w:r>
        <w:r w:rsidR="00EF100E" w:rsidRPr="00D145A4" w:rsidDel="00C8557D">
          <w:delInstrText>ADDIN Mendeley Citation{600925fa-2153-464d-94e5-d4d8c3a889ac} CSL_CITATION  { "citationItems" : [ { "id" : "ITEM-1", "itemData" : { "DOI" : "10.1029/2007GL031006", "author" : [ { "family" : "Courtier", "given" : "A.M." }, { "family" : "Bagley", "given" : "Brian" }, { "family" : "Revenaugh", "given" : "Justin" } ], "container-title" : "Geophys. Res. Lett", "id" : "ITEM-1", "issued" : { "date-parts" : [ [ "2007" ] ] }, "note" : "\u003cm:note\u003e\u003c/m:note\u003e", "page" : "1-5", "title" : "Whole mantle discontinuity structure beneath Hawaii", "type" : "article-journal", "volume" : "34" }, "uris" : [ "http://www.mendeley.com/documents/?uuid=600925fa-2153-464d-94e5-d4d8c3a889ac" ] } ], "mendeley" : { "manualFormatting" : "[Grand, 2002]", "previouslyFormattedCitation" : "[\u003ci\u003eCourtier et al.\u003c/i\u003e, 2007]" }, "properties" : { "noteIndex" : 0 }, "schema" : "https://github.com/citation-style-language/schema/raw/master/csl-citation.json" }</w:delInstrText>
        </w:r>
        <w:r w:rsidR="00002D9F" w:rsidRPr="00D145A4" w:rsidDel="00C8557D">
          <w:fldChar w:fldCharType="separate"/>
        </w:r>
        <w:r w:rsidR="009869E5" w:rsidDel="00C8557D">
          <w:rPr>
            <w:noProof/>
          </w:rPr>
          <w:delText>(</w:delText>
        </w:r>
        <w:r w:rsidR="00EF100E" w:rsidRPr="007908EB" w:rsidDel="00C8557D">
          <w:rPr>
            <w:noProof/>
          </w:rPr>
          <w:delText>Grand</w:delText>
        </w:r>
        <w:r w:rsidR="00EF100E" w:rsidRPr="00D145A4" w:rsidDel="00C8557D">
          <w:rPr>
            <w:i/>
            <w:noProof/>
          </w:rPr>
          <w:delText>,</w:delText>
        </w:r>
        <w:r w:rsidR="00EF100E" w:rsidRPr="00D145A4" w:rsidDel="00C8557D">
          <w:rPr>
            <w:noProof/>
          </w:rPr>
          <w:delText xml:space="preserve"> 2002</w:delText>
        </w:r>
        <w:r w:rsidR="009869E5" w:rsidDel="00C8557D">
          <w:rPr>
            <w:noProof/>
          </w:rPr>
          <w:delText>)</w:delText>
        </w:r>
        <w:r w:rsidR="00002D9F" w:rsidRPr="00D145A4" w:rsidDel="00C8557D">
          <w:fldChar w:fldCharType="end"/>
        </w:r>
      </w:del>
      <w:ins w:id="986" w:author="Edward Garnero" w:date="2015-01-20T11:32:00Z">
        <w:r w:rsidR="00C8557D">
          <w:t>shown in the globe on the left</w:t>
        </w:r>
      </w:ins>
      <w:r w:rsidR="00EF100E" w:rsidRPr="00D145A4">
        <w:t xml:space="preserve">. </w:t>
      </w:r>
      <w:del w:id="987" w:author="Edward Garnero" w:date="2015-01-20T11:33:00Z">
        <w:r w:rsidR="00EF100E" w:rsidRPr="00D145A4" w:rsidDel="00C8557D">
          <w:delText xml:space="preserve">Contours </w:delText>
        </w:r>
      </w:del>
      <w:ins w:id="988" w:author="Edward Garnero" w:date="2015-01-20T11:33:00Z">
        <w:r w:rsidR="00C8557D">
          <w:t>The orange and red c</w:t>
        </w:r>
        <w:r w:rsidR="00C8557D" w:rsidRPr="00D145A4">
          <w:t xml:space="preserve">ontours </w:t>
        </w:r>
      </w:ins>
      <w:del w:id="989" w:author="Edward Garnero" w:date="2015-01-20T11:34:00Z">
        <w:r w:rsidR="00EF100E" w:rsidRPr="00D145A4" w:rsidDel="00C8557D">
          <w:delText xml:space="preserve">for the -0.8% </w:delText>
        </w:r>
        <w:r w:rsidR="00EF100E" w:rsidDel="00C8557D">
          <w:sym w:font="Symbol" w:char="F064"/>
        </w:r>
        <w:r w:rsidR="00EF100E" w:rsidRPr="00D145A4" w:rsidDel="00C8557D">
          <w:rPr>
            <w:i/>
          </w:rPr>
          <w:delText>V</w:delText>
        </w:r>
        <w:r w:rsidR="00EF100E" w:rsidRPr="00D145A4" w:rsidDel="00C8557D">
          <w:rPr>
            <w:i/>
            <w:vertAlign w:val="subscript"/>
          </w:rPr>
          <w:delText>S</w:delText>
        </w:r>
        <w:r w:rsidR="00EF100E" w:rsidRPr="00D145A4" w:rsidDel="00C8557D">
          <w:delText xml:space="preserve"> are drawn in orange.</w:delText>
        </w:r>
      </w:del>
      <w:ins w:id="990" w:author="Edward Garnero" w:date="2015-01-20T11:34:00Z">
        <w:r w:rsidR="00C8557D">
          <w:t>are as in the globe on the left.</w:t>
        </w:r>
      </w:ins>
      <w:r w:rsidR="00EF100E" w:rsidRPr="00D145A4">
        <w:t xml:space="preserve"> </w:t>
      </w:r>
    </w:p>
    <w:p w14:paraId="2E0BD6CB" w14:textId="77777777" w:rsidR="00365CA5" w:rsidRDefault="00365CA5" w:rsidP="00EF100E">
      <w:pPr>
        <w:pStyle w:val="Default"/>
        <w:spacing w:line="480" w:lineRule="auto"/>
        <w:jc w:val="both"/>
        <w:rPr>
          <w:b/>
        </w:rPr>
      </w:pPr>
    </w:p>
    <w:p w14:paraId="173C0011" w14:textId="77777777" w:rsidR="00EF100E" w:rsidRPr="00D145A4" w:rsidRDefault="00FE3FB7" w:rsidP="00EF100E">
      <w:pPr>
        <w:pStyle w:val="Default"/>
        <w:spacing w:line="480" w:lineRule="auto"/>
        <w:jc w:val="both"/>
      </w:pPr>
      <w:r>
        <w:rPr>
          <w:b/>
        </w:rPr>
        <w:t xml:space="preserve">Figure </w:t>
      </w:r>
      <w:r w:rsidR="00EF100E" w:rsidRPr="00D145A4">
        <w:rPr>
          <w:b/>
        </w:rPr>
        <w:t xml:space="preserve">2. </w:t>
      </w:r>
      <w:r w:rsidR="00EF100E" w:rsidRPr="00D145A4">
        <w:t>(a) Raypath geometry at 70</w:t>
      </w:r>
      <w:r w:rsidR="00EF100E" w:rsidRPr="00D145A4">
        <w:sym w:font="Symbol" w:char="F0B0"/>
      </w:r>
      <w:r w:rsidR="00EF100E" w:rsidRPr="00D145A4">
        <w:t xml:space="preserve"> epicentral distance for </w:t>
      </w:r>
      <w:r w:rsidR="00EF100E" w:rsidRPr="00D145A4">
        <w:rPr>
          <w:i/>
        </w:rPr>
        <w:t>ScS</w:t>
      </w:r>
      <w:r w:rsidR="00EF100E" w:rsidRPr="00D145A4">
        <w:t>, pre-cursor (</w:t>
      </w:r>
      <w:r w:rsidR="00EF100E" w:rsidRPr="00D145A4">
        <w:rPr>
          <w:i/>
        </w:rPr>
        <w:t>SdS</w:t>
      </w:r>
      <w:r w:rsidR="00EF100E" w:rsidRPr="00D145A4">
        <w:t>) and post-cursor (</w:t>
      </w:r>
      <w:r w:rsidR="00EF100E" w:rsidRPr="00D145A4">
        <w:rPr>
          <w:i/>
        </w:rPr>
        <w:t>ScscS</w:t>
      </w:r>
      <w:r w:rsidR="00EF100E" w:rsidRPr="00D145A4">
        <w:t xml:space="preserve">) is predicted for a 15 km thick ULVZ with 30% </w:t>
      </w:r>
      <w:r w:rsidR="00EF100E" w:rsidRPr="00D145A4">
        <w:rPr>
          <w:i/>
        </w:rPr>
        <w:t>V</w:t>
      </w:r>
      <w:r w:rsidR="00EF100E" w:rsidRPr="00D145A4">
        <w:rPr>
          <w:i/>
          <w:vertAlign w:val="subscript"/>
        </w:rPr>
        <w:t xml:space="preserve">S </w:t>
      </w:r>
      <w:r w:rsidR="00EF100E" w:rsidRPr="00D145A4">
        <w:t>reduction model</w:t>
      </w:r>
      <w:r w:rsidR="004C0F03">
        <w:t xml:space="preserve"> relative to PREM</w:t>
      </w:r>
      <w:r w:rsidR="001F6FB8">
        <w:t xml:space="preserve"> (Dziewonski and Anderson, 1981)</w:t>
      </w:r>
      <w:r w:rsidR="00EF100E" w:rsidRPr="00D145A4">
        <w:t>.  (b) Synthetic seismograms at 70</w:t>
      </w:r>
      <w:r w:rsidR="00EF100E" w:rsidRPr="00D145A4">
        <w:sym w:font="Symbol" w:char="F0B0"/>
      </w:r>
      <w:r w:rsidR="00EF100E" w:rsidRPr="00D145A4">
        <w:t xml:space="preserve"> are calculated for ULVZs with different thicknesses using reflectivity method. Thick gray lines highlight the time variation of </w:t>
      </w:r>
      <w:r w:rsidR="00EF100E" w:rsidRPr="00D145A4">
        <w:rPr>
          <w:i/>
        </w:rPr>
        <w:t xml:space="preserve">SdS </w:t>
      </w:r>
      <w:r w:rsidR="00EF100E" w:rsidRPr="00D145A4">
        <w:t>and</w:t>
      </w:r>
      <w:r w:rsidR="00EF100E" w:rsidRPr="00D145A4">
        <w:rPr>
          <w:i/>
        </w:rPr>
        <w:t xml:space="preserve"> ScscS </w:t>
      </w:r>
      <w:r w:rsidR="00EF100E" w:rsidRPr="00D145A4">
        <w:t xml:space="preserve">relative to ULVZ thickness. (c) </w:t>
      </w:r>
      <w:r w:rsidR="00C24F12">
        <w:t>Absolute differential t</w:t>
      </w:r>
      <w:r w:rsidR="00EF100E" w:rsidRPr="00D145A4">
        <w:t xml:space="preserve">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w:t>
      </w:r>
      <w:r w:rsidR="00C24F12">
        <w:t>, denoted as |T</w:t>
      </w:r>
      <w:r w:rsidR="007D62FB" w:rsidRPr="007D62FB">
        <w:rPr>
          <w:i/>
          <w:vertAlign w:val="subscript"/>
        </w:rPr>
        <w:t>ScS-SdS</w:t>
      </w:r>
      <w:r w:rsidR="00C24F12">
        <w:t>| and |T</w:t>
      </w:r>
      <w:r w:rsidR="007D62FB" w:rsidRPr="007D62FB">
        <w:rPr>
          <w:i/>
          <w:vertAlign w:val="subscript"/>
        </w:rPr>
        <w:t>ScscS-ScS</w:t>
      </w:r>
      <w:r w:rsidR="00C24F12">
        <w:t xml:space="preserve">| respectively, </w:t>
      </w:r>
      <w:r w:rsidR="00EF100E" w:rsidRPr="00D145A4">
        <w:t xml:space="preserve">are calculated for ULVZ thicknesses up to 100 km, which illustrates the symmetry between pre-cursor and post-cursor relative to </w:t>
      </w:r>
      <w:r w:rsidR="00EF100E" w:rsidRPr="00D145A4">
        <w:rPr>
          <w:i/>
        </w:rPr>
        <w:t>ScS</w:t>
      </w:r>
      <w:r w:rsidR="00EF100E" w:rsidRPr="00D145A4">
        <w:t xml:space="preserve">. Gray error bar stands for the time difference of </w:t>
      </w:r>
      <w:r w:rsidR="00EF100E" w:rsidRPr="00D145A4">
        <w:rPr>
          <w:i/>
        </w:rPr>
        <w:t>SdS</w:t>
      </w:r>
      <w:r w:rsidR="00EF100E" w:rsidRPr="00D145A4">
        <w:t xml:space="preserve"> between 70° and 85° to illustrate the pre-cursor time variation with respect to distance for different models. </w:t>
      </w:r>
    </w:p>
    <w:p w14:paraId="73DB493D" w14:textId="77777777" w:rsidR="00365CA5" w:rsidRDefault="00365CA5" w:rsidP="00EF100E">
      <w:pPr>
        <w:pStyle w:val="Default"/>
        <w:spacing w:line="480" w:lineRule="auto"/>
        <w:jc w:val="both"/>
        <w:rPr>
          <w:b/>
        </w:rPr>
      </w:pPr>
    </w:p>
    <w:p w14:paraId="3E95AAC9" w14:textId="59809EB8" w:rsidR="00EF100E" w:rsidRPr="00D145A4" w:rsidRDefault="00FE3FB7" w:rsidP="00EF100E">
      <w:pPr>
        <w:pStyle w:val="Default"/>
        <w:spacing w:line="480" w:lineRule="auto"/>
        <w:jc w:val="both"/>
      </w:pPr>
      <w:r>
        <w:rPr>
          <w:b/>
        </w:rPr>
        <w:t xml:space="preserve">Figure </w:t>
      </w:r>
      <w:r w:rsidR="00EF100E" w:rsidRPr="00D145A4">
        <w:rPr>
          <w:b/>
        </w:rPr>
        <w:t xml:space="preserve">3. </w:t>
      </w:r>
      <w:r w:rsidR="00EF100E" w:rsidRPr="00D145A4">
        <w:t>Examples of the flip-reverse-stack (FRS) technique. (a) Application of FRS to a synthetic seismogram from a 20 km ULVZ model</w:t>
      </w:r>
      <w:ins w:id="991" w:author="Edward Garnero" w:date="2015-01-20T14:16:00Z">
        <w:r w:rsidR="00B9392B">
          <w:t xml:space="preserve"> (epicenter distance = </w:t>
        </w:r>
        <w:r w:rsidR="00B9392B" w:rsidRPr="00B9392B">
          <w:rPr>
            <w:highlight w:val="yellow"/>
            <w:rPrChange w:id="992" w:author="Edward Garnero" w:date="2015-01-20T14:16:00Z">
              <w:rPr/>
            </w:rPrChange>
          </w:rPr>
          <w:t>XX</w:t>
        </w:r>
        <w:r w:rsidR="00B9392B">
          <w:t xml:space="preserve"> deg, source depth = </w:t>
        </w:r>
        <w:r w:rsidR="00B9392B" w:rsidRPr="00B9392B">
          <w:rPr>
            <w:highlight w:val="yellow"/>
            <w:rPrChange w:id="993" w:author="Edward Garnero" w:date="2015-01-20T14:16:00Z">
              <w:rPr/>
            </w:rPrChange>
          </w:rPr>
          <w:t>XXX</w:t>
        </w:r>
        <w:r w:rsidR="00B9392B">
          <w:t xml:space="preserve"> km)</w:t>
        </w:r>
      </w:ins>
      <w:r w:rsidR="00EF100E" w:rsidRPr="00D145A4">
        <w:t xml:space="preserve"> produces a FRS </w:t>
      </w:r>
      <w:r w:rsidR="00C30EE0">
        <w:t>trace</w:t>
      </w:r>
      <w:r w:rsidR="00C30EE0" w:rsidRPr="00D145A4">
        <w:t xml:space="preserve"> </w:t>
      </w:r>
      <w:r w:rsidR="00EF100E" w:rsidRPr="00D145A4">
        <w:t xml:space="preserve">with a simple positive peak </w:t>
      </w:r>
      <w:r w:rsidR="004821A5">
        <w:t>(</w:t>
      </w:r>
      <w:r w:rsidR="009F09F0">
        <w:t xml:space="preserve">denoted as phase </w:t>
      </w:r>
      <w:r w:rsidR="004821A5">
        <w:t>S</w:t>
      </w:r>
      <w:r w:rsidR="007D62FB" w:rsidRPr="007D62FB">
        <w:rPr>
          <w:vertAlign w:val="superscript"/>
        </w:rPr>
        <w:t>U</w:t>
      </w:r>
      <w:r w:rsidR="0079261D">
        <w:t>)</w:t>
      </w:r>
      <w:r w:rsidR="00920A65">
        <w:t xml:space="preserve"> </w:t>
      </w:r>
      <w:r w:rsidR="00EF100E" w:rsidRPr="00D145A4">
        <w:t xml:space="preserve">that is twice the amplitude of individual pre- or post-cursor. </w:t>
      </w:r>
      <w:del w:id="994" w:author="Edward Garnero" w:date="2015-01-20T14:18:00Z">
        <w:r w:rsidR="00EF100E" w:rsidRPr="00D145A4" w:rsidDel="00B9392B">
          <w:delText>We divide t</w:delText>
        </w:r>
      </w:del>
      <w:ins w:id="995" w:author="Edward Garnero" w:date="2015-01-20T14:18:00Z">
        <w:r w:rsidR="00B9392B">
          <w:t>T</w:t>
        </w:r>
      </w:ins>
      <w:r w:rsidR="00EF100E" w:rsidRPr="00D145A4">
        <w:t xml:space="preserve">he seismogram </w:t>
      </w:r>
      <w:ins w:id="996" w:author="Edward Garnero" w:date="2015-01-20T14:18:00Z">
        <w:r w:rsidR="00B9392B">
          <w:t xml:space="preserve">is cut at the </w:t>
        </w:r>
        <w:r w:rsidR="00B9392B" w:rsidRPr="00BC076C">
          <w:rPr>
            <w:i/>
            <w:rPrChange w:id="997" w:author="Edward Garnero" w:date="2015-01-21T08:46:00Z">
              <w:rPr/>
            </w:rPrChange>
          </w:rPr>
          <w:t>ScS</w:t>
        </w:r>
        <w:r w:rsidR="00B9392B">
          <w:t xml:space="preserve"> peak </w:t>
        </w:r>
      </w:ins>
      <w:r w:rsidR="00EF100E" w:rsidRPr="00D145A4">
        <w:t xml:space="preserve">into </w:t>
      </w:r>
      <w:ins w:id="998" w:author="Edward Garnero" w:date="2015-01-20T14:21:00Z">
        <w:r w:rsidR="004F5462">
          <w:t xml:space="preserve">a </w:t>
        </w:r>
      </w:ins>
      <w:r w:rsidR="00EF100E" w:rsidRPr="00D145A4">
        <w:t>front</w:t>
      </w:r>
      <w:ins w:id="999" w:author="Edward Garnero" w:date="2015-01-20T14:21:00Z">
        <w:r w:rsidR="004F5462">
          <w:t xml:space="preserve"> part</w:t>
        </w:r>
      </w:ins>
      <w:r w:rsidR="00EF100E" w:rsidRPr="00D145A4">
        <w:t xml:space="preserve"> (</w:t>
      </w:r>
      <w:r w:rsidR="00C30EE0">
        <w:t>black</w:t>
      </w:r>
      <w:r w:rsidR="00C30EE0" w:rsidRPr="00D145A4">
        <w:t xml:space="preserve"> </w:t>
      </w:r>
      <w:r w:rsidR="00EF100E" w:rsidRPr="00D145A4">
        <w:t>dash</w:t>
      </w:r>
      <w:ins w:id="1000" w:author="Edward Garnero" w:date="2015-01-20T14:21:00Z">
        <w:r w:rsidR="004F5462">
          <w:t>ed</w:t>
        </w:r>
      </w:ins>
      <w:r w:rsidR="00EF100E" w:rsidRPr="00D145A4">
        <w:t xml:space="preserve"> line) and </w:t>
      </w:r>
      <w:ins w:id="1001" w:author="Edward Garnero" w:date="2015-01-20T14:21:00Z">
        <w:r w:rsidR="004F5462">
          <w:t xml:space="preserve">a </w:t>
        </w:r>
      </w:ins>
      <w:r w:rsidR="00EF100E" w:rsidRPr="00D145A4">
        <w:t xml:space="preserve">back </w:t>
      </w:r>
      <w:ins w:id="1002" w:author="Edward Garnero" w:date="2015-01-20T14:21:00Z">
        <w:r w:rsidR="004F5462">
          <w:t xml:space="preserve">part </w:t>
        </w:r>
      </w:ins>
      <w:r w:rsidR="00EF100E" w:rsidRPr="00D145A4">
        <w:t>(</w:t>
      </w:r>
      <w:del w:id="1003" w:author="Edward Garnero" w:date="2015-01-20T14:21:00Z">
        <w:r w:rsidR="00EF100E" w:rsidRPr="00D145A4" w:rsidDel="004F5462">
          <w:delText xml:space="preserve">black </w:delText>
        </w:r>
      </w:del>
      <w:r w:rsidR="00EF100E" w:rsidRPr="00D145A4">
        <w:t xml:space="preserve">solid </w:t>
      </w:r>
      <w:ins w:id="1004" w:author="Edward Garnero" w:date="2015-01-20T14:21:00Z">
        <w:r w:rsidR="004F5462">
          <w:t xml:space="preserve">black </w:t>
        </w:r>
      </w:ins>
      <w:r w:rsidR="00EF100E" w:rsidRPr="00D145A4">
        <w:t>line)</w:t>
      </w:r>
      <w:del w:id="1005" w:author="Edward Garnero" w:date="2015-01-20T14:21:00Z">
        <w:r w:rsidR="00EF100E" w:rsidRPr="00D145A4" w:rsidDel="004F5462">
          <w:delText xml:space="preserve"> parts using </w:delText>
        </w:r>
        <w:r w:rsidR="00EF100E" w:rsidRPr="00D145A4" w:rsidDel="004F5462">
          <w:rPr>
            <w:i/>
          </w:rPr>
          <w:delText>ScS</w:delText>
        </w:r>
        <w:r w:rsidR="00EF100E" w:rsidRPr="00D145A4" w:rsidDel="004F5462">
          <w:delText xml:space="preserve"> peak</w:delText>
        </w:r>
      </w:del>
      <w:r w:rsidR="00EF100E" w:rsidRPr="00D145A4">
        <w:t>.</w:t>
      </w:r>
      <w:r w:rsidR="00EF100E" w:rsidRPr="00D145A4">
        <w:rPr>
          <w:b/>
        </w:rPr>
        <w:t xml:space="preserve"> </w:t>
      </w:r>
      <w:del w:id="1006" w:author="Edward Garnero" w:date="2015-01-20T14:22:00Z">
        <w:r w:rsidR="00EF100E" w:rsidRPr="00D145A4" w:rsidDel="004F5462">
          <w:delText xml:space="preserve">We </w:delText>
        </w:r>
      </w:del>
      <w:ins w:id="1007" w:author="Edward Garnero" w:date="2015-01-20T14:22:00Z">
        <w:r w:rsidR="004F5462">
          <w:t>The front part is</w:t>
        </w:r>
        <w:r w:rsidR="004F5462" w:rsidRPr="00D145A4">
          <w:t xml:space="preserve"> </w:t>
        </w:r>
      </w:ins>
      <w:del w:id="1008" w:author="Edward Garnero" w:date="2015-01-20T14:22:00Z">
        <w:r w:rsidR="00EF100E" w:rsidRPr="00D145A4" w:rsidDel="004F5462">
          <w:delText xml:space="preserve">then </w:delText>
        </w:r>
      </w:del>
      <w:r w:rsidR="00EF100E" w:rsidRPr="00D145A4">
        <w:t>flip</w:t>
      </w:r>
      <w:ins w:id="1009" w:author="Edward Garnero" w:date="2015-01-20T14:22:00Z">
        <w:r w:rsidR="004F5462">
          <w:t>ped in</w:t>
        </w:r>
      </w:ins>
      <w:r w:rsidR="00EF100E" w:rsidRPr="00D145A4">
        <w:t xml:space="preserve"> </w:t>
      </w:r>
      <w:del w:id="1010" w:author="Edward Garnero" w:date="2015-01-20T14:22:00Z">
        <w:r w:rsidR="00EF100E" w:rsidRPr="00D145A4" w:rsidDel="004F5462">
          <w:delText xml:space="preserve">the </w:delText>
        </w:r>
      </w:del>
      <w:r w:rsidR="00EF100E" w:rsidRPr="00D145A4">
        <w:t>polarity and reverse</w:t>
      </w:r>
      <w:ins w:id="1011" w:author="Edward Garnero" w:date="2015-01-20T14:22:00Z">
        <w:r w:rsidR="004F5462">
          <w:t>d</w:t>
        </w:r>
      </w:ins>
      <w:r w:rsidR="00EF100E" w:rsidRPr="00D145A4">
        <w:t xml:space="preserve"> </w:t>
      </w:r>
      <w:del w:id="1012" w:author="Edward Garnero" w:date="2015-01-20T14:22:00Z">
        <w:r w:rsidR="00EF100E" w:rsidRPr="00D145A4" w:rsidDel="004F5462">
          <w:delText xml:space="preserve">the </w:delText>
        </w:r>
      </w:del>
      <w:ins w:id="1013" w:author="Edward Garnero" w:date="2015-01-20T14:22:00Z">
        <w:r w:rsidR="004F5462">
          <w:t>in</w:t>
        </w:r>
        <w:r w:rsidR="004F5462" w:rsidRPr="00D145A4">
          <w:t xml:space="preserve"> </w:t>
        </w:r>
      </w:ins>
      <w:r w:rsidR="00EF100E" w:rsidRPr="00D145A4">
        <w:t>time</w:t>
      </w:r>
      <w:ins w:id="1014" w:author="Edward Garnero" w:date="2015-01-20T14:22:00Z">
        <w:r w:rsidR="004F5462">
          <w:t xml:space="preserve">, then added to </w:t>
        </w:r>
      </w:ins>
      <w:del w:id="1015" w:author="Edward Garnero" w:date="2015-01-20T14:22:00Z">
        <w:r w:rsidR="00EF100E" w:rsidRPr="00D145A4" w:rsidDel="004F5462">
          <w:delText xml:space="preserve"> of the front part to add with </w:delText>
        </w:r>
      </w:del>
      <w:r w:rsidR="00EF100E" w:rsidRPr="00D145A4">
        <w:t xml:space="preserve">the back part, which yields the FRS </w:t>
      </w:r>
      <w:r w:rsidR="00C30EE0">
        <w:t>trace</w:t>
      </w:r>
      <w:r w:rsidR="00C30EE0" w:rsidRPr="00D145A4">
        <w:t xml:space="preserve"> </w:t>
      </w:r>
      <w:r w:rsidR="00EF100E" w:rsidRPr="00D145A4">
        <w:t xml:space="preserve">(thick black line) with </w:t>
      </w:r>
      <w:r w:rsidR="00EF100E" w:rsidRPr="00D145A4">
        <w:rPr>
          <w:i/>
        </w:rPr>
        <w:t>ScS</w:t>
      </w:r>
      <w:r w:rsidR="00EF100E" w:rsidRPr="00D145A4">
        <w:t xml:space="preserve"> stripped out.</w:t>
      </w:r>
      <w:r w:rsidR="00EF100E" w:rsidRPr="00D145A4">
        <w:rPr>
          <w:b/>
        </w:rPr>
        <w:t xml:space="preserve"> </w:t>
      </w:r>
      <w:ins w:id="1016" w:author="Edward Garnero" w:date="2015-01-20T14:23:00Z">
        <w:r w:rsidR="004F5462">
          <w:t xml:space="preserve">The remaining constructive sum of the </w:t>
        </w:r>
        <w:r w:rsidR="004F5462" w:rsidRPr="00BC076C">
          <w:rPr>
            <w:i/>
            <w:rPrChange w:id="1017" w:author="Edward Garnero" w:date="2015-01-21T08:46:00Z">
              <w:rPr/>
            </w:rPrChange>
          </w:rPr>
          <w:t>SdS</w:t>
        </w:r>
        <w:r w:rsidR="004F5462">
          <w:t xml:space="preserve"> and </w:t>
        </w:r>
        <w:r w:rsidR="004F5462" w:rsidRPr="00BC076C">
          <w:rPr>
            <w:i/>
            <w:rPrChange w:id="1018" w:author="Edward Garnero" w:date="2015-01-21T08:46:00Z">
              <w:rPr/>
            </w:rPrChange>
          </w:rPr>
          <w:t>ScscS</w:t>
        </w:r>
        <w:r w:rsidR="004F5462">
          <w:t xml:space="preserve"> ULVZ arrivals is denoted </w:t>
        </w:r>
        <w:r w:rsidR="004F5462" w:rsidRPr="00BC076C">
          <w:rPr>
            <w:i/>
            <w:rPrChange w:id="1019" w:author="Edward Garnero" w:date="2015-01-21T08:46:00Z">
              <w:rPr/>
            </w:rPrChange>
          </w:rPr>
          <w:t>S</w:t>
        </w:r>
        <w:r w:rsidR="004F5462" w:rsidRPr="00BC076C">
          <w:rPr>
            <w:i/>
            <w:vertAlign w:val="superscript"/>
            <w:rPrChange w:id="1020" w:author="Edward Garnero" w:date="2015-01-21T08:46:00Z">
              <w:rPr/>
            </w:rPrChange>
          </w:rPr>
          <w:t>U</w:t>
        </w:r>
        <w:r w:rsidR="004F5462">
          <w:t xml:space="preserve">. </w:t>
        </w:r>
      </w:ins>
      <w:r w:rsidR="00EF100E" w:rsidRPr="00D145A4">
        <w:t xml:space="preserve">(b) Similar </w:t>
      </w:r>
      <w:del w:id="1021" w:author="Edward Garnero" w:date="2015-01-20T14:24:00Z">
        <w:r w:rsidR="00EF100E" w:rsidRPr="00D145A4" w:rsidDel="004F5462">
          <w:delText xml:space="preserve">with </w:delText>
        </w:r>
      </w:del>
      <w:ins w:id="1022" w:author="Edward Garnero" w:date="2015-01-20T14:24:00Z">
        <w:r w:rsidR="004F5462">
          <w:t>to</w:t>
        </w:r>
        <w:r w:rsidR="004F5462" w:rsidRPr="00D145A4">
          <w:t xml:space="preserve"> </w:t>
        </w:r>
      </w:ins>
      <w:r w:rsidR="00EF100E" w:rsidRPr="00D145A4">
        <w:t xml:space="preserve">(a), </w:t>
      </w:r>
      <w:del w:id="1023" w:author="Edward Garnero" w:date="2015-01-20T14:24:00Z">
        <w:r w:rsidR="00EF100E" w:rsidRPr="00D145A4" w:rsidDel="004F5462">
          <w:delText>we apply</w:delText>
        </w:r>
      </w:del>
      <w:ins w:id="1024" w:author="Edward Garnero" w:date="2015-01-20T14:24:00Z">
        <w:r w:rsidR="004F5462">
          <w:t>with</w:t>
        </w:r>
      </w:ins>
      <w:r w:rsidR="00EF100E" w:rsidRPr="00D145A4">
        <w:t xml:space="preserve"> the FRS </w:t>
      </w:r>
      <w:ins w:id="1025" w:author="Edward Garnero" w:date="2015-01-20T14:24:00Z">
        <w:r w:rsidR="004F5462">
          <w:t xml:space="preserve">method applied </w:t>
        </w:r>
      </w:ins>
      <w:r w:rsidR="00EF100E" w:rsidRPr="00D145A4">
        <w:t>to a data record from an event on 19 July 2008</w:t>
      </w:r>
      <w:r w:rsidR="00920A65">
        <w:t>, recorded by EarthScope station Z16A</w:t>
      </w:r>
      <w:del w:id="1026" w:author="Edward Garnero" w:date="2015-01-20T14:24:00Z">
        <w:r w:rsidR="00EF100E" w:rsidRPr="00D145A4" w:rsidDel="004F5462">
          <w:delText xml:space="preserve">, </w:delText>
        </w:r>
      </w:del>
      <w:ins w:id="1027" w:author="Edward Garnero" w:date="2015-01-20T14:24:00Z">
        <w:r w:rsidR="004F5462">
          <w:t>.</w:t>
        </w:r>
        <w:r w:rsidR="004F5462" w:rsidRPr="00D145A4">
          <w:t xml:space="preserve"> </w:t>
        </w:r>
      </w:ins>
      <w:del w:id="1028" w:author="Edward Garnero" w:date="2015-01-20T14:24:00Z">
        <w:r w:rsidR="00EF100E" w:rsidRPr="00D145A4" w:rsidDel="004F5462">
          <w:delText>which also</w:delText>
        </w:r>
      </w:del>
      <w:ins w:id="1029" w:author="Edward Garnero" w:date="2015-01-20T14:24:00Z">
        <w:r w:rsidR="004F5462">
          <w:t>This record</w:t>
        </w:r>
      </w:ins>
      <w:r w:rsidR="00EF100E" w:rsidRPr="00D145A4">
        <w:t xml:space="preserve"> </w:t>
      </w:r>
      <w:del w:id="1030" w:author="Edward Garnero" w:date="2015-01-20T14:25:00Z">
        <w:r w:rsidR="00EF100E" w:rsidRPr="00D145A4" w:rsidDel="004F5462">
          <w:delText>gives us a</w:delText>
        </w:r>
      </w:del>
      <w:ins w:id="1031" w:author="Edward Garnero" w:date="2015-01-20T14:25:00Z">
        <w:r w:rsidR="004F5462">
          <w:t>results in an</w:t>
        </w:r>
      </w:ins>
      <w:r w:rsidR="00EF100E" w:rsidRPr="00D145A4">
        <w:t xml:space="preserve"> FRS </w:t>
      </w:r>
      <w:r w:rsidR="00920A65">
        <w:t>trace</w:t>
      </w:r>
      <w:r w:rsidR="00920A65" w:rsidRPr="00D145A4">
        <w:t xml:space="preserve"> </w:t>
      </w:r>
      <w:r w:rsidR="00EF100E" w:rsidRPr="00D145A4">
        <w:t xml:space="preserve">with </w:t>
      </w:r>
      <w:r w:rsidR="00920A65">
        <w:t>S</w:t>
      </w:r>
      <w:r w:rsidR="00920A65" w:rsidRPr="0079261D">
        <w:rPr>
          <w:vertAlign w:val="superscript"/>
        </w:rPr>
        <w:t>U</w:t>
      </w:r>
      <w:r w:rsidR="00EF100E" w:rsidRPr="00D145A4">
        <w:t xml:space="preserve"> </w:t>
      </w:r>
      <w:r w:rsidR="00983F4E">
        <w:t xml:space="preserve">peak </w:t>
      </w:r>
      <w:del w:id="1032" w:author="Edward Garnero" w:date="2015-01-20T14:25:00Z">
        <w:r w:rsidR="00EF100E" w:rsidRPr="00D145A4" w:rsidDel="004F5462">
          <w:delText xml:space="preserve">very </w:delText>
        </w:r>
      </w:del>
      <w:ins w:id="1033" w:author="Edward Garnero" w:date="2015-01-20T14:25:00Z">
        <w:r w:rsidR="004F5462">
          <w:t>relatively</w:t>
        </w:r>
        <w:r w:rsidR="004F5462" w:rsidRPr="00D145A4">
          <w:t xml:space="preserve"> </w:t>
        </w:r>
      </w:ins>
      <w:r w:rsidR="00EF100E" w:rsidRPr="00D145A4">
        <w:t xml:space="preserve">close to time zero, suggesting a </w:t>
      </w:r>
      <w:del w:id="1034" w:author="Edward Garnero" w:date="2015-01-20T14:25:00Z">
        <w:r w:rsidR="00EF100E" w:rsidRPr="00D145A4" w:rsidDel="004F5462">
          <w:delText xml:space="preserve">very </w:delText>
        </w:r>
      </w:del>
      <w:r w:rsidR="00EF100E" w:rsidRPr="00D145A4">
        <w:t>thin ULVZ layer.</w:t>
      </w:r>
      <w:r w:rsidR="006834EA">
        <w:t xml:space="preserve"> (c) and (d) show some data examples of FRS traces with and without S</w:t>
      </w:r>
      <w:r w:rsidR="006834EA" w:rsidRPr="0079261D">
        <w:rPr>
          <w:vertAlign w:val="superscript"/>
        </w:rPr>
        <w:t>U</w:t>
      </w:r>
      <w:r w:rsidR="006834EA" w:rsidRPr="00D145A4">
        <w:t xml:space="preserve"> </w:t>
      </w:r>
      <w:r w:rsidR="006834EA">
        <w:t>peak</w:t>
      </w:r>
      <w:ins w:id="1035" w:author="Edward Garnero" w:date="2015-01-20T14:25:00Z">
        <w:r w:rsidR="004F5462">
          <w:t>s,</w:t>
        </w:r>
      </w:ins>
      <w:r w:rsidR="006834EA">
        <w:t xml:space="preserve"> respectively</w:t>
      </w:r>
      <w:ins w:id="1036" w:author="Edward Garnero" w:date="2015-01-20T14:26:00Z">
        <w:r w:rsidR="007A36FE">
          <w:t xml:space="preserve">. The traces in (c) and (d) are scaled according to the plotted size of the </w:t>
        </w:r>
        <w:r w:rsidR="007A36FE" w:rsidRPr="00BC076C">
          <w:rPr>
            <w:i/>
            <w:rPrChange w:id="1037" w:author="Edward Garnero" w:date="2015-01-21T08:46:00Z">
              <w:rPr/>
            </w:rPrChange>
          </w:rPr>
          <w:t>ScS</w:t>
        </w:r>
        <w:r w:rsidR="007A36FE">
          <w:t xml:space="preserve"> amplitude in panel (a)</w:t>
        </w:r>
      </w:ins>
      <w:r w:rsidR="006834EA">
        <w:t xml:space="preserve">. </w:t>
      </w:r>
      <w:ins w:id="1038" w:author="Edward Garnero" w:date="2015-01-20T14:27:00Z">
        <w:r w:rsidR="007A36FE" w:rsidRPr="007A36FE">
          <w:rPr>
            <w:highlight w:val="yellow"/>
            <w:rPrChange w:id="1039" w:author="Edward Garnero" w:date="2015-01-20T14:29:00Z">
              <w:rPr/>
            </w:rPrChange>
          </w:rPr>
          <w:t xml:space="preserve">[[ISSUE: the ScS peaks in panel a and panel b of Figure 3 are different sizes. They </w:t>
        </w:r>
      </w:ins>
      <w:ins w:id="1040" w:author="Edward Garnero" w:date="2015-01-20T14:28:00Z">
        <w:r w:rsidR="007A36FE" w:rsidRPr="007A36FE">
          <w:rPr>
            <w:highlight w:val="yellow"/>
            <w:rPrChange w:id="1041" w:author="Edward Garnero" w:date="2015-01-20T14:29:00Z">
              <w:rPr/>
            </w:rPrChange>
          </w:rPr>
          <w:t xml:space="preserve">should be the same, and thus the FRS traces accordingly scaled.  This is important (read fig caption) because I state the panels c and d are scaled according to the ScS in panels </w:t>
        </w:r>
      </w:ins>
      <w:ins w:id="1042" w:author="Edward Garnero" w:date="2015-01-20T14:29:00Z">
        <w:r w:rsidR="007A36FE" w:rsidRPr="007A36FE">
          <w:rPr>
            <w:highlight w:val="yellow"/>
            <w:rPrChange w:id="1043" w:author="Edward Garnero" w:date="2015-01-20T14:29:00Z">
              <w:rPr/>
            </w:rPrChange>
          </w:rPr>
          <w:t>“a and b”.  please fix according to what is correct (since I don’t really know how c and d are scaled.</w:t>
        </w:r>
      </w:ins>
      <w:ins w:id="1044" w:author="Edward Garnero" w:date="2015-01-20T14:34:00Z">
        <w:r w:rsidR="009C0198">
          <w:rPr>
            <w:highlight w:val="yellow"/>
          </w:rPr>
          <w:t xml:space="preserve"> Note: I shaded the S</w:t>
        </w:r>
        <w:r w:rsidR="009C0198" w:rsidRPr="009C0198">
          <w:rPr>
            <w:highlight w:val="yellow"/>
            <w:vertAlign w:val="superscript"/>
            <w:rPrChange w:id="1045" w:author="Edward Garnero" w:date="2015-01-20T14:35:00Z">
              <w:rPr>
                <w:highlight w:val="yellow"/>
              </w:rPr>
            </w:rPrChange>
          </w:rPr>
          <w:t>U</w:t>
        </w:r>
        <w:r w:rsidR="009C0198">
          <w:rPr>
            <w:highlight w:val="yellow"/>
          </w:rPr>
          <w:t xml:space="preserve"> pulses in (c) to be like that in a and b.  here, I assumed a zero line.  please look at the original FRS pulses to make sure </w:t>
        </w:r>
      </w:ins>
      <w:ins w:id="1046" w:author="Edward Garnero" w:date="2015-01-20T14:35:00Z">
        <w:r w:rsidR="009C0198">
          <w:rPr>
            <w:highlight w:val="yellow"/>
          </w:rPr>
          <w:t>I</w:t>
        </w:r>
      </w:ins>
      <w:ins w:id="1047" w:author="Edward Garnero" w:date="2015-01-20T14:34:00Z">
        <w:r w:rsidR="009C0198">
          <w:rPr>
            <w:highlight w:val="yellow"/>
          </w:rPr>
          <w:t xml:space="preserve"> </w:t>
        </w:r>
      </w:ins>
      <w:ins w:id="1048" w:author="Edward Garnero" w:date="2015-01-20T14:35:00Z">
        <w:r w:rsidR="009C0198">
          <w:rPr>
            <w:highlight w:val="yellow"/>
          </w:rPr>
          <w:t>didn’t do horribly bad!</w:t>
        </w:r>
      </w:ins>
      <w:ins w:id="1049" w:author="Edward Garnero" w:date="2015-01-20T14:29:00Z">
        <w:r w:rsidR="007A36FE" w:rsidRPr="007A36FE">
          <w:rPr>
            <w:highlight w:val="yellow"/>
            <w:rPrChange w:id="1050" w:author="Edward Garnero" w:date="2015-01-20T14:29:00Z">
              <w:rPr/>
            </w:rPrChange>
          </w:rPr>
          <w:t>]]</w:t>
        </w:r>
      </w:ins>
    </w:p>
    <w:p w14:paraId="0EC5C427" w14:textId="77777777" w:rsidR="00EF100E" w:rsidRPr="00D145A4" w:rsidRDefault="00EF100E" w:rsidP="00EF100E">
      <w:pPr>
        <w:pStyle w:val="Default"/>
        <w:spacing w:line="480" w:lineRule="auto"/>
        <w:jc w:val="center"/>
        <w:rPr>
          <w:b/>
        </w:rPr>
      </w:pPr>
    </w:p>
    <w:p w14:paraId="5402CB8E" w14:textId="02CBDD6B" w:rsidR="00EF100E" w:rsidRPr="00D145A4" w:rsidRDefault="00FE3FB7" w:rsidP="00EF100E">
      <w:pPr>
        <w:pStyle w:val="Default"/>
        <w:spacing w:line="480" w:lineRule="auto"/>
        <w:jc w:val="both"/>
      </w:pPr>
      <w:r>
        <w:rPr>
          <w:b/>
        </w:rPr>
        <w:t xml:space="preserve">Figure </w:t>
      </w:r>
      <w:r w:rsidR="00EF100E" w:rsidRPr="00D145A4">
        <w:rPr>
          <w:b/>
        </w:rPr>
        <w:t xml:space="preserve">4. </w:t>
      </w:r>
      <w:r w:rsidR="00EF100E" w:rsidRPr="00D145A4">
        <w:t xml:space="preserve">Tests of FRS residual peak time and amplitude variations with respect to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w:t>
      </w:r>
      <w:r w:rsidR="00EF100E" w:rsidRPr="000007F1">
        <w:rPr>
          <w:rFonts w:ascii="Symbol" w:hAnsi="Symbol"/>
          <w:szCs w:val="28"/>
        </w:rPr>
        <w:t></w:t>
      </w:r>
      <w:r w:rsidR="00EF100E" w:rsidRPr="000007F1">
        <w:rPr>
          <w:rFonts w:ascii="Symbol" w:hAnsi="Symbol"/>
        </w:rPr>
        <w:t></w:t>
      </w:r>
      <w:r w:rsidR="00EF100E" w:rsidRPr="00D145A4">
        <w:t xml:space="preserve">, thickness,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(a)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model tests. We applied FRS technique to synthetic seismograms from ULVZ models with varying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but </w:t>
      </w:r>
      <w:del w:id="1051" w:author="Edward Garnero" w:date="2015-01-20T15:09:00Z">
        <w:r w:rsidR="00EF100E" w:rsidRPr="00D145A4" w:rsidDel="00F83A6F">
          <w:delText>the same</w:delText>
        </w:r>
      </w:del>
      <w:ins w:id="1052" w:author="Edward Garnero" w:date="2015-01-20T15:09:00Z">
        <w:r w:rsidR="00F83A6F">
          <w:t>fixing</w:t>
        </w:r>
      </w:ins>
      <w:r w:rsidR="00EF100E" w:rsidRPr="00D145A4">
        <w:t xml:space="preserve"> </w:t>
      </w:r>
      <w:r w:rsidR="00EF100E" w:rsidRPr="000007F1">
        <w:rPr>
          <w:rFonts w:ascii="Symbol" w:hAnsi="Symbol"/>
          <w:szCs w:val="28"/>
        </w:rPr>
        <w:t></w:t>
      </w:r>
      <w:r w:rsidR="00EF100E" w:rsidRPr="000007F1">
        <w:rPr>
          <w:rFonts w:ascii="Symbol" w:hAnsi="Symbol"/>
        </w:rPr>
        <w:t></w:t>
      </w:r>
      <w:r w:rsidR="00EF100E" w:rsidRPr="00D145A4">
        <w:t xml:space="preserve">,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and thickness at 10%, -10% and 15 km</w:t>
      </w:r>
      <w:ins w:id="1053" w:author="Edward Garnero" w:date="2015-01-20T15:09:00Z">
        <w:r w:rsidR="00F83A6F">
          <w:t>,</w:t>
        </w:r>
      </w:ins>
      <w:r w:rsidR="00EF100E" w:rsidRPr="00D145A4">
        <w:t xml:space="preserve"> respectively. We measured the peak time and amplitude of FRS residuals </w:t>
      </w:r>
      <w:del w:id="1054" w:author="Edward Garnero" w:date="2015-01-20T15:14:00Z">
        <w:r w:rsidR="00EF100E" w:rsidRPr="00D145A4" w:rsidDel="0040620B">
          <w:delText xml:space="preserve">at </w:delText>
        </w:r>
      </w:del>
      <w:ins w:id="1055" w:author="Edward Garnero" w:date="2015-01-20T15:14:00Z">
        <w:r w:rsidR="0040620B">
          <w:t>for synthetics at</w:t>
        </w:r>
        <w:r w:rsidR="0040620B" w:rsidRPr="00D145A4">
          <w:t xml:space="preserve"> </w:t>
        </w:r>
      </w:ins>
      <w:r w:rsidR="00EF100E" w:rsidRPr="00D145A4">
        <w:t xml:space="preserve">70° </w:t>
      </w:r>
      <w:ins w:id="1056" w:author="Edward Garnero" w:date="2015-01-20T15:14:00Z">
        <w:r w:rsidR="0040620B">
          <w:t xml:space="preserve">in epicentral </w:t>
        </w:r>
      </w:ins>
      <w:r w:rsidR="00EF100E" w:rsidRPr="00D145A4">
        <w:t>distance</w:t>
      </w:r>
      <w:ins w:id="1057" w:author="Edward Garnero" w:date="2015-01-20T15:14:00Z">
        <w:r w:rsidR="0040620B">
          <w:t xml:space="preserve"> (source depth = </w:t>
        </w:r>
        <w:r w:rsidR="0040620B" w:rsidRPr="0040620B">
          <w:rPr>
            <w:highlight w:val="yellow"/>
            <w:rPrChange w:id="1058" w:author="Edward Garnero" w:date="2015-01-20T15:15:00Z">
              <w:rPr/>
            </w:rPrChange>
          </w:rPr>
          <w:t>XXX</w:t>
        </w:r>
        <w:r w:rsidR="0040620B">
          <w:t xml:space="preserve"> km)</w:t>
        </w:r>
      </w:ins>
      <w:r w:rsidR="00EF100E" w:rsidRPr="00D145A4">
        <w:t xml:space="preserve">. The left and middle panels show the variation of FRS peak time and amplitude with respect to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respectively. The right panel shows the FRS residuals corresponding to PREM model and ULVZ models with different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(b) FRS tests for ULVZ </w:t>
      </w:r>
      <w:r w:rsidR="00EF100E" w:rsidRPr="000007F1">
        <w:rPr>
          <w:rFonts w:ascii="Symbol" w:hAnsi="Symbol"/>
          <w:szCs w:val="28"/>
        </w:rPr>
        <w:t></w:t>
      </w:r>
      <w:r w:rsidR="00EF100E" w:rsidRPr="000007F1">
        <w:rPr>
          <w:rFonts w:ascii="Symbol" w:hAnsi="Symbol"/>
        </w:rPr>
        <w:t></w:t>
      </w:r>
      <w:r w:rsidR="00EF100E" w:rsidRPr="00D145A4">
        <w:t xml:space="preserve"> models </w:t>
      </w:r>
      <w:del w:id="1059" w:author="Edward Garnero" w:date="2015-01-20T15:15:00Z">
        <w:r w:rsidR="00EF100E" w:rsidRPr="00D145A4" w:rsidDel="0040620B">
          <w:delText xml:space="preserve">with </w:delText>
        </w:r>
      </w:del>
      <w:ins w:id="1060" w:author="Edward Garnero" w:date="2015-01-20T15:15:00Z">
        <w:r w:rsidR="0040620B">
          <w:t>where</w:t>
        </w:r>
        <w:r w:rsidR="0040620B" w:rsidRPr="00D145A4">
          <w:t xml:space="preserve"> </w:t>
        </w:r>
      </w:ins>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thickness,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w:t>
      </w:r>
      <w:ins w:id="1061" w:author="Edward Garnero" w:date="2015-01-20T15:15:00Z">
        <w:r w:rsidR="0040620B">
          <w:t xml:space="preserve">were </w:t>
        </w:r>
      </w:ins>
      <w:r w:rsidR="00EF100E" w:rsidRPr="00D145A4">
        <w:t>fixed at -30%, 15 km and -10% respectively.</w:t>
      </w:r>
      <w:r w:rsidR="00EF100E" w:rsidRPr="00D145A4">
        <w:rPr>
          <w:i/>
        </w:rPr>
        <w:t xml:space="preserve"> </w:t>
      </w:r>
      <w:r w:rsidR="00EF100E" w:rsidRPr="00D145A4">
        <w:t>(c) FRS tests for models with different ULVZ thickness</w:t>
      </w:r>
      <w:ins w:id="1062" w:author="Edward Garnero" w:date="2015-01-20T15:15:00Z">
        <w:r w:rsidR="0040620B">
          <w:t>es,</w:t>
        </w:r>
      </w:ins>
      <w:r w:rsidR="00EF100E" w:rsidRPr="00D145A4">
        <w:t xml:space="preserve"> but </w:t>
      </w:r>
      <w:del w:id="1063" w:author="Edward Garnero" w:date="2015-01-20T15:15:00Z">
        <w:r w:rsidR="00EF100E" w:rsidRPr="00D145A4" w:rsidDel="0040620B">
          <w:delText xml:space="preserve">same </w:delText>
        </w:r>
      </w:del>
      <w:ins w:id="1064" w:author="Edward Garnero" w:date="2015-01-20T15:15:00Z">
        <w:r w:rsidR="0040620B">
          <w:t>fixing</w:t>
        </w:r>
        <w:r w:rsidR="0040620B" w:rsidRPr="00D145A4">
          <w:t xml:space="preserve"> </w:t>
        </w:r>
      </w:ins>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w:t>
      </w:r>
      <w:r w:rsidR="00EF100E" w:rsidRPr="000007F1">
        <w:rPr>
          <w:rFonts w:ascii="Symbol" w:hAnsi="Symbol"/>
          <w:szCs w:val="28"/>
        </w:rPr>
        <w:t></w:t>
      </w:r>
      <w:r w:rsidR="00EF100E" w:rsidRPr="000007F1">
        <w:rPr>
          <w:rFonts w:ascii="Symbol" w:hAnsi="Symbol"/>
        </w:rPr>
        <w:t></w:t>
      </w:r>
      <w:r w:rsidR="00EF100E" w:rsidRPr="00D145A4">
        <w:t xml:space="preserve"> and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at -30%, 10%, and -10%</w:t>
      </w:r>
      <w:ins w:id="1065" w:author="Edward Garnero" w:date="2015-01-20T15:15:00Z">
        <w:r w:rsidR="0040620B">
          <w:t>,</w:t>
        </w:r>
      </w:ins>
      <w:r w:rsidR="00EF100E" w:rsidRPr="00D145A4">
        <w:t xml:space="preserve"> respectively. (d) FRS tests for ULVZ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 models with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thickness, and </w:t>
      </w:r>
      <w:r w:rsidR="00EF100E" w:rsidRPr="000007F1">
        <w:rPr>
          <w:rFonts w:ascii="Symbol" w:hAnsi="Symbol"/>
          <w:szCs w:val="28"/>
        </w:rPr>
        <w:t></w:t>
      </w:r>
      <w:r w:rsidR="00EF100E" w:rsidRPr="000007F1">
        <w:rPr>
          <w:rFonts w:ascii="Symbol" w:hAnsi="Symbol"/>
        </w:rPr>
        <w:t></w:t>
      </w:r>
      <w:r w:rsidR="00EF100E" w:rsidRPr="00D145A4">
        <w:t xml:space="preserve"> fixed at -30%, 15 km, and 10%</w:t>
      </w:r>
      <w:ins w:id="1066" w:author="Edward Garnero" w:date="2015-01-20T15:16:00Z">
        <w:r w:rsidR="0040620B">
          <w:t>,</w:t>
        </w:r>
      </w:ins>
      <w:r w:rsidR="00EF100E" w:rsidRPr="00D145A4">
        <w:t xml:space="preserve"> respectively.</w:t>
      </w:r>
    </w:p>
    <w:p w14:paraId="0A47FA0E" w14:textId="77777777" w:rsidR="00EF100E" w:rsidRPr="00D145A4" w:rsidRDefault="00EF100E" w:rsidP="00EF100E">
      <w:pPr>
        <w:pStyle w:val="Default"/>
        <w:spacing w:line="480" w:lineRule="auto"/>
        <w:jc w:val="center"/>
        <w:rPr>
          <w:b/>
        </w:rPr>
      </w:pPr>
    </w:p>
    <w:p w14:paraId="06509B0B" w14:textId="6DBED2DC" w:rsidR="00EF100E" w:rsidRPr="00D145A4" w:rsidRDefault="00FE3FB7" w:rsidP="00EF100E">
      <w:pPr>
        <w:pStyle w:val="Default"/>
        <w:spacing w:line="480" w:lineRule="auto"/>
        <w:jc w:val="both"/>
      </w:pPr>
      <w:r>
        <w:rPr>
          <w:b/>
        </w:rPr>
        <w:t xml:space="preserve">Figure </w:t>
      </w:r>
      <w:r w:rsidR="00EF100E" w:rsidRPr="00D145A4">
        <w:rPr>
          <w:b/>
        </w:rPr>
        <w:t xml:space="preserve">5. </w:t>
      </w:r>
      <w:del w:id="1067" w:author="Edward Garnero" w:date="2015-01-20T15:17:00Z">
        <w:r w:rsidR="00EF100E" w:rsidRPr="00D145A4" w:rsidDel="0040620B">
          <w:delText>Trade</w:delText>
        </w:r>
      </w:del>
      <w:ins w:id="1068" w:author="Edward Garnero" w:date="2015-01-20T15:17:00Z">
        <w:r w:rsidR="0040620B">
          <w:t>The t</w:t>
        </w:r>
        <w:r w:rsidR="0040620B" w:rsidRPr="00D145A4">
          <w:t>rade</w:t>
        </w:r>
      </w:ins>
      <w:r w:rsidR="00EF100E" w:rsidRPr="00D145A4">
        <w:t xml:space="preserve">-off relationship between ULVZ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and </w:t>
      </w:r>
      <w:ins w:id="1069" w:author="Edward Garnero" w:date="2015-01-20T15:17:00Z">
        <w:r w:rsidR="0040620B">
          <w:t xml:space="preserve">ULVZ </w:t>
        </w:r>
      </w:ins>
      <w:r w:rsidR="00EF100E" w:rsidRPr="00D145A4">
        <w:t>thickness</w:t>
      </w:r>
      <w:ins w:id="1070" w:author="Edward Garnero" w:date="2015-01-20T15:17:00Z">
        <w:r w:rsidR="0040620B">
          <w:t xml:space="preserve"> for</w:t>
        </w:r>
      </w:ins>
      <w:del w:id="1071" w:author="Edward Garnero" w:date="2015-01-20T15:17:00Z">
        <w:r w:rsidR="00EF100E" w:rsidRPr="00D145A4" w:rsidDel="0040620B">
          <w:delText xml:space="preserve">. </w:delText>
        </w:r>
      </w:del>
      <w:del w:id="1072" w:author="Edward Garnero" w:date="2015-01-20T15:16:00Z">
        <w:r w:rsidR="00EF100E" w:rsidRPr="00D145A4" w:rsidDel="0040620B">
          <w:delText>We calculate t</w:delText>
        </w:r>
      </w:del>
      <w:del w:id="1073" w:author="Edward Garnero" w:date="2015-01-20T15:17:00Z">
        <w:r w:rsidR="00EF100E" w:rsidRPr="00D145A4" w:rsidDel="0040620B">
          <w:delText>he</w:delText>
        </w:r>
      </w:del>
      <w:ins w:id="1074" w:author="Edward Garnero" w:date="2015-01-20T15:17:00Z">
        <w:r w:rsidR="0040620B">
          <w:t xml:space="preserve"> the</w:t>
        </w:r>
      </w:ins>
      <w:r w:rsidR="00EF100E" w:rsidRPr="00D145A4">
        <w:t xml:space="preserve"> arrival time</w:t>
      </w:r>
      <w:del w:id="1075" w:author="Edward Garnero" w:date="2015-01-20T15:18:00Z">
        <w:r w:rsidR="00EF100E" w:rsidRPr="00D145A4" w:rsidDel="0040620B">
          <w:delText>s</w:delText>
        </w:r>
      </w:del>
      <w:r w:rsidR="00EF100E" w:rsidRPr="00D145A4">
        <w:t xml:space="preserve"> of </w:t>
      </w:r>
      <w:ins w:id="1076" w:author="Edward Garnero" w:date="2015-01-20T15:16:00Z">
        <w:r w:rsidR="0040620B">
          <w:t xml:space="preserve">precursor </w:t>
        </w:r>
      </w:ins>
      <w:r w:rsidR="00EF100E" w:rsidRPr="00D145A4">
        <w:rPr>
          <w:i/>
        </w:rPr>
        <w:t>SdS</w:t>
      </w:r>
      <w:r w:rsidR="00EF100E" w:rsidRPr="00D145A4">
        <w:t xml:space="preserve"> relative to </w:t>
      </w:r>
      <w:r w:rsidR="00EF100E" w:rsidRPr="00D145A4">
        <w:rPr>
          <w:i/>
        </w:rPr>
        <w:t>ScS</w:t>
      </w:r>
      <w:r w:rsidR="00EF100E" w:rsidRPr="00D145A4">
        <w:t xml:space="preserve"> at 70° </w:t>
      </w:r>
      <w:ins w:id="1077" w:author="Edward Garnero" w:date="2015-01-20T15:18:00Z">
        <w:r w:rsidR="0040620B">
          <w:t xml:space="preserve">is shown (contours) </w:t>
        </w:r>
      </w:ins>
      <w:r w:rsidR="00EF100E" w:rsidRPr="00D145A4">
        <w:t xml:space="preserve">for ULVZ models with different </w:t>
      </w:r>
      <w:r w:rsidR="00EF100E" w:rsidRPr="000007F1">
        <w:rPr>
          <w:rFonts w:ascii="Symbol" w:hAnsi="Symbol"/>
          <w:szCs w:val="28"/>
        </w:rPr>
        <w:t></w:t>
      </w:r>
      <w:r w:rsidR="00EF100E" w:rsidRPr="00D145A4">
        <w:rPr>
          <w:i/>
        </w:rPr>
        <w:t>V</w:t>
      </w:r>
      <w:r w:rsidR="00EF100E" w:rsidRPr="00D145A4">
        <w:rPr>
          <w:i/>
          <w:vertAlign w:val="subscript"/>
        </w:rPr>
        <w:t>S</w:t>
      </w:r>
      <w:r w:rsidR="00EF100E">
        <w:t xml:space="preserve"> and</w:t>
      </w:r>
      <w:r w:rsidR="00EF100E" w:rsidRPr="00D145A4">
        <w:t xml:space="preserve"> thickness</w:t>
      </w:r>
      <w:del w:id="1078" w:author="Edward Garnero" w:date="2015-01-20T15:16:00Z">
        <w:r w:rsidR="00EF100E" w:rsidRPr="00D145A4" w:rsidDel="0040620B">
          <w:delText xml:space="preserve">. </w:delText>
        </w:r>
      </w:del>
      <w:ins w:id="1079" w:author="Edward Garnero" w:date="2015-01-20T15:16:00Z">
        <w:r w:rsidR="0040620B">
          <w:t xml:space="preserve"> (source depth in the synthetics was </w:t>
        </w:r>
        <w:r w:rsidR="0040620B" w:rsidRPr="0040620B">
          <w:rPr>
            <w:highlight w:val="yellow"/>
            <w:rPrChange w:id="1080" w:author="Edward Garnero" w:date="2015-01-20T15:17:00Z">
              <w:rPr/>
            </w:rPrChange>
          </w:rPr>
          <w:t>XXX</w:t>
        </w:r>
        <w:r w:rsidR="0040620B">
          <w:t xml:space="preserve"> km)</w:t>
        </w:r>
      </w:ins>
      <w:ins w:id="1081" w:author="Edward Garnero" w:date="2015-01-20T15:18:00Z">
        <w:r w:rsidR="0040620B">
          <w:t>.</w:t>
        </w:r>
      </w:ins>
      <w:ins w:id="1082" w:author="Edward Garnero" w:date="2015-01-20T15:16:00Z">
        <w:r w:rsidR="0040620B" w:rsidRPr="00D145A4">
          <w:t xml:space="preserve"> </w:t>
        </w:r>
      </w:ins>
      <w:r w:rsidR="00EF100E" w:rsidRPr="00D145A4">
        <w:t xml:space="preserve">Contours are plotted in black lines with </w:t>
      </w:r>
      <w:r w:rsidR="00EF100E" w:rsidRPr="00D145A4">
        <w:rPr>
          <w:i/>
        </w:rPr>
        <w:t>SdS</w:t>
      </w:r>
      <w:r w:rsidR="00EF100E" w:rsidRPr="00D145A4">
        <w:t xml:space="preserve"> relative time labeled</w:t>
      </w:r>
      <w:del w:id="1083" w:author="Edward Garnero" w:date="2015-01-20T15:18:00Z">
        <w:r w:rsidR="00EF100E" w:rsidRPr="00D145A4" w:rsidDel="0040620B">
          <w:delText xml:space="preserve"> respectively</w:delText>
        </w:r>
      </w:del>
      <w:r w:rsidR="00EF100E" w:rsidRPr="00D145A4">
        <w:t>.</w:t>
      </w:r>
    </w:p>
    <w:p w14:paraId="5D58B210" w14:textId="77777777" w:rsidR="00EF100E" w:rsidRPr="00D145A4" w:rsidRDefault="00EF100E" w:rsidP="00EF100E">
      <w:pPr>
        <w:pStyle w:val="Default"/>
        <w:spacing w:line="480" w:lineRule="auto"/>
        <w:jc w:val="center"/>
        <w:rPr>
          <w:b/>
        </w:rPr>
      </w:pPr>
    </w:p>
    <w:p w14:paraId="2EB3EB14" w14:textId="79C992B4" w:rsidR="00365CA5" w:rsidRDefault="00FE3FB7" w:rsidP="00067C88">
      <w:pPr>
        <w:pStyle w:val="Default"/>
        <w:spacing w:line="480" w:lineRule="auto"/>
        <w:jc w:val="both"/>
      </w:pPr>
      <w:r>
        <w:rPr>
          <w:b/>
        </w:rPr>
        <w:t xml:space="preserve">Figure </w:t>
      </w:r>
      <w:r w:rsidR="00EF100E" w:rsidRPr="00D145A4">
        <w:rPr>
          <w:b/>
        </w:rPr>
        <w:t xml:space="preserve">6. </w:t>
      </w:r>
      <w:r w:rsidR="00EF100E" w:rsidRPr="00D145A4">
        <w:t xml:space="preserve">(a) </w:t>
      </w:r>
      <w:ins w:id="1084" w:author="Edward Garnero" w:date="2015-01-21T08:46:00Z">
        <w:r w:rsidR="00BC076C">
          <w:t>Geometry of the p</w:t>
        </w:r>
      </w:ins>
      <w:del w:id="1085" w:author="Edward Garnero" w:date="2015-01-21T08:46:00Z">
        <w:r w:rsidR="00EF100E" w:rsidRPr="00D145A4" w:rsidDel="00BC076C">
          <w:delText>P</w:delText>
        </w:r>
      </w:del>
      <w:r w:rsidR="00EF100E" w:rsidRPr="00D145A4">
        <w:t>hases</w:t>
      </w:r>
      <w:ins w:id="1086" w:author="Edward Garnero" w:date="2015-01-21T08:47:00Z">
        <w:r w:rsidR="00BC076C">
          <w:t xml:space="preserve"> </w:t>
        </w:r>
        <w:r w:rsidR="00BC076C" w:rsidRPr="007C53BE">
          <w:rPr>
            <w:i/>
            <w:rPrChange w:id="1087" w:author="Edward Garnero" w:date="2015-01-21T08:47:00Z">
              <w:rPr/>
            </w:rPrChange>
          </w:rPr>
          <w:t>S</w:t>
        </w:r>
        <w:r w:rsidR="00BC076C">
          <w:t xml:space="preserve"> and </w:t>
        </w:r>
        <w:r w:rsidR="00BC076C" w:rsidRPr="007C53BE">
          <w:rPr>
            <w:i/>
            <w:rPrChange w:id="1088" w:author="Edward Garnero" w:date="2015-01-21T08:47:00Z">
              <w:rPr/>
            </w:rPrChange>
          </w:rPr>
          <w:t>ScS</w:t>
        </w:r>
        <w:r w:rsidR="00BC076C">
          <w:t xml:space="preserve"> are shown in cross-section</w:t>
        </w:r>
        <w:r w:rsidR="007C53BE">
          <w:t>.</w:t>
        </w:r>
      </w:ins>
      <w:r w:rsidR="00EF100E" w:rsidRPr="00D145A4">
        <w:t xml:space="preserve"> </w:t>
      </w:r>
      <w:del w:id="1089" w:author="Edward Garnero" w:date="2015-01-21T08:47:00Z">
        <w:r w:rsidR="00EF100E" w:rsidRPr="00D145A4" w:rsidDel="007C53BE">
          <w:delText xml:space="preserve">used in this study. </w:delText>
        </w:r>
      </w:del>
      <w:r w:rsidR="00EF100E" w:rsidRPr="00D145A4">
        <w:t xml:space="preserve">(b) Raypaths </w:t>
      </w:r>
      <w:ins w:id="1090" w:author="Edward Garnero" w:date="2015-01-21T08:48:00Z">
        <w:r w:rsidR="007C53BE">
          <w:t xml:space="preserve">(blue) </w:t>
        </w:r>
      </w:ins>
      <w:r w:rsidR="00EF100E" w:rsidRPr="00D145A4">
        <w:t xml:space="preserve">predicted by </w:t>
      </w:r>
      <w:ins w:id="1091" w:author="Edward Garnero" w:date="2015-01-21T08:48:00Z">
        <w:r w:rsidR="007C53BE">
          <w:t xml:space="preserve">the </w:t>
        </w:r>
      </w:ins>
      <w:r w:rsidR="00EF100E" w:rsidRPr="00D145A4">
        <w:t>PREM model connecting events (</w:t>
      </w:r>
      <w:ins w:id="1092" w:author="Edward Garnero" w:date="2015-01-21T08:48:00Z">
        <w:r w:rsidR="007C53BE">
          <w:t xml:space="preserve">red </w:t>
        </w:r>
      </w:ins>
      <w:r w:rsidR="00EF100E" w:rsidRPr="00D145A4">
        <w:t xml:space="preserve">stars) and stations (black triangles) are </w:t>
      </w:r>
      <w:del w:id="1093" w:author="Edward Garnero" w:date="2015-01-21T08:48:00Z">
        <w:r w:rsidR="00EF100E" w:rsidRPr="00D145A4" w:rsidDel="007C53BE">
          <w:delText>plotted in gray</w:delText>
        </w:r>
      </w:del>
      <w:ins w:id="1094" w:author="Edward Garnero" w:date="2015-01-21T08:48:00Z">
        <w:r w:rsidR="007C53BE">
          <w:t>shown</w:t>
        </w:r>
      </w:ins>
      <w:r w:rsidR="00EF100E" w:rsidRPr="00D145A4">
        <w:t xml:space="preserve">. Small </w:t>
      </w:r>
      <w:del w:id="1095" w:author="Edward Garnero" w:date="2015-01-21T08:48:00Z">
        <w:r w:rsidR="00EF100E" w:rsidRPr="00D145A4" w:rsidDel="007C53BE">
          <w:delText>diamond shape</w:delText>
        </w:r>
      </w:del>
      <w:ins w:id="1096" w:author="Edward Garnero" w:date="2015-01-21T08:48:00Z">
        <w:r w:rsidR="007C53BE">
          <w:t>red</w:t>
        </w:r>
      </w:ins>
      <w:r w:rsidR="00EF100E" w:rsidRPr="00D145A4">
        <w:t xml:space="preserve"> dots </w:t>
      </w:r>
      <w:ins w:id="1097" w:author="Edward Garnero" w:date="2015-01-21T08:48:00Z">
        <w:r w:rsidR="007C53BE">
          <w:t xml:space="preserve">in the middle of the raypaths show </w:t>
        </w:r>
      </w:ins>
      <w:del w:id="1098" w:author="Edward Garnero" w:date="2015-01-21T08:49:00Z">
        <w:r w:rsidR="00EF100E" w:rsidRPr="00D145A4" w:rsidDel="007C53BE">
          <w:delText xml:space="preserve">stand for </w:delText>
        </w:r>
      </w:del>
      <w:r w:rsidR="00EF100E" w:rsidRPr="00D145A4">
        <w:rPr>
          <w:i/>
        </w:rPr>
        <w:t>ScS</w:t>
      </w:r>
      <w:r w:rsidR="00EF100E" w:rsidRPr="00D145A4">
        <w:t xml:space="preserve"> reflection locations on </w:t>
      </w:r>
      <w:ins w:id="1099" w:author="Edward Garnero" w:date="2015-01-21T08:49:00Z">
        <w:r w:rsidR="007C53BE">
          <w:t xml:space="preserve">the </w:t>
        </w:r>
      </w:ins>
      <w:r w:rsidR="00EF100E" w:rsidRPr="00D145A4">
        <w:t xml:space="preserve">CMB. </w:t>
      </w:r>
      <w:del w:id="1100" w:author="Edward Garnero" w:date="2015-01-21T08:49:00Z">
        <w:r w:rsidR="00EF100E" w:rsidRPr="00D145A4" w:rsidDel="007C53BE">
          <w:delText xml:space="preserve">Black </w:delText>
        </w:r>
      </w:del>
      <w:ins w:id="1101" w:author="Edward Garnero" w:date="2015-01-21T08:49:00Z">
        <w:r w:rsidR="007C53BE">
          <w:t>Thick light-green</w:t>
        </w:r>
        <w:r w:rsidR="007C53BE" w:rsidRPr="00D145A4">
          <w:t xml:space="preserve"> </w:t>
        </w:r>
      </w:ins>
      <w:r w:rsidR="00EF100E" w:rsidRPr="00D145A4">
        <w:t xml:space="preserve">lines denote the plate boundaries. </w:t>
      </w:r>
      <w:ins w:id="1102" w:author="Edward Garnero" w:date="2015-01-21T08:49:00Z">
        <w:r w:rsidR="007C53BE">
          <w:t xml:space="preserve">Small box around the events depicts region enlarged in panel </w:t>
        </w:r>
      </w:ins>
      <w:r w:rsidR="00EF100E" w:rsidRPr="00D145A4">
        <w:t>(c)</w:t>
      </w:r>
      <w:ins w:id="1103" w:author="Edward Garnero" w:date="2015-01-21T08:50:00Z">
        <w:r w:rsidR="007C53BE">
          <w:t>, which shows the lower hemisphere</w:t>
        </w:r>
      </w:ins>
      <w:r w:rsidR="00EF100E" w:rsidRPr="00D145A4">
        <w:t xml:space="preserve"> </w:t>
      </w:r>
      <w:r w:rsidR="00EF100E" w:rsidRPr="00D145A4">
        <w:rPr>
          <w:i/>
        </w:rPr>
        <w:t>P</w:t>
      </w:r>
      <w:r w:rsidR="00EF100E" w:rsidRPr="00D145A4">
        <w:t xml:space="preserve"> and </w:t>
      </w:r>
      <w:r w:rsidR="00EF100E" w:rsidRPr="00D145A4">
        <w:rPr>
          <w:i/>
        </w:rPr>
        <w:t>SH</w:t>
      </w:r>
      <w:r w:rsidR="00EF100E" w:rsidRPr="00D145A4">
        <w:t xml:space="preserve"> radiations patterns</w:t>
      </w:r>
      <w:ins w:id="1104" w:author="Edward Garnero" w:date="2015-01-21T08:51:00Z">
        <w:r w:rsidR="007C53BE">
          <w:t xml:space="preserve"> predicted from the CMT source information</w:t>
        </w:r>
      </w:ins>
      <w:r w:rsidR="00EF100E" w:rsidRPr="00D145A4">
        <w:t xml:space="preserve"> </w:t>
      </w:r>
      <w:ins w:id="1105" w:author="Edward Garnero" w:date="2015-01-21T08:52:00Z">
        <w:r w:rsidR="007C53BE">
          <w:t xml:space="preserve">provided by </w:t>
        </w:r>
        <w:r w:rsidR="007C53BE" w:rsidRPr="007C53BE">
          <w:rPr>
            <w:highlight w:val="yellow"/>
            <w:rPrChange w:id="1106" w:author="Edward Garnero" w:date="2015-01-21T08:52:00Z">
              <w:rPr/>
            </w:rPrChange>
          </w:rPr>
          <w:t>Ekstrom (</w:t>
        </w:r>
        <w:commentRangeStart w:id="1107"/>
        <w:r w:rsidR="007C53BE" w:rsidRPr="007C53BE">
          <w:rPr>
            <w:highlight w:val="yellow"/>
            <w:rPrChange w:id="1108" w:author="Edward Garnero" w:date="2015-01-21T08:52:00Z">
              <w:rPr/>
            </w:rPrChange>
          </w:rPr>
          <w:t>2XXX</w:t>
        </w:r>
        <w:commentRangeEnd w:id="1107"/>
        <w:r w:rsidR="007C53BE">
          <w:rPr>
            <w:rStyle w:val="CommentReference"/>
            <w:rFonts w:eastAsia="Times New Roman"/>
            <w:kern w:val="0"/>
          </w:rPr>
          <w:commentReference w:id="1107"/>
        </w:r>
        <w:r w:rsidR="007C53BE" w:rsidRPr="007C53BE">
          <w:rPr>
            <w:highlight w:val="yellow"/>
            <w:rPrChange w:id="1110" w:author="Edward Garnero" w:date="2015-01-21T08:52:00Z">
              <w:rPr/>
            </w:rPrChange>
          </w:rPr>
          <w:t>)</w:t>
        </w:r>
        <w:r w:rsidR="007C53BE">
          <w:t xml:space="preserve"> </w:t>
        </w:r>
      </w:ins>
      <w:r w:rsidR="00EF100E" w:rsidRPr="00D145A4">
        <w:t>(</w:t>
      </w:r>
      <w:del w:id="1111" w:author="Edward Garnero" w:date="2015-01-21T08:51:00Z">
        <w:r w:rsidR="00EF100E" w:rsidRPr="00D145A4" w:rsidDel="007C53BE">
          <w:delText xml:space="preserve">color </w:delText>
        </w:r>
      </w:del>
      <w:ins w:id="1112" w:author="Edward Garnero" w:date="2015-01-21T08:51:00Z">
        <w:r w:rsidR="007C53BE" w:rsidRPr="00D145A4">
          <w:t>color</w:t>
        </w:r>
        <w:r w:rsidR="007C53BE">
          <w:t>ed “</w:t>
        </w:r>
      </w:ins>
      <w:r w:rsidR="00EF100E" w:rsidRPr="00D145A4">
        <w:t>beach balls</w:t>
      </w:r>
      <w:ins w:id="1113" w:author="Edward Garnero" w:date="2015-01-21T08:51:00Z">
        <w:r w:rsidR="007C53BE">
          <w:t>”</w:t>
        </w:r>
      </w:ins>
      <w:r w:rsidR="00EF100E" w:rsidRPr="00D145A4">
        <w:t>)</w:t>
      </w:r>
      <w:ins w:id="1114" w:author="Edward Garnero" w:date="2015-01-21T08:51:00Z">
        <w:r w:rsidR="007C53BE">
          <w:t>.</w:t>
        </w:r>
      </w:ins>
      <w:r w:rsidR="00EF100E" w:rsidRPr="00D145A4">
        <w:t xml:space="preserve"> </w:t>
      </w:r>
      <w:ins w:id="1115" w:author="Edward Garnero" w:date="2015-01-21T08:53:00Z">
        <w:r w:rsidR="007C53BE">
          <w:t>For each event (red star), the P radiation pattern is shown with two SH radiation pattern</w:t>
        </w:r>
      </w:ins>
      <w:ins w:id="1116" w:author="Edward Garnero" w:date="2015-01-21T08:54:00Z">
        <w:r w:rsidR="007C53BE">
          <w:t xml:space="preserve">s: one with the predicted </w:t>
        </w:r>
        <w:r w:rsidR="007C53BE" w:rsidRPr="007C53BE">
          <w:rPr>
            <w:i/>
            <w:rPrChange w:id="1117" w:author="Edward Garnero" w:date="2015-01-21T08:56:00Z">
              <w:rPr/>
            </w:rPrChange>
          </w:rPr>
          <w:t>S</w:t>
        </w:r>
        <w:r w:rsidR="007C53BE">
          <w:t xml:space="preserve"> wave piercing points (lower left), and one with the </w:t>
        </w:r>
        <w:r w:rsidR="007C53BE" w:rsidRPr="007C53BE">
          <w:rPr>
            <w:i/>
            <w:rPrChange w:id="1118" w:author="Edward Garnero" w:date="2015-01-21T08:56:00Z">
              <w:rPr/>
            </w:rPrChange>
          </w:rPr>
          <w:t>ScS</w:t>
        </w:r>
        <w:r w:rsidR="007C53BE">
          <w:t xml:space="preserve"> piercing points (lower right)</w:t>
        </w:r>
      </w:ins>
      <w:ins w:id="1119" w:author="Edward Garnero" w:date="2015-01-21T08:55:00Z">
        <w:r w:rsidR="007C53BE">
          <w:t xml:space="preserve"> – piercing locations shown as black dots, and show that all events have </w:t>
        </w:r>
        <w:r w:rsidR="007C53BE" w:rsidRPr="007C53BE">
          <w:rPr>
            <w:i/>
            <w:rPrChange w:id="1120" w:author="Edward Garnero" w:date="2015-01-21T08:56:00Z">
              <w:rPr/>
            </w:rPrChange>
          </w:rPr>
          <w:t>S</w:t>
        </w:r>
        <w:r w:rsidR="007C53BE">
          <w:t xml:space="preserve"> and </w:t>
        </w:r>
        <w:r w:rsidR="007C53BE" w:rsidRPr="007C53BE">
          <w:rPr>
            <w:i/>
            <w:rPrChange w:id="1121" w:author="Edward Garnero" w:date="2015-01-21T08:56:00Z">
              <w:rPr/>
            </w:rPrChange>
          </w:rPr>
          <w:t>ScS</w:t>
        </w:r>
        <w:r w:rsidR="007C53BE">
          <w:t xml:space="preserve"> away from nodal lines.</w:t>
        </w:r>
      </w:ins>
      <w:ins w:id="1122" w:author="Edward Garnero" w:date="2015-01-21T08:54:00Z">
        <w:r w:rsidR="007C53BE">
          <w:t xml:space="preserve"> </w:t>
        </w:r>
      </w:ins>
      <w:ins w:id="1123" w:author="Edward Garnero" w:date="2015-01-21T08:53:00Z">
        <w:r w:rsidR="007C53BE">
          <w:t xml:space="preserve"> </w:t>
        </w:r>
      </w:ins>
      <w:ins w:id="1124" w:author="Edward Garnero" w:date="2015-01-21T08:56:00Z">
        <w:r w:rsidR="007C53BE">
          <w:t>The thick light-green line is the plate boundary.  Events are listed in Table 1.</w:t>
        </w:r>
      </w:ins>
      <w:del w:id="1125" w:author="Edward Garnero" w:date="2015-01-21T08:56:00Z">
        <w:r w:rsidR="00EF100E" w:rsidRPr="00D145A4" w:rsidDel="007C53BE">
          <w:delText xml:space="preserve">are plotted for each event (stars). </w:delText>
        </w:r>
        <w:r w:rsidR="00EF100E" w:rsidRPr="00D145A4" w:rsidDel="007C53BE">
          <w:rPr>
            <w:i/>
          </w:rPr>
          <w:delText>S</w:delText>
        </w:r>
        <w:r w:rsidR="00EF100E" w:rsidRPr="00D145A4" w:rsidDel="007C53BE">
          <w:delText xml:space="preserve"> and </w:delText>
        </w:r>
        <w:r w:rsidR="00EF100E" w:rsidRPr="00D145A4" w:rsidDel="007C53BE">
          <w:rPr>
            <w:i/>
          </w:rPr>
          <w:delText>ScS</w:delText>
        </w:r>
        <w:r w:rsidR="00EF100E" w:rsidRPr="00D145A4" w:rsidDel="007C53BE">
          <w:delText xml:space="preserve"> piercing locations (black crosses) are plotted on </w:delText>
        </w:r>
        <w:r w:rsidR="00EF100E" w:rsidRPr="00D145A4" w:rsidDel="007C53BE">
          <w:rPr>
            <w:i/>
          </w:rPr>
          <w:delText>SH</w:delText>
        </w:r>
        <w:r w:rsidR="00EF100E" w:rsidRPr="00D145A4" w:rsidDel="007C53BE">
          <w:delText xml:space="preserve"> radiation patterns for each event.</w:delText>
        </w:r>
      </w:del>
    </w:p>
    <w:p w14:paraId="474E1AE2" w14:textId="77777777" w:rsidR="00365CA5" w:rsidRDefault="00365CA5" w:rsidP="00365CA5">
      <w:pPr>
        <w:pStyle w:val="Default"/>
        <w:spacing w:line="480" w:lineRule="auto"/>
      </w:pPr>
    </w:p>
    <w:p w14:paraId="1A6A27EC" w14:textId="5E90A941" w:rsidR="00365CA5" w:rsidRDefault="00FE3FB7" w:rsidP="002F4153">
      <w:pPr>
        <w:pStyle w:val="Default"/>
        <w:spacing w:line="480" w:lineRule="auto"/>
        <w:jc w:val="both"/>
      </w:pPr>
      <w:r>
        <w:rPr>
          <w:b/>
        </w:rPr>
        <w:t xml:space="preserve">Figure </w:t>
      </w:r>
      <w:r w:rsidR="003A3B90">
        <w:rPr>
          <w:b/>
        </w:rPr>
        <w:t>7</w:t>
      </w:r>
      <w:r w:rsidR="00EF100E" w:rsidRPr="00D145A4">
        <w:rPr>
          <w:b/>
        </w:rPr>
        <w:t xml:space="preserve">. </w:t>
      </w:r>
      <w:r w:rsidR="00EF100E" w:rsidRPr="00D145A4">
        <w:t xml:space="preserve">(a) Empirical source stacks (black solid lines) of velocity seismograms for </w:t>
      </w:r>
      <w:r w:rsidR="00EF100E" w:rsidRPr="00D145A4">
        <w:rPr>
          <w:i/>
        </w:rPr>
        <w:t>S</w:t>
      </w:r>
      <w:r w:rsidR="00EF100E" w:rsidRPr="00D145A4">
        <w:t xml:space="preserve"> and </w:t>
      </w:r>
      <w:r w:rsidR="00EF100E" w:rsidRPr="00D145A4">
        <w:rPr>
          <w:i/>
        </w:rPr>
        <w:t>ScS</w:t>
      </w:r>
      <w:r w:rsidR="00EF100E" w:rsidRPr="00D145A4">
        <w:t xml:space="preserve"> are plotted for </w:t>
      </w:r>
      <w:del w:id="1126" w:author="Edward Garnero" w:date="2015-01-21T11:53:00Z">
        <w:r w:rsidR="00EF100E" w:rsidRPr="00D145A4" w:rsidDel="00361F84">
          <w:delText xml:space="preserve">an </w:delText>
        </w:r>
      </w:del>
      <w:ins w:id="1127" w:author="Edward Garnero" w:date="2015-01-21T11:53:00Z">
        <w:r w:rsidR="00361F84">
          <w:t xml:space="preserve">the </w:t>
        </w:r>
      </w:ins>
      <w:del w:id="1128" w:author="Edward Garnero" w:date="2015-01-21T11:54:00Z">
        <w:r w:rsidR="00EF100E" w:rsidRPr="00D145A4" w:rsidDel="00361F84">
          <w:delText xml:space="preserve">event on 26 </w:delText>
        </w:r>
      </w:del>
      <w:r w:rsidR="00EF100E" w:rsidRPr="00D145A4">
        <w:t xml:space="preserve">August </w:t>
      </w:r>
      <w:ins w:id="1129" w:author="Edward Garnero" w:date="2015-01-21T11:54:00Z">
        <w:r w:rsidR="00361F84">
          <w:t xml:space="preserve">26, </w:t>
        </w:r>
      </w:ins>
      <w:r w:rsidR="00EF100E" w:rsidRPr="00D145A4">
        <w:t>2007</w:t>
      </w:r>
      <w:ins w:id="1130" w:author="Edward Garnero" w:date="2015-01-21T11:54:00Z">
        <w:r w:rsidR="00361F84">
          <w:t xml:space="preserve"> event</w:t>
        </w:r>
      </w:ins>
      <w:r w:rsidR="00EF100E" w:rsidRPr="00D145A4">
        <w:t xml:space="preserve">. Gray </w:t>
      </w:r>
      <w:del w:id="1131" w:author="Edward Garnero" w:date="2015-01-21T11:54:00Z">
        <w:r w:rsidR="00EF100E" w:rsidRPr="00D145A4" w:rsidDel="00361F84">
          <w:delText xml:space="preserve">shades </w:delText>
        </w:r>
      </w:del>
      <w:ins w:id="1132" w:author="Edward Garnero" w:date="2015-01-21T11:54:00Z">
        <w:r w:rsidR="00361F84" w:rsidRPr="00D145A4">
          <w:t>shad</w:t>
        </w:r>
        <w:r w:rsidR="00361F84">
          <w:t>ing represents</w:t>
        </w:r>
        <w:r w:rsidR="00361F84" w:rsidRPr="00D145A4">
          <w:t xml:space="preserve"> </w:t>
        </w:r>
      </w:ins>
      <w:del w:id="1133" w:author="Edward Garnero" w:date="2015-01-21T11:54:00Z">
        <w:r w:rsidR="00EF100E" w:rsidRPr="00D145A4" w:rsidDel="00361F84">
          <w:delText xml:space="preserve">are </w:delText>
        </w:r>
      </w:del>
      <w:ins w:id="1134" w:author="Edward Garnero" w:date="2015-01-21T11:54:00Z">
        <w:r w:rsidR="00361F84">
          <w:t>one</w:t>
        </w:r>
        <w:r w:rsidR="00361F84" w:rsidRPr="00D145A4">
          <w:t xml:space="preserve"> </w:t>
        </w:r>
      </w:ins>
      <w:r w:rsidR="00EF100E" w:rsidRPr="00D145A4">
        <w:t xml:space="preserve">standard deviation associated with </w:t>
      </w:r>
      <w:ins w:id="1135" w:author="Edward Garnero" w:date="2015-01-21T11:54:00Z">
        <w:r w:rsidR="00361F84">
          <w:t xml:space="preserve">the </w:t>
        </w:r>
      </w:ins>
      <w:del w:id="1136" w:author="Edward Garnero" w:date="2015-01-21T11:55:00Z">
        <w:r w:rsidR="00EF100E" w:rsidRPr="00D145A4" w:rsidDel="00361F84">
          <w:delText>stacks</w:delText>
        </w:r>
      </w:del>
      <w:ins w:id="1137" w:author="Edward Garnero" w:date="2015-01-21T11:55:00Z">
        <w:r w:rsidR="00361F84" w:rsidRPr="00D145A4">
          <w:t>stack</w:t>
        </w:r>
        <w:r w:rsidR="00361F84">
          <w:t xml:space="preserve"> time points</w:t>
        </w:r>
      </w:ins>
      <w:r w:rsidR="00EF100E" w:rsidRPr="00D145A4">
        <w:t xml:space="preserve">. Numbers on the right denote number of records used to construct empirical sources. (b) </w:t>
      </w:r>
      <w:r w:rsidR="00EF100E" w:rsidRPr="00D145A4">
        <w:rPr>
          <w:i/>
        </w:rPr>
        <w:t>S</w:t>
      </w:r>
      <w:r w:rsidR="00EF100E" w:rsidRPr="00D145A4">
        <w:t xml:space="preserve"> empirical source (dash</w:t>
      </w:r>
      <w:ins w:id="1138" w:author="Edward Garnero" w:date="2015-01-21T11:55:00Z">
        <w:r w:rsidR="00361F84">
          <w:t>ed</w:t>
        </w:r>
      </w:ins>
      <w:r w:rsidR="00EF100E" w:rsidRPr="00D145A4">
        <w:t xml:space="preserve"> line) is stretched by 112% to fit the </w:t>
      </w:r>
      <w:r w:rsidR="00EF100E" w:rsidRPr="00D145A4">
        <w:rPr>
          <w:i/>
        </w:rPr>
        <w:t>ScS</w:t>
      </w:r>
      <w:r w:rsidR="00EF100E" w:rsidRPr="00D145A4">
        <w:t xml:space="preserve"> empirical source (solid black line). </w:t>
      </w:r>
      <w:del w:id="1139" w:author="Edward Garnero" w:date="2015-01-21T11:56:00Z">
        <w:r w:rsidR="00EF100E" w:rsidRPr="00D145A4" w:rsidDel="00361F84">
          <w:delText xml:space="preserve">The stretched </w:delText>
        </w:r>
        <w:r w:rsidR="00EF100E" w:rsidRPr="00D145A4" w:rsidDel="00361F84">
          <w:rPr>
            <w:i/>
          </w:rPr>
          <w:delText>S</w:delText>
        </w:r>
        <w:r w:rsidR="00EF100E" w:rsidRPr="00D145A4" w:rsidDel="00361F84">
          <w:delText xml:space="preserve"> (gray solid line) is then used to deconvolve with each trace.  </w:delText>
        </w:r>
      </w:del>
      <w:r w:rsidR="00EF100E" w:rsidRPr="00D145A4">
        <w:t xml:space="preserve">(c) Empirical source shape (black solid line) of deconvolved seismograms for </w:t>
      </w:r>
      <w:r w:rsidR="00EF100E" w:rsidRPr="00D145A4">
        <w:rPr>
          <w:i/>
        </w:rPr>
        <w:t>S</w:t>
      </w:r>
      <w:r w:rsidR="00EF100E" w:rsidRPr="00D145A4">
        <w:t xml:space="preserve"> and </w:t>
      </w:r>
      <w:r w:rsidR="00EF100E" w:rsidRPr="00D145A4">
        <w:rPr>
          <w:i/>
        </w:rPr>
        <w:t>ScS</w:t>
      </w:r>
      <w:r w:rsidR="00EF100E" w:rsidRPr="00D145A4">
        <w:t xml:space="preserve"> are plotted with respect to time. Gray </w:t>
      </w:r>
      <w:del w:id="1140" w:author="Edward Garnero" w:date="2015-01-21T11:56:00Z">
        <w:r w:rsidR="00EF100E" w:rsidRPr="00D145A4" w:rsidDel="00361F84">
          <w:delText xml:space="preserve">shades </w:delText>
        </w:r>
      </w:del>
      <w:ins w:id="1141" w:author="Edward Garnero" w:date="2015-01-21T11:56:00Z">
        <w:r w:rsidR="00361F84" w:rsidRPr="00D145A4">
          <w:t>shad</w:t>
        </w:r>
        <w:r w:rsidR="00361F84">
          <w:t>ing</w:t>
        </w:r>
        <w:r w:rsidR="00361F84" w:rsidRPr="00D145A4">
          <w:t xml:space="preserve"> </w:t>
        </w:r>
      </w:ins>
      <w:r w:rsidR="00EF100E" w:rsidRPr="00D145A4">
        <w:t xml:space="preserve">and numbers </w:t>
      </w:r>
      <w:del w:id="1142" w:author="Edward Garnero" w:date="2015-01-21T11:57:00Z">
        <w:r w:rsidR="00EF100E" w:rsidRPr="00D145A4" w:rsidDel="00131D2E">
          <w:delText xml:space="preserve">on </w:delText>
        </w:r>
      </w:del>
      <w:ins w:id="1143" w:author="Edward Garnero" w:date="2015-01-21T11:57:00Z">
        <w:r w:rsidR="00131D2E">
          <w:t>to</w:t>
        </w:r>
        <w:r w:rsidR="00131D2E" w:rsidRPr="00D145A4">
          <w:t xml:space="preserve"> </w:t>
        </w:r>
      </w:ins>
      <w:r w:rsidR="00EF100E" w:rsidRPr="00D145A4">
        <w:t xml:space="preserve">the right </w:t>
      </w:r>
      <w:del w:id="1144" w:author="Edward Garnero" w:date="2015-01-21T11:57:00Z">
        <w:r w:rsidR="00EF100E" w:rsidRPr="00D145A4" w:rsidDel="00131D2E">
          <w:delText>have the same meaning</w:delText>
        </w:r>
      </w:del>
      <w:ins w:id="1145" w:author="Edward Garnero" w:date="2015-01-21T11:57:00Z">
        <w:r w:rsidR="00131D2E">
          <w:t>are</w:t>
        </w:r>
      </w:ins>
      <w:r w:rsidR="00EF100E" w:rsidRPr="00D145A4">
        <w:t xml:space="preserve"> as in (a). </w:t>
      </w:r>
      <w:ins w:id="1146" w:author="Edward Garnero" w:date="2015-01-21T11:57:00Z">
        <w:r w:rsidR="00131D2E">
          <w:t>See text for more detail.</w:t>
        </w:r>
      </w:ins>
    </w:p>
    <w:p w14:paraId="758A37B6" w14:textId="77777777" w:rsidR="00365CA5" w:rsidRDefault="00365CA5" w:rsidP="002F4153">
      <w:pPr>
        <w:pStyle w:val="Default"/>
        <w:spacing w:line="480" w:lineRule="auto"/>
        <w:jc w:val="both"/>
      </w:pPr>
    </w:p>
    <w:p w14:paraId="52883D0C" w14:textId="52399C54" w:rsidR="00EF100E" w:rsidRPr="00D145A4" w:rsidRDefault="00FE3FB7" w:rsidP="00EF100E">
      <w:pPr>
        <w:pStyle w:val="Default"/>
        <w:spacing w:line="480" w:lineRule="auto"/>
        <w:jc w:val="both"/>
      </w:pPr>
      <w:r>
        <w:rPr>
          <w:b/>
        </w:rPr>
        <w:t xml:space="preserve">Figure </w:t>
      </w:r>
      <w:r w:rsidR="003A3B90">
        <w:rPr>
          <w:b/>
        </w:rPr>
        <w:t>8</w:t>
      </w:r>
      <w:r w:rsidR="00EF100E" w:rsidRPr="00D145A4">
        <w:rPr>
          <w:b/>
        </w:rPr>
        <w:t xml:space="preserve">. </w:t>
      </w:r>
      <w:r w:rsidR="00EF100E" w:rsidRPr="00D145A4">
        <w:t xml:space="preserve">(a) </w:t>
      </w:r>
      <w:ins w:id="1147" w:author="Edward Garnero" w:date="2015-01-22T10:01:00Z">
        <w:r w:rsidR="00216D04">
          <w:t>1.5 degree radius g</w:t>
        </w:r>
      </w:ins>
      <w:del w:id="1148" w:author="Edward Garnero" w:date="2015-01-22T10:01:00Z">
        <w:r w:rsidR="00EF100E" w:rsidRPr="00D145A4" w:rsidDel="00216D04">
          <w:delText>G</w:delText>
        </w:r>
      </w:del>
      <w:r w:rsidR="00EF100E" w:rsidRPr="00D145A4">
        <w:t xml:space="preserve">eographical bins (black circles), bin centers (blue crosses), and </w:t>
      </w:r>
      <w:r w:rsidR="00EF100E" w:rsidRPr="00D145A4">
        <w:rPr>
          <w:i/>
        </w:rPr>
        <w:t>ScS</w:t>
      </w:r>
      <w:r w:rsidR="00EF100E" w:rsidRPr="00D145A4">
        <w:t xml:space="preserve"> </w:t>
      </w:r>
      <w:del w:id="1149" w:author="Edward Garnero" w:date="2015-01-22T10:01:00Z">
        <w:r w:rsidR="00EF100E" w:rsidRPr="00D145A4" w:rsidDel="00216D04">
          <w:delText xml:space="preserve">reflection </w:delText>
        </w:r>
      </w:del>
      <w:ins w:id="1150" w:author="Edward Garnero" w:date="2015-01-22T10:01:00Z">
        <w:r w:rsidR="00216D04">
          <w:t>CMB r</w:t>
        </w:r>
        <w:r w:rsidR="00216D04" w:rsidRPr="00D145A4">
          <w:t xml:space="preserve">eflection </w:t>
        </w:r>
      </w:ins>
      <w:r w:rsidR="00EF100E" w:rsidRPr="00D145A4">
        <w:t xml:space="preserve">locations </w:t>
      </w:r>
      <w:del w:id="1151" w:author="Edward Garnero" w:date="2015-01-22T10:01:00Z">
        <w:r w:rsidR="00EF100E" w:rsidRPr="00D145A4" w:rsidDel="00216D04">
          <w:delText xml:space="preserve">on CMB </w:delText>
        </w:r>
      </w:del>
      <w:r w:rsidR="00EF100E" w:rsidRPr="00D145A4">
        <w:t>(</w:t>
      </w:r>
      <w:del w:id="1152" w:author="Edward Garnero" w:date="2015-01-22T10:01:00Z">
        <w:r w:rsidR="00E43902" w:rsidDel="00216D04">
          <w:delText>orange</w:delText>
        </w:r>
        <w:r w:rsidR="00EF100E" w:rsidRPr="00D145A4" w:rsidDel="00216D04">
          <w:delText xml:space="preserve"> </w:delText>
        </w:r>
      </w:del>
      <w:ins w:id="1153" w:author="Edward Garnero" w:date="2015-01-22T10:01:00Z">
        <w:r w:rsidR="00216D04">
          <w:t>red</w:t>
        </w:r>
        <w:r w:rsidR="00216D04" w:rsidRPr="00D145A4">
          <w:t xml:space="preserve"> </w:t>
        </w:r>
      </w:ins>
      <w:r w:rsidR="00EF100E" w:rsidRPr="00D145A4">
        <w:t>dots) are plotted</w:t>
      </w:r>
      <w:ins w:id="1154" w:author="Edward Garnero" w:date="2015-01-22T10:03:00Z">
        <w:r w:rsidR="00CC790A">
          <w:t>; only bins with &gt; 10 records are shown</w:t>
        </w:r>
      </w:ins>
      <w:del w:id="1155" w:author="Edward Garnero" w:date="2015-01-22T10:04:00Z">
        <w:r w:rsidR="00EF100E" w:rsidRPr="00D145A4" w:rsidDel="00CC790A">
          <w:delText xml:space="preserve"> in our study region</w:delText>
        </w:r>
      </w:del>
      <w:r w:rsidR="00EF100E" w:rsidRPr="00D145A4">
        <w:t>. (b) Bootstrap stacks (black trace</w:t>
      </w:r>
      <w:ins w:id="1156" w:author="Edward Garnero" w:date="2015-01-22T10:02:00Z">
        <w:r w:rsidR="00216D04">
          <w:t>s</w:t>
        </w:r>
      </w:ins>
      <w:r w:rsidR="00EF100E" w:rsidRPr="00D145A4">
        <w:t>) with 95% confidence levels (</w:t>
      </w:r>
      <w:r w:rsidR="00E43902">
        <w:t>orange</w:t>
      </w:r>
      <w:r w:rsidR="00EF100E" w:rsidRPr="00D145A4">
        <w:t xml:space="preserve"> </w:t>
      </w:r>
      <w:ins w:id="1157" w:author="Edward Garnero" w:date="2015-01-22T10:02:00Z">
        <w:r w:rsidR="00216D04">
          <w:t xml:space="preserve">bounding </w:t>
        </w:r>
      </w:ins>
      <w:r w:rsidR="00EF100E" w:rsidRPr="00D145A4">
        <w:t>trace</w:t>
      </w:r>
      <w:ins w:id="1158" w:author="Edward Garnero" w:date="2015-01-22T10:02:00Z">
        <w:r w:rsidR="00216D04">
          <w:t>s</w:t>
        </w:r>
      </w:ins>
      <w:r w:rsidR="00EF100E" w:rsidRPr="00D145A4">
        <w:t>) are plotted for all bins</w:t>
      </w:r>
      <w:ins w:id="1159" w:author="Edward Garnero" w:date="2015-01-22T10:04:00Z">
        <w:r w:rsidR="00CC790A">
          <w:t>. Bin locations are blue crosses, and numbers correspond to</w:t>
        </w:r>
      </w:ins>
      <w:r w:rsidR="00EF100E" w:rsidRPr="00D145A4">
        <w:t xml:space="preserve"> </w:t>
      </w:r>
      <w:del w:id="1160" w:author="Edward Garnero" w:date="2015-01-22T10:04:00Z">
        <w:r w:rsidR="00EF100E" w:rsidRPr="00D145A4" w:rsidDel="00CC790A">
          <w:delText xml:space="preserve">with </w:delText>
        </w:r>
      </w:del>
      <w:r w:rsidR="00EF100E" w:rsidRPr="00D145A4">
        <w:t>bin number</w:t>
      </w:r>
      <w:del w:id="1161" w:author="Edward Garnero" w:date="2015-01-22T10:04:00Z">
        <w:r w:rsidR="00EF100E" w:rsidRPr="00D145A4" w:rsidDel="00CC790A">
          <w:delText xml:space="preserve"> shown beside the bin center (blue crosses)</w:delText>
        </w:r>
      </w:del>
      <w:r w:rsidR="00EF100E" w:rsidRPr="00D145A4">
        <w:t xml:space="preserve">.  (c) Positive energy </w:t>
      </w:r>
      <w:ins w:id="1162" w:author="Edward Garnero" w:date="2015-01-22T10:05:00Z">
        <w:r w:rsidR="00CC790A">
          <w:t xml:space="preserve">(dark red) </w:t>
        </w:r>
      </w:ins>
      <w:r w:rsidR="00EF100E" w:rsidRPr="00D145A4">
        <w:t xml:space="preserve">below the 95% confidence level and negative energy </w:t>
      </w:r>
      <w:ins w:id="1163" w:author="Edward Garnero" w:date="2015-01-22T10:05:00Z">
        <w:r w:rsidR="00CC790A">
          <w:t xml:space="preserve">(blue) </w:t>
        </w:r>
      </w:ins>
      <w:r w:rsidR="00EF100E" w:rsidRPr="00D145A4">
        <w:t xml:space="preserve">above the 95% level are </w:t>
      </w:r>
      <w:del w:id="1164" w:author="Edward Garnero" w:date="2015-01-22T10:05:00Z">
        <w:r w:rsidR="00EF100E" w:rsidRPr="00D145A4" w:rsidDel="00CC790A">
          <w:delText xml:space="preserve">also </w:delText>
        </w:r>
      </w:del>
      <w:r w:rsidR="00EF100E" w:rsidRPr="00D145A4">
        <w:t>plotted for each bin</w:t>
      </w:r>
      <w:ins w:id="1165" w:author="Edward Garnero" w:date="2015-01-22T10:05:00Z">
        <w:r w:rsidR="00CC790A">
          <w:t xml:space="preserve"> location (blue crosses)</w:t>
        </w:r>
      </w:ins>
      <w:r w:rsidR="00EF100E" w:rsidRPr="00D145A4">
        <w:t xml:space="preserve">. (d) Bins with similar bootstrap stacks are grouped into </w:t>
      </w:r>
      <w:ins w:id="1166" w:author="Edward Garnero" w:date="2015-01-22T10:14:00Z">
        <w:r w:rsidR="00AC2BA0">
          <w:t xml:space="preserve">7 </w:t>
        </w:r>
      </w:ins>
      <w:r w:rsidR="00EF100E" w:rsidRPr="00D145A4">
        <w:t xml:space="preserve">clusters. Colors of bin circles correspond to </w:t>
      </w:r>
      <w:ins w:id="1167" w:author="Edward Garnero" w:date="2015-01-22T10:06:00Z">
        <w:r w:rsidR="00CC790A">
          <w:t xml:space="preserve">individual </w:t>
        </w:r>
      </w:ins>
      <w:r w:rsidR="00EF100E" w:rsidRPr="00D145A4">
        <w:t xml:space="preserve">clusters. </w:t>
      </w:r>
      <w:del w:id="1168" w:author="Edward Garnero" w:date="2015-01-22T10:13:00Z">
        <w:r w:rsidR="00EF100E" w:rsidRPr="00D145A4" w:rsidDel="00AC2BA0">
          <w:delText>The black</w:delText>
        </w:r>
      </w:del>
      <w:ins w:id="1169" w:author="Edward Garnero" w:date="2015-01-22T10:13:00Z">
        <w:r w:rsidR="00AC2BA0">
          <w:t>Blue</w:t>
        </w:r>
      </w:ins>
      <w:r w:rsidR="00EF100E" w:rsidRPr="00D145A4">
        <w:t xml:space="preserve"> cross</w:t>
      </w:r>
      <w:ins w:id="1170" w:author="Edward Garnero" w:date="2015-01-22T10:14:00Z">
        <w:r w:rsidR="00AC2BA0">
          <w:t>es</w:t>
        </w:r>
      </w:ins>
      <w:r w:rsidR="00EF100E" w:rsidRPr="00D145A4">
        <w:t xml:space="preserve"> </w:t>
      </w:r>
      <w:del w:id="1171" w:author="Edward Garnero" w:date="2015-01-22T10:14:00Z">
        <w:r w:rsidR="00EF100E" w:rsidRPr="00D145A4" w:rsidDel="00AC2BA0">
          <w:delText xml:space="preserve">stands </w:delText>
        </w:r>
      </w:del>
      <w:ins w:id="1172" w:author="Edward Garnero" w:date="2015-01-22T10:14:00Z">
        <w:r w:rsidR="00AC2BA0">
          <w:t>denote</w:t>
        </w:r>
        <w:r w:rsidR="00AC2BA0" w:rsidRPr="00D145A4">
          <w:t xml:space="preserve"> </w:t>
        </w:r>
      </w:ins>
      <w:del w:id="1173" w:author="Edward Garnero" w:date="2015-01-22T10:14:00Z">
        <w:r w:rsidR="00EF100E" w:rsidRPr="00D145A4" w:rsidDel="00AC2BA0">
          <w:delText>for the</w:delText>
        </w:r>
      </w:del>
      <w:ins w:id="1174" w:author="Edward Garnero" w:date="2015-01-22T10:14:00Z">
        <w:r w:rsidR="00AC2BA0">
          <w:t>bin cluster</w:t>
        </w:r>
      </w:ins>
      <w:r w:rsidR="00EF100E" w:rsidRPr="00D145A4">
        <w:t xml:space="preserve"> center</w:t>
      </w:r>
      <w:ins w:id="1175" w:author="Edward Garnero" w:date="2015-01-22T10:14:00Z">
        <w:r w:rsidR="00AC2BA0">
          <w:t>s</w:t>
        </w:r>
      </w:ins>
      <w:del w:id="1176" w:author="Edward Garnero" w:date="2015-01-22T10:14:00Z">
        <w:r w:rsidR="00EF100E" w:rsidRPr="00D145A4" w:rsidDel="00AC2BA0">
          <w:delText xml:space="preserve"> of each cluster</w:delText>
        </w:r>
      </w:del>
      <w:r w:rsidR="00EF100E" w:rsidRPr="00D145A4">
        <w:t>.</w:t>
      </w:r>
      <w:del w:id="1177" w:author="Edward Garnero" w:date="2015-01-22T10:14:00Z">
        <w:r w:rsidR="00EF100E" w:rsidRPr="00D145A4" w:rsidDel="00AC2BA0">
          <w:delText xml:space="preserve"> Numbers are cluster names</w:delText>
        </w:r>
      </w:del>
      <w:r w:rsidR="00EF100E" w:rsidRPr="00D145A4">
        <w:t>. Bootstrap</w:t>
      </w:r>
      <w:ins w:id="1178" w:author="Edward Garnero" w:date="2015-01-22T10:14:00Z">
        <w:r w:rsidR="00AC2BA0">
          <w:t>ed</w:t>
        </w:r>
      </w:ins>
      <w:r w:rsidR="00EF100E" w:rsidRPr="00D145A4">
        <w:t xml:space="preserve"> stacks</w:t>
      </w:r>
      <w:ins w:id="1179" w:author="Edward Garnero" w:date="2015-01-22T10:14:00Z">
        <w:r w:rsidR="00AC2BA0">
          <w:t xml:space="preserve"> (black traces)</w:t>
        </w:r>
      </w:ins>
      <w:r w:rsidR="00EF100E" w:rsidRPr="00D145A4">
        <w:t xml:space="preserve"> and </w:t>
      </w:r>
      <w:ins w:id="1180" w:author="Edward Garnero" w:date="2015-01-22T10:15:00Z">
        <w:r w:rsidR="00AC2BA0">
          <w:t xml:space="preserve">95% </w:t>
        </w:r>
      </w:ins>
      <w:r w:rsidR="00EF100E" w:rsidRPr="00D145A4">
        <w:t>confidence level</w:t>
      </w:r>
      <w:ins w:id="1181" w:author="Edward Garnero" w:date="2015-01-22T10:15:00Z">
        <w:r w:rsidR="00AC2BA0">
          <w:t>s (orange traces)</w:t>
        </w:r>
      </w:ins>
      <w:r w:rsidR="00EF100E" w:rsidRPr="00D145A4">
        <w:t xml:space="preserve"> are also plotted</w:t>
      </w:r>
      <w:del w:id="1182" w:author="Edward Garnero" w:date="2015-01-22T10:15:00Z">
        <w:r w:rsidR="00EF100E" w:rsidRPr="00D145A4" w:rsidDel="00AC2BA0">
          <w:delText xml:space="preserve"> similarly with (b)</w:delText>
        </w:r>
      </w:del>
      <w:r w:rsidR="00EF100E" w:rsidRPr="00D145A4">
        <w:t xml:space="preserve">. </w:t>
      </w:r>
    </w:p>
    <w:p w14:paraId="4F9ADFFB" w14:textId="77777777" w:rsidR="00EF100E" w:rsidRPr="00D145A4" w:rsidRDefault="00EF100E" w:rsidP="00EF100E">
      <w:pPr>
        <w:pStyle w:val="Default"/>
        <w:spacing w:line="480" w:lineRule="auto"/>
        <w:jc w:val="both"/>
        <w:rPr>
          <w:b/>
        </w:rPr>
      </w:pPr>
    </w:p>
    <w:p w14:paraId="038F8C3C" w14:textId="0C816198" w:rsidR="00EF100E" w:rsidRPr="00D145A4" w:rsidRDefault="00FE3FB7" w:rsidP="00EF100E">
      <w:pPr>
        <w:pStyle w:val="Default"/>
        <w:spacing w:line="480" w:lineRule="auto"/>
        <w:jc w:val="both"/>
      </w:pPr>
      <w:r>
        <w:rPr>
          <w:b/>
        </w:rPr>
        <w:t xml:space="preserve">Figure </w:t>
      </w:r>
      <w:r w:rsidR="003A3B90">
        <w:rPr>
          <w:b/>
        </w:rPr>
        <w:t>9</w:t>
      </w:r>
      <w:r w:rsidR="00EF100E" w:rsidRPr="00D145A4">
        <w:rPr>
          <w:b/>
        </w:rPr>
        <w:t xml:space="preserve">. </w:t>
      </w:r>
      <w:ins w:id="1183" w:author="Edward Garnero" w:date="2015-01-22T16:14:00Z">
        <w:r w:rsidR="004278BC" w:rsidRPr="004278BC">
          <w:rPr>
            <w:i/>
            <w:rPrChange w:id="1184" w:author="Edward Garnero" w:date="2015-01-22T16:14:00Z">
              <w:rPr>
                <w:b/>
              </w:rPr>
            </w:rPrChange>
          </w:rPr>
          <w:t>(left column)</w:t>
        </w:r>
        <w:r w:rsidR="004278BC">
          <w:rPr>
            <w:b/>
          </w:rPr>
          <w:t xml:space="preserve"> </w:t>
        </w:r>
        <w:r w:rsidR="004278BC" w:rsidRPr="004278BC">
          <w:rPr>
            <w:rPrChange w:id="1185" w:author="Edward Garnero" w:date="2015-01-22T16:14:00Z">
              <w:rPr>
                <w:b/>
              </w:rPr>
            </w:rPrChange>
          </w:rPr>
          <w:t xml:space="preserve">Cluster </w:t>
        </w:r>
      </w:ins>
      <w:ins w:id="1186" w:author="Edward Garnero" w:date="2015-01-22T16:15:00Z">
        <w:r w:rsidR="004278BC">
          <w:t xml:space="preserve">FRS </w:t>
        </w:r>
      </w:ins>
      <w:ins w:id="1187" w:author="Edward Garnero" w:date="2015-01-22T16:14:00Z">
        <w:r w:rsidR="004278BC" w:rsidRPr="004278BC">
          <w:rPr>
            <w:rPrChange w:id="1188" w:author="Edward Garnero" w:date="2015-01-22T16:14:00Z">
              <w:rPr>
                <w:b/>
              </w:rPr>
            </w:rPrChange>
          </w:rPr>
          <w:t xml:space="preserve">bin-stacks </w:t>
        </w:r>
      </w:ins>
      <w:del w:id="1189" w:author="Edward Garnero" w:date="2015-01-22T16:14:00Z">
        <w:r w:rsidR="00EF100E" w:rsidRPr="00D145A4" w:rsidDel="004278BC">
          <w:delText xml:space="preserve">Bootstrap stacks </w:delText>
        </w:r>
      </w:del>
      <w:r w:rsidR="00EF100E" w:rsidRPr="00D145A4">
        <w:t xml:space="preserve">(thick black lines) </w:t>
      </w:r>
      <w:ins w:id="1190" w:author="Edward Garnero" w:date="2015-01-22T16:14:00Z">
        <w:r w:rsidR="004278BC">
          <w:t>plus bootstrap resampling stack bounds (gray shaded area</w:t>
        </w:r>
      </w:ins>
      <w:ins w:id="1191" w:author="Edward Garnero" w:date="2015-01-22T16:15:00Z">
        <w:r w:rsidR="004278BC" w:rsidRPr="004278BC">
          <w:t xml:space="preserve"> </w:t>
        </w:r>
        <w:r w:rsidR="004278BC" w:rsidRPr="00D145A4">
          <w:t>denote</w:t>
        </w:r>
        <w:r w:rsidR="004278BC">
          <w:t>s</w:t>
        </w:r>
        <w:r w:rsidR="004278BC" w:rsidRPr="00D145A4">
          <w:t xml:space="preserve"> the 95% confidence level</w:t>
        </w:r>
        <w:r w:rsidR="004278BC">
          <w:t>)</w:t>
        </w:r>
      </w:ins>
      <w:ins w:id="1192" w:author="Edward Garnero" w:date="2015-01-22T16:14:00Z">
        <w:r w:rsidR="004278BC">
          <w:t xml:space="preserve"> </w:t>
        </w:r>
      </w:ins>
      <w:del w:id="1193" w:author="Edward Garnero" w:date="2015-01-22T16:15:00Z">
        <w:r w:rsidR="00EF100E" w:rsidRPr="00D145A4" w:rsidDel="004278BC">
          <w:delText xml:space="preserve">of FRS residuals for all clusters </w:delText>
        </w:r>
      </w:del>
      <w:r w:rsidR="00EF100E" w:rsidRPr="00D145A4">
        <w:t xml:space="preserve">are plotted </w:t>
      </w:r>
      <w:del w:id="1194" w:author="Edward Garnero" w:date="2015-01-22T16:16:00Z">
        <w:r w:rsidR="00EF100E" w:rsidRPr="00D145A4" w:rsidDel="004278BC">
          <w:delText xml:space="preserve">with respect to time on left column. </w:delText>
        </w:r>
        <w:r w:rsidR="00837D59" w:rsidDel="004278BC">
          <w:delText>Gray shades</w:delText>
        </w:r>
      </w:del>
      <w:del w:id="1195" w:author="Edward Garnero" w:date="2015-01-22T16:15:00Z">
        <w:r w:rsidR="00EF100E" w:rsidRPr="00D145A4" w:rsidDel="004278BC">
          <w:delText xml:space="preserve"> denote the 95% confidence level</w:delText>
        </w:r>
      </w:del>
      <w:del w:id="1196" w:author="Edward Garnero" w:date="2015-01-22T16:16:00Z">
        <w:r w:rsidR="00EF100E" w:rsidRPr="00D145A4" w:rsidDel="004278BC">
          <w:delText>.</w:delText>
        </w:r>
      </w:del>
      <w:ins w:id="1197" w:author="Edward Garnero" w:date="2015-01-22T16:16:00Z">
        <w:r w:rsidR="004278BC">
          <w:t>with the best-fitting model FRS (</w:t>
        </w:r>
      </w:ins>
      <w:del w:id="1198" w:author="Edward Garnero" w:date="2015-01-22T16:16:00Z">
        <w:r w:rsidR="00EF100E" w:rsidRPr="00D145A4" w:rsidDel="004278BC">
          <w:delText xml:space="preserve"> </w:delText>
        </w:r>
        <w:r w:rsidR="00837D59" w:rsidDel="004278BC">
          <w:delText>D</w:delText>
        </w:r>
      </w:del>
      <w:ins w:id="1199" w:author="Edward Garnero" w:date="2015-01-22T16:16:00Z">
        <w:r w:rsidR="004278BC">
          <w:t>d</w:t>
        </w:r>
      </w:ins>
      <w:r w:rsidR="00837D59">
        <w:t xml:space="preserve">ashed blue </w:t>
      </w:r>
      <w:r w:rsidR="00EF100E" w:rsidRPr="00D145A4">
        <w:t>lines</w:t>
      </w:r>
      <w:ins w:id="1200" w:author="Edward Garnero" w:date="2015-01-22T16:16:00Z">
        <w:r w:rsidR="004278BC">
          <w:t>), along with FRS predictions from any model</w:t>
        </w:r>
      </w:ins>
      <w:ins w:id="1201" w:author="Edward Garnero" w:date="2015-01-22T16:17:00Z">
        <w:r w:rsidR="004278BC">
          <w:t xml:space="preserve"> </w:t>
        </w:r>
      </w:ins>
      <w:del w:id="1202" w:author="Edward Garnero" w:date="2015-01-22T16:17:00Z">
        <w:r w:rsidR="00EF100E" w:rsidRPr="00D145A4" w:rsidDel="004278BC">
          <w:delText xml:space="preserve"> are the best fitting models while thin </w:delText>
        </w:r>
        <w:r w:rsidR="00837D59" w:rsidDel="004278BC">
          <w:delText>orange</w:delText>
        </w:r>
        <w:r w:rsidR="00EF100E" w:rsidRPr="00D145A4" w:rsidDel="004278BC">
          <w:delText xml:space="preserve"> lines are good fitting models </w:delText>
        </w:r>
      </w:del>
      <w:r w:rsidR="00EF100E" w:rsidRPr="00D145A4">
        <w:t>with weighted cross-correlation correlations within 90% of that of the best fitting model</w:t>
      </w:r>
      <w:ins w:id="1203" w:author="Edward Garnero" w:date="2015-01-22T16:17:00Z">
        <w:r w:rsidR="004278BC">
          <w:t xml:space="preserve"> (dotted orange lines)</w:t>
        </w:r>
      </w:ins>
      <w:r w:rsidR="00EF100E" w:rsidRPr="00D145A4">
        <w:t xml:space="preserve">. Numbers </w:t>
      </w:r>
      <w:del w:id="1204" w:author="Edward Garnero" w:date="2015-01-22T16:18:00Z">
        <w:r w:rsidR="00EF100E" w:rsidRPr="00D145A4" w:rsidDel="004278BC">
          <w:delText xml:space="preserve">on </w:delText>
        </w:r>
      </w:del>
      <w:ins w:id="1205" w:author="Edward Garnero" w:date="2015-01-22T16:18:00Z">
        <w:r w:rsidR="004278BC">
          <w:t>i</w:t>
        </w:r>
        <w:r w:rsidR="004278BC" w:rsidRPr="00D145A4">
          <w:t xml:space="preserve">n </w:t>
        </w:r>
      </w:ins>
      <w:r w:rsidR="00EF100E" w:rsidRPr="00D145A4">
        <w:t xml:space="preserve">the upper </w:t>
      </w:r>
      <w:del w:id="1206" w:author="Edward Garnero" w:date="2015-01-22T16:18:00Z">
        <w:r w:rsidR="00EF100E" w:rsidRPr="00D145A4" w:rsidDel="004278BC">
          <w:delText xml:space="preserve">right </w:delText>
        </w:r>
      </w:del>
      <w:ins w:id="1207" w:author="Edward Garnero" w:date="2015-01-22T16:18:00Z">
        <w:r w:rsidR="004278BC">
          <w:t>left</w:t>
        </w:r>
        <w:r w:rsidR="004278BC" w:rsidRPr="00D145A4">
          <w:t xml:space="preserve"> </w:t>
        </w:r>
      </w:ins>
      <w:r w:rsidR="00EF100E" w:rsidRPr="00D145A4">
        <w:t xml:space="preserve">corner </w:t>
      </w:r>
      <w:del w:id="1208" w:author="Edward Garnero" w:date="2015-01-22T16:18:00Z">
        <w:r w:rsidR="00EF100E" w:rsidRPr="00D145A4" w:rsidDel="004278BC">
          <w:delText xml:space="preserve">are </w:delText>
        </w:r>
      </w:del>
      <w:ins w:id="1209" w:author="Edward Garnero" w:date="2015-01-22T16:18:00Z">
        <w:r w:rsidR="004278BC">
          <w:t>correspond to</w:t>
        </w:r>
        <w:r w:rsidR="004278BC" w:rsidRPr="00D145A4">
          <w:t xml:space="preserve"> </w:t>
        </w:r>
      </w:ins>
      <w:r w:rsidR="00EF100E" w:rsidRPr="00D145A4">
        <w:t xml:space="preserve">cluster </w:t>
      </w:r>
      <w:del w:id="1210" w:author="Edward Garnero" w:date="2015-01-22T16:18:00Z">
        <w:r w:rsidR="00EF100E" w:rsidRPr="00D145A4" w:rsidDel="004278BC">
          <w:delText>names</w:delText>
        </w:r>
      </w:del>
      <w:ins w:id="1211" w:author="Edward Garnero" w:date="2015-01-22T16:18:00Z">
        <w:r w:rsidR="004278BC">
          <w:t>numbers</w:t>
        </w:r>
      </w:ins>
      <w:r w:rsidR="00EF100E" w:rsidRPr="00D145A4">
        <w:t xml:space="preserve">. </w:t>
      </w:r>
      <w:ins w:id="1212" w:author="Edward Garnero" w:date="2015-01-22T16:18:00Z">
        <w:r w:rsidR="004278BC">
          <w:t>(</w:t>
        </w:r>
        <w:r w:rsidR="004278BC">
          <w:rPr>
            <w:i/>
          </w:rPr>
          <w:t xml:space="preserve">right </w:t>
        </w:r>
        <w:r w:rsidR="004278BC" w:rsidRPr="004278BC">
          <w:rPr>
            <w:i/>
          </w:rPr>
          <w:t>column</w:t>
        </w:r>
        <w:r w:rsidR="004278BC">
          <w:t xml:space="preserve">) </w:t>
        </w:r>
      </w:ins>
      <w:r w:rsidR="00EF100E" w:rsidRPr="004278BC">
        <w:t>Velocity</w:t>
      </w:r>
      <w:r w:rsidR="00EF100E" w:rsidRPr="00D145A4">
        <w:t xml:space="preserve"> models of PREM (black</w:t>
      </w:r>
      <w:ins w:id="1213" w:author="Edward Garnero" w:date="2015-01-22T16:18:00Z">
        <w:r w:rsidR="004278BC">
          <w:t xml:space="preserve"> line</w:t>
        </w:r>
      </w:ins>
      <w:r w:rsidR="00EF100E" w:rsidRPr="00D145A4">
        <w:t>), best fitting model (</w:t>
      </w:r>
      <w:r w:rsidR="00837D59">
        <w:t>dashed blue</w:t>
      </w:r>
      <w:ins w:id="1214" w:author="Edward Garnero" w:date="2015-01-22T16:19:00Z">
        <w:r w:rsidR="004278BC">
          <w:t xml:space="preserve"> line</w:t>
        </w:r>
      </w:ins>
      <w:r w:rsidR="00EF100E" w:rsidRPr="00D145A4">
        <w:t xml:space="preserve">), and </w:t>
      </w:r>
      <w:ins w:id="1215" w:author="Edward Garnero" w:date="2015-01-22T16:19:00Z">
        <w:r w:rsidR="004278BC">
          <w:t xml:space="preserve">the </w:t>
        </w:r>
      </w:ins>
      <w:r w:rsidR="00EF100E" w:rsidRPr="00D145A4">
        <w:t>good fitting models</w:t>
      </w:r>
      <w:ins w:id="1216" w:author="Edward Garnero" w:date="2015-01-22T16:19:00Z">
        <w:r w:rsidR="004278BC">
          <w:t xml:space="preserve"> shown in the left panels</w:t>
        </w:r>
      </w:ins>
      <w:r w:rsidR="00EF100E" w:rsidRPr="00D145A4">
        <w:t xml:space="preserve"> (</w:t>
      </w:r>
      <w:r w:rsidR="00837D59">
        <w:t>orange</w:t>
      </w:r>
      <w:ins w:id="1217" w:author="Edward Garnero" w:date="2015-01-22T16:19:00Z">
        <w:r w:rsidR="004278BC">
          <w:t xml:space="preserve"> dotted lines</w:t>
        </w:r>
      </w:ins>
      <w:r w:rsidR="00EF100E" w:rsidRPr="00D145A4">
        <w:t xml:space="preserve">) are plotted with respect to the height above the CMB </w:t>
      </w:r>
      <w:del w:id="1218" w:author="Edward Garnero" w:date="2015-01-22T16:19:00Z">
        <w:r w:rsidR="00EF100E" w:rsidRPr="00D145A4" w:rsidDel="004278BC">
          <w:delText xml:space="preserve">on the right column </w:delText>
        </w:r>
      </w:del>
      <w:r w:rsidR="00EF100E" w:rsidRPr="00D145A4">
        <w:t xml:space="preserve">for </w:t>
      </w:r>
      <w:ins w:id="1219" w:author="Edward Garnero" w:date="2015-01-22T16:19:00Z">
        <w:r w:rsidR="004278BC">
          <w:t xml:space="preserve">the </w:t>
        </w:r>
      </w:ins>
      <w:del w:id="1220" w:author="Edward Garnero" w:date="2015-01-22T16:20:00Z">
        <w:r w:rsidR="00EF100E" w:rsidRPr="00D145A4" w:rsidDel="004278BC">
          <w:delText xml:space="preserve">different </w:delText>
        </w:r>
      </w:del>
      <w:ins w:id="1221" w:author="Edward Garnero" w:date="2015-01-22T16:20:00Z">
        <w:r w:rsidR="004278BC">
          <w:t>seven</w:t>
        </w:r>
        <w:r w:rsidR="004278BC" w:rsidRPr="00D145A4">
          <w:t xml:space="preserve"> </w:t>
        </w:r>
      </w:ins>
      <w:r w:rsidR="00EF100E" w:rsidRPr="00D145A4">
        <w:t xml:space="preserve">clusters. </w:t>
      </w:r>
    </w:p>
    <w:p w14:paraId="35038A6D" w14:textId="77777777" w:rsidR="00365CA5" w:rsidRDefault="00365CA5" w:rsidP="00EF100E">
      <w:pPr>
        <w:pStyle w:val="Default"/>
        <w:spacing w:line="480" w:lineRule="auto"/>
        <w:jc w:val="both"/>
      </w:pPr>
    </w:p>
    <w:p w14:paraId="54566039" w14:textId="1016D292" w:rsidR="00A6466F" w:rsidRPr="00A6466F" w:rsidRDefault="00FE3FB7" w:rsidP="00EF100E">
      <w:pPr>
        <w:pStyle w:val="Default"/>
        <w:spacing w:line="480" w:lineRule="auto"/>
        <w:jc w:val="both"/>
        <w:rPr>
          <w:rPrChange w:id="1222" w:author="Edward Garnero" w:date="2015-01-23T14:49:00Z">
            <w:rPr>
              <w:b/>
            </w:rPr>
          </w:rPrChange>
        </w:rPr>
      </w:pPr>
      <w:r>
        <w:rPr>
          <w:b/>
        </w:rPr>
        <w:t xml:space="preserve">Figure </w:t>
      </w:r>
      <w:r w:rsidR="00EF100E" w:rsidRPr="00D145A4">
        <w:rPr>
          <w:b/>
        </w:rPr>
        <w:t>1</w:t>
      </w:r>
      <w:r w:rsidR="003A3B90">
        <w:rPr>
          <w:b/>
        </w:rPr>
        <w:t>0</w:t>
      </w:r>
      <w:r w:rsidR="00EF100E" w:rsidRPr="00D145A4">
        <w:rPr>
          <w:b/>
        </w:rPr>
        <w:t xml:space="preserve">. </w:t>
      </w:r>
      <w:r w:rsidR="005E0D76" w:rsidRPr="005E0D76">
        <w:t>(a)</w:t>
      </w:r>
      <w:r w:rsidR="005E0D76">
        <w:rPr>
          <w:b/>
        </w:rPr>
        <w:t xml:space="preserve"> </w:t>
      </w:r>
      <w:r w:rsidR="00EF100E" w:rsidRPr="00D145A4">
        <w:t xml:space="preserve">ULVZ thickness distribution map of this study. The </w:t>
      </w:r>
      <w:del w:id="1223" w:author="Edward Garnero" w:date="2015-01-22T16:37:00Z">
        <w:r w:rsidR="00EF100E" w:rsidRPr="00D145A4" w:rsidDel="00146974">
          <w:delText xml:space="preserve">red </w:delText>
        </w:r>
      </w:del>
      <w:ins w:id="1224" w:author="Edward Garnero" w:date="2015-01-22T16:37:00Z">
        <w:r w:rsidR="00146974">
          <w:t>black</w:t>
        </w:r>
        <w:r w:rsidR="00146974" w:rsidRPr="00D145A4">
          <w:t xml:space="preserve"> </w:t>
        </w:r>
      </w:ins>
      <w:r w:rsidR="00EF100E" w:rsidRPr="00D145A4">
        <w:t xml:space="preserve">triangle </w:t>
      </w:r>
      <w:del w:id="1225" w:author="Edward Garnero" w:date="2015-01-22T16:38:00Z">
        <w:r w:rsidR="00EF100E" w:rsidRPr="00D145A4" w:rsidDel="00146974">
          <w:delText>stands for</w:delText>
        </w:r>
      </w:del>
      <w:ins w:id="1226" w:author="Edward Garnero" w:date="2015-01-22T16:38:00Z">
        <w:r w:rsidR="00146974">
          <w:t>denotes</w:t>
        </w:r>
      </w:ins>
      <w:r w:rsidR="00EF100E" w:rsidRPr="00D145A4">
        <w:t xml:space="preserve"> the </w:t>
      </w:r>
      <w:del w:id="1227" w:author="Edward Garnero" w:date="2015-01-22T16:37:00Z">
        <w:r w:rsidR="00EF100E" w:rsidRPr="00D145A4" w:rsidDel="00146974">
          <w:delText xml:space="preserve">current </w:delText>
        </w:r>
      </w:del>
      <w:r w:rsidR="00EF100E" w:rsidRPr="00D145A4">
        <w:t xml:space="preserve">location of </w:t>
      </w:r>
      <w:ins w:id="1228" w:author="Edward Garnero" w:date="2015-01-22T16:38:00Z">
        <w:r w:rsidR="00146974">
          <w:t xml:space="preserve">the main island of </w:t>
        </w:r>
      </w:ins>
      <w:r w:rsidR="00EF100E" w:rsidRPr="00D145A4">
        <w:t>Hawaii</w:t>
      </w:r>
      <w:del w:id="1229" w:author="Edward Garnero" w:date="2015-01-22T16:38:00Z">
        <w:r w:rsidR="00EF100E" w:rsidRPr="00D145A4" w:rsidDel="00146974">
          <w:delText xml:space="preserve"> Island</w:delText>
        </w:r>
      </w:del>
      <w:r w:rsidR="00EF100E" w:rsidRPr="00D145A4">
        <w:t xml:space="preserve">. Thick </w:t>
      </w:r>
      <w:r w:rsidR="005E0D76">
        <w:t>red dashed</w:t>
      </w:r>
      <w:r w:rsidR="00EF100E" w:rsidRPr="00D145A4">
        <w:t xml:space="preserve"> line is a contour line of -</w:t>
      </w:r>
      <w:del w:id="1230" w:author="Edward Garnero" w:date="2015-01-22T16:38:00Z">
        <w:r w:rsidR="00EF100E" w:rsidRPr="00D145A4" w:rsidDel="00146974">
          <w:delText>1</w:delText>
        </w:r>
      </w:del>
      <w:ins w:id="1231" w:author="Edward Garnero" w:date="2015-01-22T16:38:00Z">
        <w:r w:rsidR="00146974">
          <w:t>0.8</w:t>
        </w:r>
      </w:ins>
      <w:r w:rsidR="00EF100E" w:rsidRPr="00D145A4">
        <w:t xml:space="preserve">%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 </w:t>
      </w:r>
      <w:del w:id="1232" w:author="Edward Garnero" w:date="2015-01-22T16:38:00Z">
        <w:r w:rsidR="00EF100E" w:rsidRPr="00D145A4" w:rsidDel="00146974">
          <w:delText xml:space="preserve">of </w:delText>
        </w:r>
      </w:del>
      <w:ins w:id="1233" w:author="Edward Garnero" w:date="2015-01-22T16:38:00Z">
        <w:r w:rsidR="00146974">
          <w:t xml:space="preserve">(as in Fig. 1, </w:t>
        </w:r>
        <w:r w:rsidR="00146974" w:rsidRPr="00146974">
          <w:rPr>
            <w:highlight w:val="yellow"/>
            <w:rPrChange w:id="1234" w:author="Edward Garnero" w:date="2015-01-22T16:39:00Z">
              <w:rPr/>
            </w:rPrChange>
          </w:rPr>
          <w:t>Ritsema 2XXX</w:t>
        </w:r>
        <w:r w:rsidR="00146974">
          <w:t>)</w:t>
        </w:r>
        <w:r w:rsidR="00146974" w:rsidRPr="00D145A4">
          <w:t xml:space="preserve"> </w:t>
        </w:r>
      </w:ins>
      <w:del w:id="1235" w:author="Edward Garnero" w:date="2015-01-22T16:38:00Z">
        <w:r w:rsidR="00EF100E" w:rsidRPr="00D145A4" w:rsidDel="00146974">
          <w:delText>Grand’s tomography model at 2750 km deep</w:delText>
        </w:r>
      </w:del>
      <w:r w:rsidR="00EF100E" w:rsidRPr="00D145A4">
        <w:t>. Colors of circles stand for thickness of ULVZs</w:t>
      </w:r>
      <w:ins w:id="1236" w:author="Edward Garnero" w:date="2015-01-22T16:42:00Z">
        <w:r w:rsidR="00146974">
          <w:t xml:space="preserve"> (see text for more detail)</w:t>
        </w:r>
      </w:ins>
      <w:r w:rsidR="00EF100E" w:rsidRPr="00D145A4">
        <w:t xml:space="preserve">.  </w:t>
      </w:r>
      <w:r w:rsidR="005E0D76">
        <w:t xml:space="preserve">(b) </w:t>
      </w:r>
      <w:r w:rsidR="00B5293E">
        <w:t xml:space="preserve">For </w:t>
      </w:r>
      <w:ins w:id="1237" w:author="Edward Garnero" w:date="2015-01-23T14:44:00Z">
        <w:r w:rsidR="00A6466F">
          <w:t xml:space="preserve">the region of bin </w:t>
        </w:r>
      </w:ins>
      <w:r w:rsidR="00B5293E">
        <w:t>cluster 1 (</w:t>
      </w:r>
      <w:del w:id="1238" w:author="Edward Garnero" w:date="2015-01-23T14:45:00Z">
        <w:r w:rsidR="00B5293E" w:rsidDel="00A6466F">
          <w:delText>as shown in</w:delText>
        </w:r>
      </w:del>
      <w:ins w:id="1239" w:author="Edward Garnero" w:date="2015-01-23T14:45:00Z">
        <w:r w:rsidR="00A6466F">
          <w:t>see</w:t>
        </w:r>
      </w:ins>
      <w:r w:rsidR="00B5293E">
        <w:t xml:space="preserve"> Fig. 8d), </w:t>
      </w:r>
      <w:ins w:id="1240" w:author="Edward Garnero" w:date="2015-01-23T14:45:00Z">
        <w:r w:rsidR="00A6466F">
          <w:t xml:space="preserve">our </w:t>
        </w:r>
      </w:ins>
      <w:r w:rsidR="00B5293E">
        <w:t xml:space="preserve">best fitting velocity model (dashed blue line) is plotted along with models from </w:t>
      </w:r>
      <w:r w:rsidR="00416019">
        <w:t xml:space="preserve">previous studies </w:t>
      </w:r>
      <w:r w:rsidR="00B5293E">
        <w:t xml:space="preserve">sampling the same region.  </w:t>
      </w:r>
      <w:r w:rsidR="00A25F02">
        <w:t xml:space="preserve">Numbers correspond to the studies </w:t>
      </w:r>
      <w:del w:id="1241" w:author="Edward Garnero" w:date="2015-01-23T14:48:00Z">
        <w:r w:rsidR="00A25F02" w:rsidDel="00A6466F">
          <w:delText>refer</w:delText>
        </w:r>
        <w:r w:rsidR="00131C4B" w:rsidDel="00A6466F">
          <w:delText>r</w:delText>
        </w:r>
        <w:r w:rsidR="00A25F02" w:rsidDel="00A6466F">
          <w:delText xml:space="preserve">ed </w:delText>
        </w:r>
      </w:del>
      <w:ins w:id="1242" w:author="Edward Garnero" w:date="2015-01-23T14:48:00Z">
        <w:r w:rsidR="00A6466F">
          <w:t xml:space="preserve">as </w:t>
        </w:r>
      </w:ins>
      <w:r w:rsidR="00A25F02">
        <w:t>in Fig. 1</w:t>
      </w:r>
      <w:del w:id="1243" w:author="Edward Garnero" w:date="2015-01-23T14:49:00Z">
        <w:r w:rsidR="00A25F02" w:rsidDel="00A6466F">
          <w:delText>.</w:delText>
        </w:r>
      </w:del>
      <w:ins w:id="1244" w:author="Edward Garnero" w:date="2015-01-23T14:49:00Z">
        <w:r w:rsidR="00A6466F">
          <w:t xml:space="preserve">: </w:t>
        </w:r>
      </w:ins>
      <w:ins w:id="1245" w:author="Edward Garnero" w:date="2015-01-23T14:48:00Z">
        <w:r w:rsidR="00A6466F" w:rsidRPr="00D145A4">
          <w:t xml:space="preserve">1. </w:t>
        </w:r>
        <w:r w:rsidR="00A6466F" w:rsidRPr="00D145A4">
          <w:rPr>
            <w:i/>
          </w:rPr>
          <w:t>Mori and Helmberger</w:t>
        </w:r>
        <w:r w:rsidR="00A6466F" w:rsidRPr="00D145A4">
          <w:t xml:space="preserve"> </w:t>
        </w:r>
        <w:r w:rsidR="00A6466F">
          <w:t>(</w:t>
        </w:r>
        <w:r w:rsidR="00A6466F" w:rsidRPr="00D145A4">
          <w:t>1995</w:t>
        </w:r>
        <w:r w:rsidR="00A6466F">
          <w:t>)</w:t>
        </w:r>
        <w:r w:rsidR="00A6466F" w:rsidRPr="00D145A4">
          <w:t xml:space="preserve">; </w:t>
        </w:r>
        <w:r w:rsidR="00A6466F" w:rsidRPr="00D145A4">
          <w:rPr>
            <w:i/>
          </w:rPr>
          <w:t>Kohler et al.</w:t>
        </w:r>
        <w:r w:rsidR="00A6466F" w:rsidRPr="00D145A4">
          <w:t xml:space="preserve"> </w:t>
        </w:r>
        <w:r w:rsidR="00A6466F">
          <w:t>(</w:t>
        </w:r>
        <w:r w:rsidR="00A6466F" w:rsidRPr="00D145A4">
          <w:t>1997</w:t>
        </w:r>
        <w:r w:rsidR="00A6466F">
          <w:t>)</w:t>
        </w:r>
        <w:r w:rsidR="00A6466F" w:rsidRPr="00D145A4">
          <w:t xml:space="preserve">; 3. </w:t>
        </w:r>
        <w:r w:rsidR="00A6466F" w:rsidRPr="00D145A4">
          <w:fldChar w:fldCharType="begin"/>
        </w:r>
        <w:r w:rsidR="00A6466F" w:rsidRPr="00D145A4">
          <w:instrText>ADDIN Mendeley Citation{768714a7-daba-4418-8232-1cf2755245c2} CSL_CITATION  { "citationItems" : [ { "id" : "ITEM-1", "itemData" : { "DOI" : "10.1126/science.277.5326.670", "author" : [ { "family" : "Revenaugh", "given" : "J." }, { "family" : "Meyer", "given" : "R." } ], "container-title" : "Science", "id" : "ITEM-1", "issue" : "5326", "issued" : { "date-parts" : [ [ "1997", "8", "1" ] ] }, "note" : "\u003cm:note\u003e\u003c/m:note\u003e", "page" : "670-673", "title" : "Seismic Evidence of Partial Melt Within a Possibly Ubiquitous Low-Velocity Layer at the Base of the Mantle", "type" : "article-journal", "volume" : "277" }, "uris" : [ "http://www.mendeley.com/documents/?uuid=768714a7-daba-4418-8232-1cf2755245c2" ] } ], "mendeley" : { "manualFormatting" : "Avants et al., 2006b; Lay et al., 2006", "previouslyFormattedCitation" : "[\u003ci\u003eRevenaugh and Meyer\u003c/i\u003e, 1997]" }, "properties" : { "noteIndex" : 0 }, "schema" : "https://github.com/citation-style-language/schema/raw/master/csl-citation.json" }</w:instrText>
        </w:r>
        <w:r w:rsidR="00A6466F" w:rsidRPr="00D145A4">
          <w:fldChar w:fldCharType="separate"/>
        </w:r>
        <w:r w:rsidR="00A6466F">
          <w:rPr>
            <w:i/>
            <w:noProof/>
          </w:rPr>
          <w:t>Avants et al.</w:t>
        </w:r>
        <w:r w:rsidR="00A6466F" w:rsidRPr="00D145A4">
          <w:rPr>
            <w:noProof/>
          </w:rPr>
          <w:t xml:space="preserve"> </w:t>
        </w:r>
        <w:r w:rsidR="00A6466F">
          <w:rPr>
            <w:noProof/>
          </w:rPr>
          <w:t>(</w:t>
        </w:r>
        <w:r w:rsidR="00A6466F" w:rsidRPr="00D145A4">
          <w:rPr>
            <w:noProof/>
          </w:rPr>
          <w:t>2006a</w:t>
        </w:r>
        <w:r w:rsidR="00A6466F">
          <w:rPr>
            <w:noProof/>
          </w:rPr>
          <w:t>)</w:t>
        </w:r>
        <w:r w:rsidR="00A6466F" w:rsidRPr="00D145A4">
          <w:rPr>
            <w:noProof/>
          </w:rPr>
          <w:t xml:space="preserve">; </w:t>
        </w:r>
        <w:r w:rsidR="00A6466F">
          <w:rPr>
            <w:i/>
            <w:noProof/>
          </w:rPr>
          <w:t>Lay et al.</w:t>
        </w:r>
        <w:r w:rsidR="00A6466F" w:rsidRPr="00D145A4">
          <w:rPr>
            <w:i/>
            <w:noProof/>
          </w:rPr>
          <w:t xml:space="preserve"> </w:t>
        </w:r>
        <w:r w:rsidR="00A6466F">
          <w:rPr>
            <w:noProof/>
          </w:rPr>
          <w:t>(</w:t>
        </w:r>
        <w:r w:rsidR="00A6466F" w:rsidRPr="00D145A4">
          <w:rPr>
            <w:noProof/>
          </w:rPr>
          <w:t>2006</w:t>
        </w:r>
        <w:r w:rsidR="00A6466F" w:rsidRPr="00D145A4">
          <w:fldChar w:fldCharType="end"/>
        </w:r>
        <w:r w:rsidR="00A6466F">
          <w:t>)</w:t>
        </w:r>
        <w:r w:rsidR="00A6466F" w:rsidRPr="00D145A4">
          <w:t xml:space="preserve">; 4. </w:t>
        </w:r>
        <w:r w:rsidR="00A6466F" w:rsidRPr="00D145A4">
          <w:fldChar w:fldCharType="begin"/>
        </w:r>
        <w:r w:rsidR="00A6466F" w:rsidRPr="00D145A4">
          <w:instrText>ADDIN Mendeley Citation{f867e8c4-2bfe-4f56-bf7d-5c6b933d4e16};{105e566d-d0c9-47ab-8c57-bf302c6e24cf} CSL_CITATION  { "citationItems" : [ { "id" : "ITEM-1", "itemData" : { "DOI" : "10.1126/science.1133280", "abstract" : "Temperature gradients in a low-shear-velocity province in the lowermost mantle (D'' region) beneath the central Pacific Ocean were inferred from the observation of a rapid S-wave velocity increase overlying a rapid decrease. These paired seismic discontinuities are attributed to a phase change from perovskite to post-perovskite and then back to perovskite as the temperature increases with depth. Iron enrichment could explain the occurrence of post-perovskite several hundred kilometers above the core-mantle boundary in this warm, chemically distinct province. The double phase-boundary crossing directly constrains the lowermost mantle temperature gradients. Assuming a standard but unconstrained choice of thermal conductivity, the regional core-mantle boundary heat flux (approximately 85 +/- 25 milliwatts per square meter), comparable to the average at Earth's surface, was estimated, along with a lower bound on global core-mantle boundary heat flow in the range of 13 +/- 4 terawatts. Mapped velocity-contrast variations indicate that the lens of post-perovskite minerals thins and vanishes over 1000 kilometers laterally toward the margin of the chemical distinct region as a result of a approximately 500-kelvin temperature increase.", "author" : [ { "family" : "Lay", "given" : "Thorne" }, { "family" : "Hernlund", "given" : "John" }, { "family" : "Garnero", "given" : "Edward J" }, { "family" : "Thorne", "given" : "Michael S" } ], "container-title" : "Science (New York, N.Y.)", "id" : "ITEM-1", "issue" : "5803", "issued" : { "date-parts" : [ [ "2006", "11", "24" ] ] }, "note" : "\u003cm:note\u003e\u003c/m:note\u003e", "page" : "1272-6", "title" : "A post-perovskite lens and D'' heat flux beneath the central Pacific.", "type" : "article-journal", "volume" : "314" }, "uris" : [ "http://www.mendeley.com/documents/?uuid=f867e8c4-2bfe-4f56-bf7d-5c6b933d4e16" ] }, { "id" : "ITEM-2", "itemData" : { "DOI" : "10.1029/2005GL024989", "author" : [ { "family" : "Avants", "given" : "Megan" }, { "family" : "Lay", "given" : "Thorne" }, { "family" : "Garnero", "given" : "Edward J." } ], "container-title" : "Geophysical Research Letters", "id" : "ITEM-2", "issue" : "7", "issued" : { "date-parts" : [ [ "2006" ] ] }, "note" : "\u003cm:note\u003e\u003c/m:note\u003e", "page" : "2-5", "title" : "A new probe of ULVZ S -wave velocity structure: Array stacking of ScS waveforms", "type" : "article-journal", "volume" : "33" }, "uris" : [ "http://www.mendeley.com/documents/?uuid=105e566d-d0c9-47ab-8c57-bf302c6e24cf" ] } ], "mendeley" : { "manualFormatting" : "Hutko et al., 2009", "previouslyFormattedCitation" : "[\u003ci\u003eAvants et al.\u003c/i\u003e, 2006b; \u003ci\u003eLay et al.\u003c/i\u003e, 2006]" }, "properties" : { "noteIndex" : 0 }, "schema" : "https://github.com/citation-style-language/schema/raw/master/csl-citation.json" }</w:instrText>
        </w:r>
        <w:r w:rsidR="00A6466F" w:rsidRPr="00D145A4">
          <w:fldChar w:fldCharType="separate"/>
        </w:r>
        <w:r w:rsidR="00A6466F" w:rsidRPr="00D145A4">
          <w:rPr>
            <w:i/>
            <w:noProof/>
          </w:rPr>
          <w:t>Hutko et al.,</w:t>
        </w:r>
        <w:r w:rsidR="00A6466F" w:rsidRPr="00D145A4">
          <w:rPr>
            <w:noProof/>
          </w:rPr>
          <w:t xml:space="preserve"> </w:t>
        </w:r>
        <w:r w:rsidR="00A6466F">
          <w:rPr>
            <w:noProof/>
          </w:rPr>
          <w:t>(</w:t>
        </w:r>
        <w:r w:rsidR="00A6466F" w:rsidRPr="00D145A4">
          <w:rPr>
            <w:noProof/>
          </w:rPr>
          <w:t>2009</w:t>
        </w:r>
        <w:r w:rsidR="00A6466F" w:rsidRPr="00D145A4">
          <w:fldChar w:fldCharType="end"/>
        </w:r>
        <w:r w:rsidR="00A6466F">
          <w:t>)</w:t>
        </w:r>
      </w:ins>
      <w:ins w:id="1246" w:author="Edward Garnero" w:date="2015-01-23T14:49:00Z">
        <w:r w:rsidR="00A6466F">
          <w:t>.</w:t>
        </w:r>
      </w:ins>
    </w:p>
    <w:p w14:paraId="7BB16EFC" w14:textId="77777777" w:rsidR="00C2748A" w:rsidRDefault="00C2748A" w:rsidP="00EF100E">
      <w:pPr>
        <w:pStyle w:val="Default"/>
        <w:spacing w:line="480" w:lineRule="auto"/>
        <w:jc w:val="both"/>
      </w:pPr>
    </w:p>
    <w:p w14:paraId="60FBC643" w14:textId="5D9414B1" w:rsidR="00CC12D6" w:rsidRPr="00A309B6" w:rsidRDefault="00CC12D6" w:rsidP="00C2748A">
      <w:pPr>
        <w:widowControl w:val="0"/>
        <w:autoSpaceDE w:val="0"/>
        <w:autoSpaceDN w:val="0"/>
        <w:adjustRightInd w:val="0"/>
        <w:rPr>
          <w:b/>
          <w:rPrChange w:id="1247" w:author="Edward Garnero" w:date="2015-01-26T11:26:00Z">
            <w:rPr>
              <w:b/>
              <w:highlight w:val="yellow"/>
            </w:rPr>
          </w:rPrChange>
        </w:rPr>
      </w:pPr>
    </w:p>
    <w:p w14:paraId="35F1D6FA" w14:textId="77777777" w:rsidR="00AA0B95" w:rsidRPr="00A309B6" w:rsidRDefault="00C2748A" w:rsidP="00C2748A">
      <w:pPr>
        <w:widowControl w:val="0"/>
        <w:autoSpaceDE w:val="0"/>
        <w:autoSpaceDN w:val="0"/>
        <w:adjustRightInd w:val="0"/>
        <w:rPr>
          <w:rFonts w:ascii="Times" w:hAnsi="Times" w:cs="Arial"/>
          <w:color w:val="1A1A1A"/>
          <w:szCs w:val="26"/>
          <w:rPrChange w:id="1248" w:author="Edward Garnero" w:date="2015-01-26T11:26:00Z">
            <w:rPr>
              <w:rFonts w:ascii="Times" w:hAnsi="Times" w:cs="Arial"/>
              <w:color w:val="1A1A1A"/>
              <w:szCs w:val="26"/>
              <w:highlight w:val="yellow"/>
            </w:rPr>
          </w:rPrChange>
        </w:rPr>
      </w:pPr>
      <w:r w:rsidRPr="00A309B6">
        <w:rPr>
          <w:b/>
          <w:rPrChange w:id="1249" w:author="Edward Garnero" w:date="2015-01-26T11:26:00Z">
            <w:rPr>
              <w:b/>
              <w:highlight w:val="yellow"/>
            </w:rPr>
          </w:rPrChange>
        </w:rPr>
        <w:t xml:space="preserve">Figure 11. </w:t>
      </w:r>
      <w:r w:rsidRPr="00A309B6">
        <w:rPr>
          <w:rFonts w:ascii="Times" w:hAnsi="Times" w:cs="Arial"/>
          <w:color w:val="1A1A1A"/>
          <w:szCs w:val="26"/>
          <w:rPrChange w:id="1250" w:author="Edward Garnero" w:date="2015-01-26T11:26:00Z">
            <w:rPr>
              <w:rFonts w:ascii="Times" w:hAnsi="Times" w:cs="Arial"/>
              <w:color w:val="1A1A1A"/>
              <w:szCs w:val="26"/>
              <w:highlight w:val="yellow"/>
            </w:rPr>
          </w:rPrChange>
        </w:rPr>
        <w:t xml:space="preserve"> </w:t>
      </w:r>
      <w:r w:rsidR="00AA0B95" w:rsidRPr="00A309B6">
        <w:rPr>
          <w:rFonts w:ascii="Times" w:hAnsi="Times" w:cs="Arial"/>
          <w:b/>
          <w:i/>
          <w:color w:val="1A1A1A"/>
          <w:szCs w:val="26"/>
          <w:highlight w:val="yellow"/>
          <w:rPrChange w:id="1251" w:author="Edward Garnero" w:date="2015-01-26T11:26:00Z">
            <w:rPr>
              <w:rFonts w:ascii="Times" w:hAnsi="Times" w:cs="Arial"/>
              <w:b/>
              <w:i/>
              <w:color w:val="1A1A1A"/>
              <w:szCs w:val="26"/>
              <w:highlight w:val="red"/>
            </w:rPr>
          </w:rPrChange>
        </w:rPr>
        <w:t>(For Mingming and Allen to add the description here)</w:t>
      </w:r>
      <w:r w:rsidR="00AA0B95" w:rsidRPr="00A309B6">
        <w:rPr>
          <w:rFonts w:ascii="Times" w:hAnsi="Times" w:cs="Arial"/>
          <w:color w:val="1A1A1A"/>
          <w:szCs w:val="26"/>
          <w:rPrChange w:id="1252" w:author="Edward Garnero" w:date="2015-01-26T11:26:00Z">
            <w:rPr>
              <w:rFonts w:ascii="Times" w:hAnsi="Times" w:cs="Arial"/>
              <w:color w:val="1A1A1A"/>
              <w:szCs w:val="26"/>
              <w:highlight w:val="red"/>
            </w:rPr>
          </w:rPrChange>
        </w:rPr>
        <w:t xml:space="preserve"> </w:t>
      </w:r>
    </w:p>
    <w:p w14:paraId="19D0F81C" w14:textId="77777777" w:rsidR="00C2748A" w:rsidRPr="00A309B6" w:rsidRDefault="00C2748A" w:rsidP="00C2748A">
      <w:pPr>
        <w:widowControl w:val="0"/>
        <w:autoSpaceDE w:val="0"/>
        <w:autoSpaceDN w:val="0"/>
        <w:adjustRightInd w:val="0"/>
        <w:rPr>
          <w:rFonts w:ascii="Times" w:hAnsi="Times" w:cs="Arial"/>
          <w:color w:val="1A1A1A"/>
          <w:szCs w:val="26"/>
          <w:rPrChange w:id="1253" w:author="Edward Garnero" w:date="2015-01-26T11:26:00Z">
            <w:rPr>
              <w:rFonts w:ascii="Times" w:hAnsi="Times" w:cs="Arial"/>
              <w:color w:val="1A1A1A"/>
              <w:szCs w:val="26"/>
              <w:highlight w:val="yellow"/>
            </w:rPr>
          </w:rPrChange>
        </w:rPr>
      </w:pPr>
    </w:p>
    <w:p w14:paraId="00CB01FF" w14:textId="4317D15B" w:rsidR="00EF100E" w:rsidRPr="00C2748A" w:rsidDel="00A309B6" w:rsidRDefault="00C2748A" w:rsidP="00C2748A">
      <w:pPr>
        <w:pStyle w:val="Default"/>
        <w:spacing w:line="480" w:lineRule="auto"/>
        <w:jc w:val="both"/>
        <w:rPr>
          <w:del w:id="1254" w:author="Edward Garnero" w:date="2015-01-26T11:26:00Z"/>
          <w:rFonts w:ascii="Times" w:hAnsi="Times"/>
        </w:rPr>
      </w:pPr>
      <w:del w:id="1255" w:author="Edward Garnero" w:date="2015-01-26T11:26:00Z">
        <w:r w:rsidRPr="00682885" w:rsidDel="00A309B6">
          <w:rPr>
            <w:rFonts w:ascii="Times" w:hAnsi="Times" w:cs="Arial"/>
            <w:color w:val="1A1A1A"/>
            <w:szCs w:val="26"/>
            <w:highlight w:val="yellow"/>
          </w:rPr>
          <w:delText>Also, after I sent you my revision, I realized I think I forgot something important in the Discussion section. It relates to dipping layers (and other structural variations).  we need to say how our answer changes if ULVZs have a dip to the top, as well as a lateral change in internal velocity reduction (which will have the same effect as a dipping top).</w:delText>
        </w:r>
      </w:del>
    </w:p>
    <w:p w14:paraId="0718537B" w14:textId="77777777" w:rsidR="002F4153" w:rsidRPr="00D145A4" w:rsidRDefault="00EF100E" w:rsidP="002F4153">
      <w:pPr>
        <w:pStyle w:val="Default"/>
        <w:spacing w:line="480" w:lineRule="auto"/>
        <w:jc w:val="center"/>
        <w:rPr>
          <w:b/>
        </w:rPr>
      </w:pPr>
      <w:r w:rsidRPr="00D145A4">
        <w:br w:type="page"/>
      </w:r>
    </w:p>
    <w:p w14:paraId="4B473FDE" w14:textId="6DD4A9AF" w:rsidR="002F4153" w:rsidRDefault="002F4153" w:rsidP="002F4153">
      <w:pPr>
        <w:pStyle w:val="Default"/>
        <w:spacing w:line="480" w:lineRule="auto"/>
        <w:jc w:val="both"/>
      </w:pPr>
      <w:r w:rsidRPr="00131D2E">
        <w:rPr>
          <w:b/>
          <w:rPrChange w:id="1256" w:author="Edward Garnero" w:date="2015-01-21T12:01:00Z">
            <w:rPr>
              <w:b/>
              <w:color w:val="FF0000"/>
            </w:rPr>
          </w:rPrChange>
        </w:rPr>
        <w:t>Figure S1</w:t>
      </w:r>
      <w:r w:rsidRPr="00D145A4">
        <w:rPr>
          <w:b/>
        </w:rPr>
        <w:t xml:space="preserve">. </w:t>
      </w:r>
      <w:r w:rsidRPr="00D145A4">
        <w:t>(a)</w:t>
      </w:r>
      <w:r w:rsidRPr="00D145A4">
        <w:rPr>
          <w:b/>
        </w:rPr>
        <w:t xml:space="preserve"> </w:t>
      </w:r>
      <w:r w:rsidRPr="00D145A4">
        <w:rPr>
          <w:i/>
        </w:rPr>
        <w:t>S</w:t>
      </w:r>
      <w:r w:rsidRPr="00D145A4">
        <w:t xml:space="preserve"> and </w:t>
      </w:r>
      <w:r w:rsidRPr="00D145A4">
        <w:rPr>
          <w:i/>
        </w:rPr>
        <w:t>ScS</w:t>
      </w:r>
      <w:r w:rsidRPr="00D145A4">
        <w:t xml:space="preserve"> stacks (black lines) of displacement seismograms are plotted for </w:t>
      </w:r>
      <w:del w:id="1257" w:author="Edward Garnero" w:date="2015-01-21T09:37:00Z">
        <w:r w:rsidRPr="00D145A4" w:rsidDel="00C7237B">
          <w:delText>the same</w:delText>
        </w:r>
      </w:del>
      <w:ins w:id="1258" w:author="Edward Garnero" w:date="2015-01-21T09:37:00Z">
        <w:r w:rsidR="00C7237B">
          <w:t>the August 26, 2007</w:t>
        </w:r>
      </w:ins>
      <w:r w:rsidRPr="00D145A4">
        <w:t xml:space="preserve"> event</w:t>
      </w:r>
      <w:ins w:id="1259" w:author="Edward Garnero" w:date="2015-01-21T09:38:00Z">
        <w:r w:rsidR="00C7237B">
          <w:t>,</w:t>
        </w:r>
      </w:ins>
      <w:r w:rsidRPr="00D145A4">
        <w:t xml:space="preserve"> with arrows </w:t>
      </w:r>
      <w:del w:id="1260" w:author="Edward Garnero" w:date="2015-01-21T09:38:00Z">
        <w:r w:rsidRPr="00D145A4" w:rsidDel="00C7237B">
          <w:delText xml:space="preserve">pointing </w:delText>
        </w:r>
      </w:del>
      <w:ins w:id="1261" w:author="Edward Garnero" w:date="2015-01-21T09:38:00Z">
        <w:r w:rsidR="00C7237B">
          <w:t>indicating</w:t>
        </w:r>
        <w:r w:rsidR="00C7237B" w:rsidRPr="00D145A4">
          <w:t xml:space="preserve"> </w:t>
        </w:r>
      </w:ins>
      <w:del w:id="1262" w:author="Edward Garnero" w:date="2015-01-21T09:38:00Z">
        <w:r w:rsidRPr="00D145A4" w:rsidDel="00C7237B">
          <w:delText xml:space="preserve">out </w:delText>
        </w:r>
      </w:del>
      <w:r w:rsidRPr="00D145A4">
        <w:t xml:space="preserve">the artifact introduced by bandpass filtering </w:t>
      </w:r>
      <w:del w:id="1263" w:author="Edward Garnero" w:date="2015-01-21T11:21:00Z">
        <w:r w:rsidRPr="00D145A4" w:rsidDel="00A72A33">
          <w:delText>process</w:delText>
        </w:r>
      </w:del>
      <w:ins w:id="1264" w:author="Edward Garnero" w:date="2015-01-21T09:38:00Z">
        <w:r w:rsidR="00C7237B">
          <w:t xml:space="preserve">(namely, the negative </w:t>
        </w:r>
      </w:ins>
      <w:ins w:id="1265" w:author="Edward Garnero" w:date="2015-01-21T10:02:00Z">
        <w:r w:rsidR="004C1342">
          <w:t xml:space="preserve">polarity </w:t>
        </w:r>
      </w:ins>
      <w:ins w:id="1266" w:author="Edward Garnero" w:date="2015-01-21T09:38:00Z">
        <w:r w:rsidR="00C7237B">
          <w:t>ramp leading up to the arrival)</w:t>
        </w:r>
      </w:ins>
      <w:r w:rsidRPr="00D145A4">
        <w:t xml:space="preserve">. </w:t>
      </w:r>
      <w:del w:id="1267" w:author="Edward Garnero" w:date="2015-01-21T11:16:00Z">
        <w:r w:rsidRPr="00D145A4" w:rsidDel="00B64CA8">
          <w:delText xml:space="preserve">Gray </w:delText>
        </w:r>
      </w:del>
      <w:ins w:id="1268" w:author="Edward Garnero" w:date="2015-01-21T11:16:00Z">
        <w:r w:rsidR="00B64CA8">
          <w:t>Tan</w:t>
        </w:r>
        <w:r w:rsidR="00B64CA8" w:rsidRPr="00D145A4">
          <w:t xml:space="preserve"> </w:t>
        </w:r>
      </w:ins>
      <w:del w:id="1269" w:author="Edward Garnero" w:date="2015-01-21T10:02:00Z">
        <w:r w:rsidRPr="00D145A4" w:rsidDel="004C1342">
          <w:delText xml:space="preserve">shade </w:delText>
        </w:r>
      </w:del>
      <w:ins w:id="1270" w:author="Edward Garnero" w:date="2015-01-21T10:02:00Z">
        <w:r w:rsidR="004C1342" w:rsidRPr="00D145A4">
          <w:t>shad</w:t>
        </w:r>
        <w:r w:rsidR="004C1342">
          <w:t>ing</w:t>
        </w:r>
        <w:r w:rsidR="004C1342" w:rsidRPr="00D145A4">
          <w:t xml:space="preserve"> </w:t>
        </w:r>
      </w:ins>
      <w:del w:id="1271" w:author="Edward Garnero" w:date="2015-01-21T10:02:00Z">
        <w:r w:rsidRPr="00D145A4" w:rsidDel="004C1342">
          <w:delText>stands for</w:delText>
        </w:r>
      </w:del>
      <w:ins w:id="1272" w:author="Edward Garnero" w:date="2015-01-21T10:02:00Z">
        <w:r w:rsidR="004C1342">
          <w:t>represents</w:t>
        </w:r>
      </w:ins>
      <w:r w:rsidRPr="00D145A4">
        <w:t xml:space="preserve"> </w:t>
      </w:r>
      <w:del w:id="1273" w:author="Edward Garnero" w:date="2015-01-21T10:02:00Z">
        <w:r w:rsidRPr="00D145A4" w:rsidDel="004C1342">
          <w:delText xml:space="preserve">the </w:delText>
        </w:r>
      </w:del>
      <w:ins w:id="1274" w:author="Edward Garnero" w:date="2015-01-21T10:02:00Z">
        <w:r w:rsidR="004C1342">
          <w:t>one</w:t>
        </w:r>
        <w:r w:rsidR="004C1342" w:rsidRPr="00D145A4">
          <w:t xml:space="preserve"> </w:t>
        </w:r>
      </w:ins>
      <w:r w:rsidRPr="00D145A4">
        <w:t xml:space="preserve">standard deviation associated with each stack. (b) Tests of instrument deconvolution effects. An example of the non-instrument deconvolved </w:t>
      </w:r>
      <w:ins w:id="1275" w:author="Edward Garnero" w:date="2015-01-21T11:22:00Z">
        <w:r w:rsidR="00A72A33">
          <w:t xml:space="preserve">velocity </w:t>
        </w:r>
      </w:ins>
      <w:r w:rsidRPr="00D145A4">
        <w:t>trace is plotted in black</w:t>
      </w:r>
      <w:ins w:id="1276" w:author="Edward Garnero" w:date="2015-01-21T11:22:00Z">
        <w:r w:rsidR="00A72A33">
          <w:t>,</w:t>
        </w:r>
      </w:ins>
      <w:r w:rsidRPr="00D145A4">
        <w:t xml:space="preserve"> aligned on </w:t>
      </w:r>
      <w:ins w:id="1277" w:author="Edward Garnero" w:date="2015-01-21T11:22:00Z">
        <w:r w:rsidR="00A72A33">
          <w:t xml:space="preserve">the </w:t>
        </w:r>
      </w:ins>
      <w:r w:rsidRPr="00D145A4">
        <w:rPr>
          <w:i/>
        </w:rPr>
        <w:t>S</w:t>
      </w:r>
      <w:r w:rsidRPr="00D145A4">
        <w:t xml:space="preserve"> wave arrival time predicted by PREM</w:t>
      </w:r>
      <w:del w:id="1278" w:author="Edward Garnero" w:date="2015-01-21T11:22:00Z">
        <w:r w:rsidRPr="00D145A4" w:rsidDel="00A72A33">
          <w:delText xml:space="preserve"> model</w:delText>
        </w:r>
      </w:del>
      <w:r w:rsidRPr="00D145A4">
        <w:t xml:space="preserve">. Arrival time of </w:t>
      </w:r>
      <w:ins w:id="1279" w:author="Edward Garnero" w:date="2015-01-21T11:23:00Z">
        <w:r w:rsidR="00A72A33">
          <w:t xml:space="preserve">the PREM predicted </w:t>
        </w:r>
      </w:ins>
      <w:r w:rsidRPr="00D145A4">
        <w:rPr>
          <w:i/>
        </w:rPr>
        <w:t>ScS</w:t>
      </w:r>
      <w:r w:rsidRPr="00D145A4">
        <w:t xml:space="preserve"> </w:t>
      </w:r>
      <w:del w:id="1280" w:author="Edward Garnero" w:date="2015-01-21T11:23:00Z">
        <w:r w:rsidRPr="00D145A4" w:rsidDel="00A72A33">
          <w:delText>from PREM prediction</w:delText>
        </w:r>
      </w:del>
      <w:ins w:id="1281" w:author="Edward Garnero" w:date="2015-01-21T11:23:00Z">
        <w:r w:rsidR="00A72A33">
          <w:t>time</w:t>
        </w:r>
      </w:ins>
      <w:r w:rsidRPr="00D145A4">
        <w:t xml:space="preserve"> is </w:t>
      </w:r>
      <w:del w:id="1282" w:author="Edward Garnero" w:date="2015-01-21T11:23:00Z">
        <w:r w:rsidRPr="00D145A4" w:rsidDel="00A72A33">
          <w:delText xml:space="preserve">also </w:delText>
        </w:r>
      </w:del>
      <w:r w:rsidRPr="00D145A4">
        <w:t xml:space="preserve">plotted in </w:t>
      </w:r>
      <w:del w:id="1283" w:author="Edward Garnero" w:date="2015-01-21T11:23:00Z">
        <w:r w:rsidRPr="00D145A4" w:rsidDel="00A72A33">
          <w:delText xml:space="preserve">dashed </w:delText>
        </w:r>
      </w:del>
      <w:ins w:id="1284" w:author="Edward Garnero" w:date="2015-01-21T11:23:00Z">
        <w:r w:rsidR="00A72A33">
          <w:t>the</w:t>
        </w:r>
        <w:r w:rsidR="00A72A33" w:rsidRPr="00D145A4">
          <w:t xml:space="preserve"> </w:t>
        </w:r>
      </w:ins>
      <w:r w:rsidRPr="00D145A4">
        <w:t xml:space="preserve">black line. Instrument deconvolution to displacement and velocity tests are conducted using </w:t>
      </w:r>
      <w:ins w:id="1285" w:author="Edward Garnero" w:date="2015-01-21T11:24:00Z">
        <w:r w:rsidR="00A72A33">
          <w:t xml:space="preserve">the </w:t>
        </w:r>
      </w:ins>
      <w:r w:rsidRPr="00D145A4">
        <w:t xml:space="preserve">transfer command in SAC. Line colors correspond to different low-pass shoulder </w:t>
      </w:r>
      <w:del w:id="1286" w:author="Edward Garnero" w:date="2015-01-21T11:24:00Z">
        <w:r w:rsidRPr="00D145A4" w:rsidDel="00A72A33">
          <w:delText>frequency</w:delText>
        </w:r>
      </w:del>
      <w:ins w:id="1287" w:author="Edward Garnero" w:date="2015-01-21T11:24:00Z">
        <w:r w:rsidR="00A72A33" w:rsidRPr="00D145A4">
          <w:t>frequenc</w:t>
        </w:r>
        <w:r w:rsidR="00A72A33">
          <w:t>ies</w:t>
        </w:r>
      </w:ins>
      <w:r w:rsidRPr="00D145A4">
        <w:t>, assuming the same low-pass cut-off frequency, high-pass shoulder frequency, and high-pass cut-off frequency at 0.001, 1e+5, and 1e+6 HZ, respectively.</w:t>
      </w:r>
    </w:p>
    <w:p w14:paraId="076A171C" w14:textId="77777777" w:rsidR="004E0A46" w:rsidRPr="00D145A4" w:rsidRDefault="004E0A46" w:rsidP="00365CA5">
      <w:pPr>
        <w:pStyle w:val="Default"/>
        <w:spacing w:line="480" w:lineRule="auto"/>
      </w:pPr>
    </w:p>
    <w:p w14:paraId="0C0534BD" w14:textId="0B8D28D5" w:rsidR="004E0A46" w:rsidRPr="00D145A4" w:rsidRDefault="004E0A46" w:rsidP="004E0A46">
      <w:pPr>
        <w:pStyle w:val="Default"/>
        <w:spacing w:line="480" w:lineRule="auto"/>
        <w:jc w:val="both"/>
      </w:pPr>
      <w:commentRangeStart w:id="1288"/>
      <w:r w:rsidRPr="00131D2E">
        <w:rPr>
          <w:b/>
          <w:rPrChange w:id="1289" w:author="Edward Garnero" w:date="2015-01-21T12:01:00Z">
            <w:rPr>
              <w:b/>
              <w:color w:val="FF0000"/>
            </w:rPr>
          </w:rPrChange>
        </w:rPr>
        <w:t>Figure S2</w:t>
      </w:r>
      <w:r w:rsidRPr="00D145A4">
        <w:rPr>
          <w:b/>
        </w:rPr>
        <w:t xml:space="preserve">. </w:t>
      </w:r>
      <w:commentRangeEnd w:id="1288"/>
      <w:r w:rsidR="002970E9">
        <w:rPr>
          <w:rStyle w:val="CommentReference"/>
          <w:rFonts w:eastAsia="Times New Roman"/>
          <w:kern w:val="0"/>
        </w:rPr>
        <w:commentReference w:id="1288"/>
      </w:r>
      <w:r w:rsidR="00AC2E74">
        <w:t>(a) E</w:t>
      </w:r>
      <w:r w:rsidRPr="00D145A4">
        <w:t xml:space="preserve">xamples of water-level deconvolution for different </w:t>
      </w:r>
      <w:r w:rsidR="007A00D2">
        <w:t>Gaussian function widths used in the method are shown</w:t>
      </w:r>
      <w:r w:rsidR="00AC2E74">
        <w:t xml:space="preserve"> for a</w:t>
      </w:r>
      <w:ins w:id="1290" w:author="Edward Garnero" w:date="2015-01-21T12:05:00Z">
        <w:r w:rsidR="00131D2E">
          <w:t xml:space="preserve">n example </w:t>
        </w:r>
      </w:ins>
      <w:del w:id="1291" w:author="Edward Garnero" w:date="2015-01-21T12:05:00Z">
        <w:r w:rsidR="00AC2E74" w:rsidDel="00131D2E">
          <w:delText xml:space="preserve"> random </w:delText>
        </w:r>
      </w:del>
      <w:r w:rsidR="00AC2E74">
        <w:t>event and station</w:t>
      </w:r>
      <w:r w:rsidR="007A00D2">
        <w:t xml:space="preserve">, specified by the </w:t>
      </w:r>
      <w:r w:rsidR="007A00D2" w:rsidRPr="008447E3">
        <w:t xml:space="preserve">full width at half maximum </w:t>
      </w:r>
      <w:r w:rsidR="007A00D2">
        <w:t>(</w:t>
      </w:r>
      <w:r w:rsidRPr="00D145A4">
        <w:t>FWHM</w:t>
      </w:r>
      <w:r w:rsidR="007A00D2">
        <w:t>)</w:t>
      </w:r>
      <w:r w:rsidRPr="00D145A4">
        <w:t xml:space="preserve"> </w:t>
      </w:r>
      <w:r w:rsidR="007A00D2">
        <w:t>parameter</w:t>
      </w:r>
      <w:r w:rsidRPr="00D145A4">
        <w:t>.</w:t>
      </w:r>
      <w:r w:rsidRPr="00D145A4">
        <w:rPr>
          <w:b/>
        </w:rPr>
        <w:t xml:space="preserve"> </w:t>
      </w:r>
      <w:r w:rsidR="007A00D2">
        <w:t>For this example</w:t>
      </w:r>
      <w:ins w:id="1292" w:author="Edward Garnero" w:date="2015-01-21T12:05:00Z">
        <w:r w:rsidR="00131D2E">
          <w:t xml:space="preserve"> </w:t>
        </w:r>
        <w:r w:rsidR="00131D2E" w:rsidRPr="00131D2E">
          <w:rPr>
            <w:highlight w:val="yellow"/>
            <w:rPrChange w:id="1293" w:author="Edward Garnero" w:date="2015-01-21T12:06:00Z">
              <w:rPr/>
            </w:rPrChange>
          </w:rPr>
          <w:t>(Event MONTH DAY, YEAR, station XXX)</w:t>
        </w:r>
      </w:ins>
      <w:r w:rsidR="007A00D2" w:rsidRPr="00131D2E">
        <w:rPr>
          <w:highlight w:val="yellow"/>
          <w:rPrChange w:id="1294" w:author="Edward Garnero" w:date="2015-01-21T12:06:00Z">
            <w:rPr/>
          </w:rPrChange>
        </w:rPr>
        <w:t>,</w:t>
      </w:r>
      <w:r w:rsidR="007A00D2">
        <w:t xml:space="preserve"> the water-level parameter is WL=0.01. </w:t>
      </w:r>
      <w:ins w:id="1295" w:author="Edward Garnero" w:date="2015-01-21T12:10:00Z">
        <w:r w:rsidR="002970E9">
          <w:t xml:space="preserve">The optimal deconvolution occurs for FWHM=3.0 sec. </w:t>
        </w:r>
      </w:ins>
      <w:r w:rsidRPr="00D145A4">
        <w:t xml:space="preserve">We deconvolve the </w:t>
      </w:r>
      <w:r w:rsidRPr="00D145A4">
        <w:rPr>
          <w:i/>
        </w:rPr>
        <w:t>S</w:t>
      </w:r>
      <w:r w:rsidRPr="00D145A4">
        <w:t xml:space="preserve"> source shape</w:t>
      </w:r>
      <w:r w:rsidR="00FA38F9">
        <w:t xml:space="preserve"> </w:t>
      </w:r>
      <w:r w:rsidR="00FA38F9" w:rsidRPr="00D145A4">
        <w:t>(black dash</w:t>
      </w:r>
      <w:r w:rsidR="00FA38F9">
        <w:t>ed</w:t>
      </w:r>
      <w:r w:rsidR="00FA38F9" w:rsidRPr="00D145A4">
        <w:t xml:space="preserve"> line) </w:t>
      </w:r>
      <w:r w:rsidR="00FA38F9">
        <w:t xml:space="preserve">that was stretched to match the </w:t>
      </w:r>
      <w:r w:rsidR="001E7E10" w:rsidRPr="001E7E10">
        <w:rPr>
          <w:i/>
        </w:rPr>
        <w:t>ScS</w:t>
      </w:r>
      <w:r w:rsidR="00FA38F9">
        <w:t xml:space="preserve"> empirical source </w:t>
      </w:r>
      <w:r w:rsidRPr="00D145A4">
        <w:t xml:space="preserve">from the </w:t>
      </w:r>
      <w:del w:id="1296" w:author="Edward Garnero" w:date="2015-01-21T12:06:00Z">
        <w:r w:rsidRPr="00D145A4" w:rsidDel="00131D2E">
          <w:delText xml:space="preserve">whole </w:delText>
        </w:r>
      </w:del>
      <w:ins w:id="1297" w:author="Edward Garnero" w:date="2015-01-21T12:06:00Z">
        <w:r w:rsidR="00131D2E">
          <w:t>original</w:t>
        </w:r>
        <w:r w:rsidR="00131D2E" w:rsidRPr="00D145A4">
          <w:t xml:space="preserve"> </w:t>
        </w:r>
      </w:ins>
      <w:r w:rsidRPr="00D145A4">
        <w:t>trace (</w:t>
      </w:r>
      <w:r w:rsidR="00FA38F9">
        <w:t>blue</w:t>
      </w:r>
      <w:r w:rsidRPr="00D145A4">
        <w:t xml:space="preserve"> solid line</w:t>
      </w:r>
      <w:r w:rsidR="00FA38F9">
        <w:t>s</w:t>
      </w:r>
      <w:r w:rsidRPr="00D145A4">
        <w:t xml:space="preserve">). The resultant deconvolved traces </w:t>
      </w:r>
      <w:r w:rsidR="00FA38F9">
        <w:t xml:space="preserve">(black solid lines) </w:t>
      </w:r>
      <w:r w:rsidRPr="00D145A4">
        <w:t xml:space="preserve">are </w:t>
      </w:r>
      <w:r w:rsidR="00FA38F9">
        <w:t>shown</w:t>
      </w:r>
      <w:r w:rsidRPr="00D145A4">
        <w:t xml:space="preserve">. </w:t>
      </w:r>
      <w:r w:rsidR="000462D4">
        <w:t>T</w:t>
      </w:r>
      <w:r w:rsidRPr="00D145A4">
        <w:t xml:space="preserve">he original trace </w:t>
      </w:r>
      <w:ins w:id="1298" w:author="Edward Garnero" w:date="2015-01-21T12:07:00Z">
        <w:r w:rsidR="002970E9">
          <w:t xml:space="preserve">(blue records) </w:t>
        </w:r>
      </w:ins>
      <w:r w:rsidR="000462D4">
        <w:t xml:space="preserve">is plotted with each deconvolution </w:t>
      </w:r>
      <w:r w:rsidRPr="00D145A4">
        <w:t xml:space="preserve">for comparison. (b) Water-level deconvolution for </w:t>
      </w:r>
      <w:del w:id="1299" w:author="Edward Garnero" w:date="2015-01-21T12:08:00Z">
        <w:r w:rsidRPr="00D145A4" w:rsidDel="002970E9">
          <w:delText>a problemati</w:delText>
        </w:r>
      </w:del>
      <w:ins w:id="1300" w:author="Edward Garnero" w:date="2015-01-21T12:08:00Z">
        <w:r w:rsidR="002970E9">
          <w:t>the</w:t>
        </w:r>
      </w:ins>
      <w:del w:id="1301" w:author="Edward Garnero" w:date="2015-01-21T12:08:00Z">
        <w:r w:rsidRPr="00D145A4" w:rsidDel="002970E9">
          <w:delText>c</w:delText>
        </w:r>
      </w:del>
      <w:r w:rsidRPr="00D145A4">
        <w:t xml:space="preserve"> event on </w:t>
      </w:r>
      <w:del w:id="1302" w:author="Edward Garnero" w:date="2015-01-21T12:08:00Z">
        <w:r w:rsidRPr="00D145A4" w:rsidDel="002970E9">
          <w:delText xml:space="preserve">8 </w:delText>
        </w:r>
      </w:del>
      <w:r w:rsidRPr="00D145A4">
        <w:t>November</w:t>
      </w:r>
      <w:ins w:id="1303" w:author="Edward Garnero" w:date="2015-01-21T12:07:00Z">
        <w:r w:rsidR="002970E9">
          <w:t xml:space="preserve"> 8,</w:t>
        </w:r>
      </w:ins>
      <w:r w:rsidRPr="00D145A4">
        <w:t xml:space="preserve"> 2008</w:t>
      </w:r>
      <w:r w:rsidR="007649CB">
        <w:t xml:space="preserve">, where the </w:t>
      </w:r>
      <w:ins w:id="1304" w:author="Edward Garnero" w:date="2015-01-21T12:09:00Z">
        <w:r w:rsidR="002970E9">
          <w:t xml:space="preserve">optimal </w:t>
        </w:r>
      </w:ins>
      <w:r w:rsidR="007649CB">
        <w:t>water</w:t>
      </w:r>
      <w:r w:rsidR="007E5164">
        <w:t>-</w:t>
      </w:r>
      <w:r w:rsidR="007649CB">
        <w:t xml:space="preserve">level deconvolution </w:t>
      </w:r>
      <w:del w:id="1305" w:author="Edward Garnero" w:date="2015-01-21T12:09:00Z">
        <w:r w:rsidR="007649CB" w:rsidDel="002970E9">
          <w:delText>optimal parameters</w:delText>
        </w:r>
      </w:del>
      <w:ins w:id="1306" w:author="Edward Garnero" w:date="2015-01-21T12:09:00Z">
        <w:r w:rsidR="002970E9">
          <w:t>occurs for FWHM=4.5</w:t>
        </w:r>
      </w:ins>
      <w:ins w:id="1307" w:author="Edward Garnero" w:date="2015-01-21T12:11:00Z">
        <w:r w:rsidR="002970E9">
          <w:t xml:space="preserve"> sec</w:t>
        </w:r>
      </w:ins>
      <w:del w:id="1308" w:author="Edward Garnero" w:date="2015-01-21T12:09:00Z">
        <w:r w:rsidR="007649CB" w:rsidDel="002970E9">
          <w:delText xml:space="preserve"> boost a lot of high frequency noise</w:delText>
        </w:r>
      </w:del>
      <w:r w:rsidRPr="00D145A4">
        <w:t xml:space="preserve">. </w:t>
      </w:r>
    </w:p>
    <w:p w14:paraId="3EC4E68A" w14:textId="77777777" w:rsidR="00EF100E" w:rsidRPr="00D145A4" w:rsidRDefault="00EF100E" w:rsidP="008823AA">
      <w:pPr>
        <w:pStyle w:val="Default"/>
        <w:spacing w:line="480" w:lineRule="auto"/>
        <w:jc w:val="center"/>
        <w:rPr>
          <w:b/>
        </w:rPr>
      </w:pPr>
    </w:p>
    <w:p w14:paraId="22CD1899" w14:textId="1A897A4C" w:rsidR="00EF100E" w:rsidRPr="00D145A4" w:rsidRDefault="00FE3FB7" w:rsidP="00EF100E">
      <w:pPr>
        <w:pStyle w:val="Default"/>
        <w:spacing w:line="480" w:lineRule="auto"/>
        <w:jc w:val="both"/>
      </w:pPr>
      <w:r w:rsidRPr="00D072B4">
        <w:rPr>
          <w:b/>
          <w:rPrChange w:id="1309" w:author="Edward Garnero" w:date="2015-01-22T15:42:00Z">
            <w:rPr>
              <w:b/>
              <w:color w:val="FF0000"/>
            </w:rPr>
          </w:rPrChange>
        </w:rPr>
        <w:t xml:space="preserve">Figure </w:t>
      </w:r>
      <w:r w:rsidR="00EF100E" w:rsidRPr="00D072B4">
        <w:rPr>
          <w:b/>
          <w:rPrChange w:id="1310" w:author="Edward Garnero" w:date="2015-01-22T15:42:00Z">
            <w:rPr>
              <w:b/>
              <w:color w:val="FF0000"/>
            </w:rPr>
          </w:rPrChange>
        </w:rPr>
        <w:t>S</w:t>
      </w:r>
      <w:r w:rsidR="007B6ECB" w:rsidRPr="00D072B4">
        <w:rPr>
          <w:b/>
          <w:rPrChange w:id="1311" w:author="Edward Garnero" w:date="2015-01-22T15:42:00Z">
            <w:rPr>
              <w:b/>
              <w:color w:val="FF0000"/>
            </w:rPr>
          </w:rPrChange>
        </w:rPr>
        <w:t>3</w:t>
      </w:r>
      <w:r w:rsidR="00EF100E" w:rsidRPr="00D072B4">
        <w:rPr>
          <w:b/>
        </w:rPr>
        <w:t>.</w:t>
      </w:r>
      <w:r w:rsidR="00EF100E" w:rsidRPr="00D145A4">
        <w:rPr>
          <w:b/>
        </w:rPr>
        <w:t xml:space="preserve"> </w:t>
      </w:r>
      <w:r w:rsidR="00EF100E" w:rsidRPr="00D145A4">
        <w:t xml:space="preserve">(a) Travel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w:t>
      </w:r>
      <w:r w:rsidR="00EF100E" w:rsidRPr="00D145A4">
        <w:t xml:space="preserve"> are calculated for LVZ models with thicknesses up to 100 km and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 </w:t>
      </w:r>
      <w:commentRangeStart w:id="1312"/>
      <w:r w:rsidR="00EF100E" w:rsidRPr="00D145A4">
        <w:t xml:space="preserve">Gray error bar stands for the time difference of </w:t>
      </w:r>
      <w:r w:rsidR="00EF100E" w:rsidRPr="00D145A4">
        <w:rPr>
          <w:i/>
        </w:rPr>
        <w:t>SdS</w:t>
      </w:r>
      <w:r w:rsidR="00EF100E" w:rsidRPr="00D145A4">
        <w:t xml:space="preserve"> between 70° and 85° to illustrate the pre-cursor time variation with respect to distance for different models</w:t>
      </w:r>
      <w:commentRangeEnd w:id="1312"/>
      <w:r w:rsidR="00A252DD">
        <w:rPr>
          <w:rStyle w:val="CommentReference"/>
          <w:rFonts w:eastAsia="Times New Roman"/>
          <w:kern w:val="0"/>
        </w:rPr>
        <w:commentReference w:id="1312"/>
      </w:r>
      <w:r w:rsidR="00EF100E" w:rsidRPr="00D145A4">
        <w:t xml:space="preserve">. (b) Travel times of </w:t>
      </w:r>
      <w:r w:rsidR="00EF100E" w:rsidRPr="00D145A4">
        <w:rPr>
          <w:i/>
        </w:rPr>
        <w:t xml:space="preserve">SdS </w:t>
      </w:r>
      <w:r w:rsidR="00EF100E" w:rsidRPr="00D145A4">
        <w:t>and</w:t>
      </w:r>
      <w:r w:rsidR="00EF100E" w:rsidRPr="00D145A4">
        <w:rPr>
          <w:i/>
        </w:rPr>
        <w:t xml:space="preserve"> ScscS </w:t>
      </w:r>
      <w:r w:rsidR="00EF100E" w:rsidRPr="00D145A4">
        <w:t>relative to</w:t>
      </w:r>
      <w:r w:rsidR="00EF100E" w:rsidRPr="00D145A4">
        <w:rPr>
          <w:i/>
        </w:rPr>
        <w:t xml:space="preserve"> ScS </w:t>
      </w:r>
      <w:r w:rsidR="00EF100E" w:rsidRPr="00D145A4">
        <w:t xml:space="preserve">for HVZ models with varying thickness and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 </w:t>
      </w:r>
      <w:ins w:id="1313" w:author="Edward Garnero" w:date="2015-01-22T15:47:00Z">
        <w:r w:rsidR="00A252DD">
          <w:t xml:space="preserve">Symbols and error bars are as in (a). </w:t>
        </w:r>
      </w:ins>
      <w:r w:rsidR="00EF100E" w:rsidRPr="00D145A4">
        <w:t xml:space="preserve">(c) </w:t>
      </w:r>
      <w:ins w:id="1314" w:author="Edward Garnero" w:date="2015-01-22T15:49:00Z">
        <w:r w:rsidR="00A252DD">
          <w:t xml:space="preserve">Distance dependence of the </w:t>
        </w:r>
      </w:ins>
      <w:commentRangeStart w:id="1315"/>
      <w:r w:rsidR="00EF100E" w:rsidRPr="00D145A4">
        <w:t xml:space="preserve">FRS </w:t>
      </w:r>
      <w:commentRangeEnd w:id="1315"/>
      <w:r w:rsidR="00A252DD">
        <w:rPr>
          <w:rStyle w:val="CommentReference"/>
          <w:rFonts w:eastAsia="Times New Roman"/>
          <w:kern w:val="0"/>
        </w:rPr>
        <w:commentReference w:id="1315"/>
      </w:r>
      <w:del w:id="1316" w:author="Edward Garnero" w:date="2015-01-22T15:49:00Z">
        <w:r w:rsidR="00EF100E" w:rsidRPr="00D145A4" w:rsidDel="00A252DD">
          <w:delText xml:space="preserve">residual </w:delText>
        </w:r>
      </w:del>
      <w:r w:rsidR="00EF100E" w:rsidRPr="00D145A4">
        <w:t xml:space="preserve">amplitude ratio relative to </w:t>
      </w:r>
      <w:r w:rsidR="00EF100E" w:rsidRPr="00D145A4">
        <w:rPr>
          <w:i/>
        </w:rPr>
        <w:t>ScS</w:t>
      </w:r>
      <w:r w:rsidR="00EF100E" w:rsidRPr="00D145A4">
        <w:t xml:space="preserve"> is plotted </w:t>
      </w:r>
      <w:del w:id="1317" w:author="Edward Garnero" w:date="2015-01-22T15:50:00Z">
        <w:r w:rsidR="00EF100E" w:rsidRPr="00D145A4" w:rsidDel="00A252DD">
          <w:delText xml:space="preserve">with respect to distance </w:delText>
        </w:r>
      </w:del>
      <w:r w:rsidR="00EF100E" w:rsidRPr="00D145A4">
        <w:t>for a model with 15 km thick ULVZ with parameters</w:t>
      </w:r>
      <w:del w:id="1318" w:author="Edward Garnero" w:date="2015-01-22T15:50:00Z">
        <w:r w:rsidR="00EF100E" w:rsidRPr="00D145A4" w:rsidDel="00A252DD">
          <w:delText xml:space="preserve"> at</w:delText>
        </w:r>
      </w:del>
      <w:r w:rsidR="00EF100E" w:rsidRPr="00D145A4">
        <w:t xml:space="preserve">: </w:t>
      </w:r>
      <w:r w:rsidR="00EF100E" w:rsidRPr="000007F1">
        <w:rPr>
          <w:rFonts w:ascii="Symbol" w:hAnsi="Symbol"/>
          <w:szCs w:val="28"/>
        </w:rPr>
        <w:t></w:t>
      </w:r>
      <w:r w:rsidR="00EF100E" w:rsidRPr="00D145A4">
        <w:rPr>
          <w:i/>
        </w:rPr>
        <w:t>V</w:t>
      </w:r>
      <w:r w:rsidR="00EF100E" w:rsidRPr="00D145A4">
        <w:rPr>
          <w:i/>
          <w:vertAlign w:val="subscript"/>
        </w:rPr>
        <w:t>S</w:t>
      </w:r>
      <w:r w:rsidR="00EF100E" w:rsidRPr="00D145A4">
        <w:t xml:space="preserve">=-30%, </w:t>
      </w:r>
      <w:r w:rsidR="00EF100E" w:rsidRPr="000007F1">
        <w:rPr>
          <w:rFonts w:ascii="Symbol" w:hAnsi="Symbol"/>
          <w:szCs w:val="28"/>
        </w:rPr>
        <w:t></w:t>
      </w:r>
      <w:r w:rsidR="00EF100E" w:rsidRPr="00D145A4">
        <w:rPr>
          <w:i/>
        </w:rPr>
        <w:t>V</w:t>
      </w:r>
      <w:r w:rsidR="00EF100E" w:rsidRPr="00D145A4">
        <w:rPr>
          <w:i/>
          <w:vertAlign w:val="subscript"/>
        </w:rPr>
        <w:t>P</w:t>
      </w:r>
      <w:r w:rsidR="00EF100E" w:rsidRPr="00D145A4">
        <w:t xml:space="preserve">=-10%, and </w:t>
      </w:r>
      <w:r w:rsidR="00EF100E" w:rsidRPr="000007F1">
        <w:rPr>
          <w:rFonts w:ascii="Symbol" w:hAnsi="Symbol"/>
        </w:rPr>
        <w:t></w:t>
      </w:r>
      <w:r w:rsidR="00EF100E" w:rsidRPr="000007F1">
        <w:rPr>
          <w:rFonts w:ascii="Symbol" w:hAnsi="Symbol"/>
          <w:i/>
        </w:rPr>
        <w:t></w:t>
      </w:r>
      <w:r w:rsidR="00EF100E">
        <w:rPr>
          <w:i/>
        </w:rPr>
        <w:t>=</w:t>
      </w:r>
      <w:ins w:id="1319" w:author="Edward Garnero" w:date="2015-01-22T15:50:00Z">
        <w:r w:rsidR="00A252DD">
          <w:rPr>
            <w:i/>
          </w:rPr>
          <w:t>+</w:t>
        </w:r>
      </w:ins>
      <w:r w:rsidR="00EF100E" w:rsidRPr="00D145A4">
        <w:t></w:t>
      </w:r>
      <w:r w:rsidR="00EF100E" w:rsidRPr="00D145A4">
        <w:t></w:t>
      </w:r>
      <w:r w:rsidR="00EF100E" w:rsidRPr="00D145A4">
        <w:t></w:t>
      </w:r>
      <w:r w:rsidR="00EF100E" w:rsidRPr="00D145A4">
        <w:t></w:t>
      </w:r>
    </w:p>
    <w:sectPr w:rsidR="00EF100E" w:rsidRPr="00D145A4" w:rsidSect="00BB4E0C">
      <w:headerReference w:type="even" r:id="rId11"/>
      <w:headerReference w:type="default" r:id="rId12"/>
      <w:footerReference w:type="even" r:id="rId13"/>
      <w:footerReference w:type="default" r:id="rId14"/>
      <w:footnotePr>
        <w:pos w:val="beneathText"/>
      </w:footnotePr>
      <w:pgSz w:w="12240" w:h="15840"/>
      <w:pgMar w:top="1440" w:right="2160" w:bottom="1440" w:left="2160" w:header="720" w:footer="144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0" w:author="Edward Garnero" w:date="2015-01-22T09:21:00Z" w:initials="EG">
    <w:p w14:paraId="163485AD" w14:textId="23157CEC" w:rsidR="00A309B6" w:rsidRDefault="00A309B6">
      <w:pPr>
        <w:pStyle w:val="CommentText"/>
      </w:pPr>
      <w:ins w:id="214" w:author="Edward Garnero" w:date="2015-01-21T11:42:00Z">
        <w:r w:rsidRPr="00E85669">
          <w:rPr>
            <w:rStyle w:val="CommentReference"/>
            <w:b/>
          </w:rPr>
          <w:annotationRef/>
        </w:r>
      </w:ins>
      <w:r w:rsidRPr="00E85669">
        <w:rPr>
          <w:b/>
        </w:rPr>
        <w:t>NEW COMMENT.</w:t>
      </w:r>
      <w:r>
        <w:t xml:space="preserve">  You responded to old comment that the CCC is better.  This, in my opinion, is insufficient to deal with the worsening of the fit (in going from S to stretched S) from the onset to the peak.  The fit is improved following the peak (which gives the better CCC). We can leave it as it is, but if a real waveform expert gets this to review, they will want to see the other events. </w:t>
      </w:r>
    </w:p>
  </w:comment>
  <w:comment w:id="246" w:author="Edward Garnero" w:date="2015-01-22T09:21:00Z" w:initials="EG">
    <w:p w14:paraId="3DF3D914" w14:textId="514DF2FA" w:rsidR="00A309B6" w:rsidRDefault="00A309B6">
      <w:pPr>
        <w:pStyle w:val="CommentText"/>
      </w:pPr>
      <w:r>
        <w:rPr>
          <w:rStyle w:val="CommentReference"/>
        </w:rPr>
        <w:annotationRef/>
      </w:r>
      <w:r w:rsidRPr="00E85669">
        <w:rPr>
          <w:b/>
        </w:rPr>
        <w:t>NEW COMMENT:</w:t>
      </w:r>
      <w:r>
        <w:t xml:space="preserve"> Please correct my guesses in the text that follows: there is still some confusion for me (or I just am not sure what you did…).  So please fix any errors</w:t>
      </w:r>
    </w:p>
  </w:comment>
  <w:comment w:id="296" w:author="Edward Garnero" w:date="2015-01-22T09:37:00Z" w:initials="EG">
    <w:p w14:paraId="2B12AE35" w14:textId="003F96A5" w:rsidR="00A309B6" w:rsidRDefault="00A309B6">
      <w:pPr>
        <w:pStyle w:val="CommentText"/>
      </w:pPr>
      <w:ins w:id="298" w:author="Edward Garnero" w:date="2015-01-22T09:36:00Z">
        <w:r>
          <w:rPr>
            <w:rStyle w:val="CommentReference"/>
          </w:rPr>
          <w:annotationRef/>
        </w:r>
      </w:ins>
      <w:r w:rsidRPr="00266C1F">
        <w:rPr>
          <w:b/>
        </w:rPr>
        <w:t>NEW COMMENT:</w:t>
      </w:r>
      <w:r>
        <w:t xml:space="preserve"> This is funny business if correct: we cannot shift the FRS traces according to the best CCC, because then we are shifting ScS and thus it does not preserve ScS-(pre/post cursor) times.  If this is what we did, we made a mistake.  If this is what we did then we might be “tuning” noise.  </w:t>
      </w:r>
    </w:p>
  </w:comment>
  <w:comment w:id="329" w:author="Edward Garnero" w:date="2015-01-22T09:45:00Z" w:initials="EG">
    <w:p w14:paraId="2282E713" w14:textId="564E739D" w:rsidR="00A309B6" w:rsidRDefault="00A309B6">
      <w:pPr>
        <w:pStyle w:val="CommentText"/>
      </w:pPr>
      <w:r>
        <w:rPr>
          <w:rStyle w:val="CommentReference"/>
        </w:rPr>
        <w:annotationRef/>
      </w:r>
      <w:r w:rsidRPr="00266C1F">
        <w:rPr>
          <w:b/>
        </w:rPr>
        <w:t>NEW COMMENT</w:t>
      </w:r>
      <w:r>
        <w:t xml:space="preserve">: really?  0.1 is a horrible CCC.  </w:t>
      </w:r>
    </w:p>
    <w:p w14:paraId="592D2DA8" w14:textId="77777777" w:rsidR="00A309B6" w:rsidRDefault="00A309B6">
      <w:pPr>
        <w:pStyle w:val="CommentText"/>
      </w:pPr>
    </w:p>
    <w:p w14:paraId="353D796C" w14:textId="38F882AE" w:rsidR="00A309B6" w:rsidRPr="00266C1F" w:rsidRDefault="00A309B6">
      <w:pPr>
        <w:pStyle w:val="CommentText"/>
        <w:rPr>
          <w:b/>
        </w:rPr>
      </w:pPr>
      <w:r w:rsidRPr="00266C1F">
        <w:rPr>
          <w:b/>
        </w:rPr>
        <w:t>NEEDED MISSING INFO:</w:t>
      </w:r>
    </w:p>
    <w:p w14:paraId="1267F396" w14:textId="6A169A7D" w:rsidR="00A309B6" w:rsidRDefault="00A309B6" w:rsidP="00266C1F">
      <w:pPr>
        <w:pStyle w:val="CommentText"/>
        <w:numPr>
          <w:ilvl w:val="0"/>
          <w:numId w:val="38"/>
        </w:numPr>
      </w:pPr>
      <w:r>
        <w:t>what time window is used for the FRS correlation, i.e., how long?  Others will reproduce this method, we should help by telling how</w:t>
      </w:r>
    </w:p>
    <w:p w14:paraId="323589C5" w14:textId="5DC4DDDD" w:rsidR="00A309B6" w:rsidRDefault="00A309B6" w:rsidP="00266C1F">
      <w:pPr>
        <w:pStyle w:val="CommentText"/>
        <w:numPr>
          <w:ilvl w:val="0"/>
          <w:numId w:val="38"/>
        </w:numPr>
      </w:pPr>
      <w:r>
        <w:t>the weighting scheme is still missing: do you multiply the CCC by some scale of the SNR?  Be specific</w:t>
      </w:r>
    </w:p>
    <w:p w14:paraId="76BA225A" w14:textId="28AC87CA" w:rsidR="00A309B6" w:rsidRDefault="00A309B6" w:rsidP="00266C1F">
      <w:pPr>
        <w:pStyle w:val="CommentText"/>
        <w:numPr>
          <w:ilvl w:val="0"/>
          <w:numId w:val="38"/>
        </w:numPr>
      </w:pPr>
      <w:r>
        <w:t>for the guassian weight: I assume it is =1 at the bin center: what is the value at the bin perimeter? 0? 0.5?</w:t>
      </w:r>
    </w:p>
    <w:p w14:paraId="643EF46E" w14:textId="4604321E" w:rsidR="00A309B6" w:rsidRDefault="00A309B6" w:rsidP="00266C1F">
      <w:pPr>
        <w:pStyle w:val="CommentText"/>
        <w:numPr>
          <w:ilvl w:val="0"/>
          <w:numId w:val="38"/>
        </w:numPr>
      </w:pPr>
      <w:r>
        <w:t>either in Figure 8b or in a supplementary table: how many records went to each bin stack? The bin #’s (book-keeping) are less important than the # of records.</w:t>
      </w:r>
    </w:p>
  </w:comment>
  <w:comment w:id="352" w:author="Edward Garnero" w:date="2015-01-22T09:50:00Z" w:initials="EG">
    <w:p w14:paraId="473048A6" w14:textId="50E6F478" w:rsidR="00A309B6" w:rsidRDefault="00A309B6">
      <w:pPr>
        <w:pStyle w:val="CommentText"/>
      </w:pPr>
      <w:r>
        <w:rPr>
          <w:rStyle w:val="CommentReference"/>
        </w:rPr>
        <w:annotationRef/>
      </w:r>
      <w:r w:rsidRPr="00043DD4">
        <w:rPr>
          <w:b/>
        </w:rPr>
        <w:t>NEW COMMENT</w:t>
      </w:r>
      <w:r>
        <w:t>:  again (as with last point in Comment#4) the # of records is important.  I suggest putting an italicized small number near each cluster indicating total # of records.</w:t>
      </w:r>
    </w:p>
  </w:comment>
  <w:comment w:id="809" w:author="Edward Garnero" w:date="2015-01-26T09:29:00Z" w:initials="EG">
    <w:p w14:paraId="15CB1F5F" w14:textId="085A3530" w:rsidR="00A309B6" w:rsidRDefault="00A309B6">
      <w:pPr>
        <w:pStyle w:val="CommentText"/>
      </w:pPr>
      <w:r>
        <w:rPr>
          <w:rStyle w:val="CommentReference"/>
        </w:rPr>
        <w:annotationRef/>
      </w:r>
      <w:r w:rsidRPr="003E0C0B">
        <w:rPr>
          <w:b/>
        </w:rPr>
        <w:t>NEW COMMENT:</w:t>
      </w:r>
      <w:r>
        <w:t xml:space="preserve"> please check to see if other studies have happened here, namely, using the SKKS compared to SKS anisotropy studies.  One by Wen (and He?), check Maureen Long (and student Colton Lynner).  Then add any relevant references.</w:t>
      </w:r>
    </w:p>
  </w:comment>
  <w:comment w:id="810" w:author="Edward Garnero" w:date="2015-01-26T09:30:00Z" w:initials="EG">
    <w:p w14:paraId="1AE274E7" w14:textId="08333F15" w:rsidR="00A309B6" w:rsidRDefault="00A309B6">
      <w:pPr>
        <w:pStyle w:val="CommentText"/>
      </w:pPr>
      <w:r>
        <w:rPr>
          <w:rStyle w:val="CommentReference"/>
        </w:rPr>
        <w:annotationRef/>
      </w:r>
      <w:r w:rsidRPr="003E0C0B">
        <w:rPr>
          <w:b/>
        </w:rPr>
        <w:t>NEW COMMENT</w:t>
      </w:r>
      <w:r>
        <w:t>: similarly, double check here for new refs.  They’d likely be from the Kendall and/or Wookie co-authors.  I think there are some.</w:t>
      </w:r>
    </w:p>
  </w:comment>
  <w:comment w:id="859" w:author="Edward Garnero" w:date="2015-01-26T09:21:00Z" w:initials="EG">
    <w:p w14:paraId="5E867677" w14:textId="5CDAE4A9" w:rsidR="00A309B6" w:rsidRDefault="00A309B6">
      <w:pPr>
        <w:pStyle w:val="CommentText"/>
      </w:pPr>
      <w:ins w:id="860" w:author="Edward Garnero" w:date="2015-01-26T09:20:00Z">
        <w:r>
          <w:rPr>
            <w:rStyle w:val="CommentReference"/>
          </w:rPr>
          <w:annotationRef/>
        </w:r>
      </w:ins>
      <w:r w:rsidRPr="000664A3">
        <w:rPr>
          <w:b/>
        </w:rPr>
        <w:t>NEW COMMENT</w:t>
      </w:r>
      <w:r>
        <w:t>: please make sure these studies say something about multipathing.  If not, lose them.  We should include some Ni and Wen references on multipathing instead.</w:t>
      </w:r>
    </w:p>
  </w:comment>
  <w:comment w:id="878" w:author="Edward Garnero" w:date="2015-01-26T09:43:00Z" w:initials="EG">
    <w:p w14:paraId="6552EC47" w14:textId="15BE5DA5" w:rsidR="00A309B6" w:rsidRDefault="00A309B6">
      <w:pPr>
        <w:pStyle w:val="CommentText"/>
      </w:pPr>
      <w:ins w:id="881" w:author="Edward Garnero" w:date="2015-01-26T09:41:00Z">
        <w:r>
          <w:rPr>
            <w:rStyle w:val="CommentReference"/>
          </w:rPr>
          <w:annotationRef/>
        </w:r>
      </w:ins>
      <w:r w:rsidRPr="007B30EE">
        <w:rPr>
          <w:b/>
        </w:rPr>
        <w:t>NEW COMMENT:</w:t>
      </w:r>
      <w:r>
        <w:t xml:space="preserve"> Add some Coltice and/or Ricard references here.  Help from Allen/Mingming</w:t>
      </w:r>
    </w:p>
  </w:comment>
  <w:comment w:id="1107" w:author="Edward Garnero" w:date="2015-01-21T08:53:00Z" w:initials="EG">
    <w:p w14:paraId="3A7EB560" w14:textId="3E9F6700" w:rsidR="00A309B6" w:rsidRDefault="00A309B6">
      <w:pPr>
        <w:pStyle w:val="CommentText"/>
      </w:pPr>
      <w:ins w:id="1109" w:author="Edward Garnero" w:date="2015-01-21T08:52:00Z">
        <w:r>
          <w:rPr>
            <w:rStyle w:val="CommentReference"/>
          </w:rPr>
          <w:annotationRef/>
        </w:r>
      </w:ins>
      <w:r>
        <w:t>Here, find the proper reference for the CMT catalog, put it here and in the ref list.</w:t>
      </w:r>
    </w:p>
  </w:comment>
  <w:comment w:id="1288" w:author="Edward Garnero" w:date="2015-01-22T15:42:00Z" w:initials="EG">
    <w:p w14:paraId="3F56CBD2" w14:textId="44554DCD" w:rsidR="00A309B6" w:rsidRPr="00D072B4" w:rsidRDefault="00A309B6">
      <w:pPr>
        <w:pStyle w:val="CommentText"/>
        <w:rPr>
          <w:b/>
        </w:rPr>
      </w:pPr>
      <w:r>
        <w:rPr>
          <w:rStyle w:val="CommentReference"/>
        </w:rPr>
        <w:annotationRef/>
      </w:r>
      <w:r w:rsidRPr="00D072B4">
        <w:rPr>
          <w:b/>
        </w:rPr>
        <w:t>NEW COMMENT:</w:t>
      </w:r>
    </w:p>
    <w:p w14:paraId="4F2E7542" w14:textId="60295145" w:rsidR="00A309B6" w:rsidRDefault="00A309B6">
      <w:pPr>
        <w:pStyle w:val="CommentText"/>
      </w:pPr>
      <w:r w:rsidRPr="00D072B4">
        <w:rPr>
          <w:i/>
        </w:rPr>
        <w:t>CPZ said</w:t>
      </w:r>
      <w:r>
        <w:t xml:space="preserve"> “This is only an random example showing the effect of Water Level Deconvolution. So the station and earthquake information is lost. One can reproduce this by chosing any event and station from the dataset.”</w:t>
      </w:r>
    </w:p>
    <w:p w14:paraId="2C1FADB8" w14:textId="77777777" w:rsidR="00A309B6" w:rsidRDefault="00A309B6">
      <w:pPr>
        <w:pStyle w:val="CommentText"/>
      </w:pPr>
      <w:r>
        <w:t xml:space="preserve">EG says:  </w:t>
      </w:r>
      <w:r w:rsidRPr="002970E9">
        <w:rPr>
          <w:b/>
        </w:rPr>
        <w:t xml:space="preserve">NO!  </w:t>
      </w:r>
      <w:r>
        <w:t>you can't do "random".  please find what record this is and modify the titles in the figure's AI file, and put the necessary info into the figure caption. I stand by my earlier concerns about panel b: why is it S wave?  we are concerned with ScS.  If there is not an ScS to show instead of S, then completely delete panel b from figure S2.   Also, note distance on figure (see headings in the AI file).</w:t>
      </w:r>
    </w:p>
  </w:comment>
  <w:comment w:id="1312" w:author="Edward Garnero" w:date="2015-01-22T15:46:00Z" w:initials="EG">
    <w:p w14:paraId="237A0E8B" w14:textId="16676FED" w:rsidR="00A309B6" w:rsidRDefault="00A309B6">
      <w:pPr>
        <w:pStyle w:val="CommentText"/>
      </w:pPr>
      <w:r>
        <w:rPr>
          <w:rStyle w:val="CommentReference"/>
        </w:rPr>
        <w:annotationRef/>
      </w:r>
      <w:r>
        <w:t xml:space="preserve">NEW COMMENT: This is not clear to me.  What is the error bar? Is it a standard deviation? If it is some kind of measurement between 70-85 deg, then why does it change at another distances?  please explain better.  “Time difference of SdS”  relative to what? </w:t>
      </w:r>
    </w:p>
  </w:comment>
  <w:comment w:id="1315" w:author="Edward Garnero" w:date="2015-01-22T15:50:00Z" w:initials="EG">
    <w:p w14:paraId="22D17A33" w14:textId="7E6CC798" w:rsidR="00A309B6" w:rsidRDefault="00A309B6">
      <w:pPr>
        <w:pStyle w:val="CommentText"/>
      </w:pPr>
      <w:r>
        <w:rPr>
          <w:rStyle w:val="CommentReference"/>
        </w:rPr>
        <w:annotationRef/>
      </w:r>
      <w:r>
        <w:t>NEW COMMENT: do you mean S</w:t>
      </w:r>
      <w:r w:rsidRPr="00A252DD">
        <w:rPr>
          <w:vertAlign w:val="superscript"/>
        </w:rPr>
        <w:t>U</w:t>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4E584" w14:textId="77777777" w:rsidR="00A309B6" w:rsidRDefault="00A309B6">
      <w:r>
        <w:separator/>
      </w:r>
    </w:p>
  </w:endnote>
  <w:endnote w:type="continuationSeparator" w:id="0">
    <w:p w14:paraId="50BE470C" w14:textId="77777777" w:rsidR="00A309B6" w:rsidRDefault="00A3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
    <w:altName w:val="Times New Roman"/>
    <w:panose1 w:val="00000000000000000000"/>
    <w:charset w:val="4D"/>
    <w:family w:val="roman"/>
    <w:notTrueType/>
    <w:pitch w:val="default"/>
    <w:sig w:usb0="00000003" w:usb1="00000000" w:usb2="00000000" w:usb3="00000000" w:csb0="00000001" w:csb1="00000000"/>
  </w:font>
  <w:font w:name="OpenSymbol">
    <w:altName w:val="Arial Unicode MS"/>
    <w:charset w:val="80"/>
    <w:family w:val="auto"/>
    <w:pitch w:val="default"/>
  </w:font>
  <w:font w:name="Times-Italic">
    <w:altName w:val="Times"/>
    <w:panose1 w:val="00000000000000000000"/>
    <w:charset w:val="4D"/>
    <w:family w:val="roman"/>
    <w:notTrueType/>
    <w:pitch w:val="default"/>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rebuchet MS">
    <w:panose1 w:val="020B0603020202020204"/>
    <w:charset w:val="00"/>
    <w:family w:val="auto"/>
    <w:pitch w:val="variable"/>
    <w:sig w:usb0="00000287" w:usb1="00000000" w:usb2="00000000" w:usb3="00000000" w:csb0="0000009F" w:csb1="00000000"/>
  </w:font>
  <w:font w:name="AdvTT5235d5a9">
    <w:altName w:val="Cambria"/>
    <w:charset w:val="00"/>
    <w:family w:val="roman"/>
    <w:pitch w:val="default"/>
    <w:sig w:usb0="00000003" w:usb1="00000000" w:usb2="00000000" w:usb3="00000000" w:csb0="00000001" w:csb1="00000000"/>
  </w:font>
  <w:font w:name="AdvP6975">
    <w:charset w:val="00"/>
    <w:family w:val="roman"/>
    <w:pitch w:val="default"/>
  </w:font>
  <w:font w:name="Code 2000">
    <w:altName w:val="Code"/>
    <w:charset w:val="00"/>
    <w:family w:val="swiss"/>
    <w:pitch w:val="default"/>
  </w:font>
  <w:font w:name="Myriad Pro Semibold">
    <w:panose1 w:val="020B06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AdvTT5843c571">
    <w:altName w:val="Cambria"/>
    <w:panose1 w:val="00000000000000000000"/>
    <w:charset w:val="4D"/>
    <w:family w:val="roman"/>
    <w:notTrueType/>
    <w:pitch w:val="default"/>
    <w:sig w:usb0="00000003" w:usb1="00000000" w:usb2="00000000" w:usb3="00000000" w:csb0="00000001" w:csb1="00000000"/>
  </w:font>
  <w:font w:name="AdvTT182ff89e">
    <w:altName w:val="Times New Roman"/>
    <w:panose1 w:val="00000000000000000000"/>
    <w:charset w:val="4D"/>
    <w:family w:val="auto"/>
    <w:notTrueType/>
    <w:pitch w:val="default"/>
    <w:sig w:usb0="00000003" w:usb1="00000000" w:usb2="00000000" w:usb3="00000000" w:csb0="00000001" w:csb1="00000000"/>
  </w:font>
  <w:font w:name="AdvPS4DD236">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8D10" w14:textId="77777777" w:rsidR="00A309B6" w:rsidRDefault="00A309B6" w:rsidP="00E36297">
    <w:pPr>
      <w:pStyle w:val="Footer"/>
      <w:framePr w:wrap="around" w:vAnchor="text" w:hAnchor="margin" w:xAlign="center" w:y="1"/>
      <w:rPr>
        <w:rStyle w:val="PageNumber"/>
        <w:kern w:val="0"/>
      </w:rPr>
    </w:pPr>
    <w:r>
      <w:rPr>
        <w:rStyle w:val="PageNumber"/>
      </w:rPr>
      <w:fldChar w:fldCharType="begin"/>
    </w:r>
    <w:r>
      <w:rPr>
        <w:rStyle w:val="PageNumber"/>
      </w:rPr>
      <w:instrText xml:space="preserve">PAGE  </w:instrText>
    </w:r>
    <w:r>
      <w:rPr>
        <w:rStyle w:val="PageNumber"/>
      </w:rPr>
      <w:fldChar w:fldCharType="end"/>
    </w:r>
  </w:p>
  <w:p w14:paraId="67488DA1" w14:textId="77777777" w:rsidR="00A309B6" w:rsidRDefault="00A30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E4440" w14:textId="77777777" w:rsidR="00A309B6" w:rsidRDefault="00A309B6" w:rsidP="00E05712">
    <w:pPr>
      <w:pStyle w:val="Footer"/>
      <w:framePr w:wrap="around" w:vAnchor="text" w:hAnchor="margin" w:xAlign="center" w:y="1"/>
      <w:rPr>
        <w:rStyle w:val="PageNumber"/>
        <w:kern w:val="0"/>
      </w:rPr>
    </w:pPr>
    <w:r>
      <w:rPr>
        <w:rStyle w:val="PageNumber"/>
      </w:rPr>
      <w:fldChar w:fldCharType="begin"/>
    </w:r>
    <w:r>
      <w:rPr>
        <w:rStyle w:val="PageNumber"/>
      </w:rPr>
      <w:instrText xml:space="preserve">PAGE  </w:instrText>
    </w:r>
    <w:r>
      <w:rPr>
        <w:rStyle w:val="PageNumber"/>
      </w:rPr>
      <w:fldChar w:fldCharType="separate"/>
    </w:r>
    <w:r w:rsidR="00EF708A">
      <w:rPr>
        <w:rStyle w:val="PageNumber"/>
        <w:noProof/>
      </w:rPr>
      <w:t>1</w:t>
    </w:r>
    <w:r>
      <w:rPr>
        <w:rStyle w:val="PageNumber"/>
      </w:rPr>
      <w:fldChar w:fldCharType="end"/>
    </w:r>
  </w:p>
  <w:p w14:paraId="483D3187" w14:textId="77777777" w:rsidR="00A309B6" w:rsidRDefault="00A30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B7E82" w14:textId="77777777" w:rsidR="00A309B6" w:rsidRDefault="00A309B6">
      <w:r>
        <w:separator/>
      </w:r>
    </w:p>
  </w:footnote>
  <w:footnote w:type="continuationSeparator" w:id="0">
    <w:p w14:paraId="04D4C1F3" w14:textId="77777777" w:rsidR="00A309B6" w:rsidRDefault="00A30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58D8B" w14:textId="77777777" w:rsidR="00A309B6" w:rsidRDefault="00A309B6" w:rsidP="00D43594">
    <w:pPr>
      <w:pStyle w:val="Header"/>
      <w:framePr w:wrap="around" w:vAnchor="text" w:hAnchor="margin" w:xAlign="right" w:y="1"/>
      <w:rPr>
        <w:rStyle w:val="PageNumber"/>
        <w:kern w:val="0"/>
      </w:rPr>
    </w:pPr>
    <w:r>
      <w:rPr>
        <w:rStyle w:val="PageNumber"/>
      </w:rPr>
      <w:fldChar w:fldCharType="begin"/>
    </w:r>
    <w:r>
      <w:rPr>
        <w:rStyle w:val="PageNumber"/>
      </w:rPr>
      <w:instrText xml:space="preserve">PAGE  </w:instrText>
    </w:r>
    <w:r>
      <w:rPr>
        <w:rStyle w:val="PageNumber"/>
      </w:rPr>
      <w:fldChar w:fldCharType="end"/>
    </w:r>
  </w:p>
  <w:p w14:paraId="2E43FDAA" w14:textId="77777777" w:rsidR="00A309B6" w:rsidRDefault="00A309B6" w:rsidP="00EF100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D0AF" w14:textId="77777777" w:rsidR="00A309B6" w:rsidRDefault="00A309B6" w:rsidP="00B03E83">
    <w:pPr>
      <w:pStyle w:val="Header"/>
      <w:framePr w:wrap="around" w:vAnchor="text" w:hAnchor="margin" w:xAlign="right" w:y="1"/>
      <w:rPr>
        <w:ins w:id="1320" w:author="Edward Garnero" w:date="2014-02-11T18:35:00Z"/>
        <w:rStyle w:val="PageNumber"/>
        <w:kern w:val="0"/>
      </w:rPr>
    </w:pPr>
    <w:ins w:id="1321" w:author="Edward Garnero" w:date="2014-02-11T18:35:00Z">
      <w:r>
        <w:rPr>
          <w:rStyle w:val="PageNumber"/>
        </w:rPr>
        <w:fldChar w:fldCharType="begin"/>
      </w:r>
      <w:r>
        <w:rPr>
          <w:rStyle w:val="PageNumber"/>
        </w:rPr>
        <w:instrText xml:space="preserve">PAGE  </w:instrText>
      </w:r>
    </w:ins>
    <w:r>
      <w:rPr>
        <w:rStyle w:val="PageNumber"/>
      </w:rPr>
      <w:fldChar w:fldCharType="separate"/>
    </w:r>
    <w:r w:rsidR="00EF708A">
      <w:rPr>
        <w:rStyle w:val="PageNumber"/>
        <w:noProof/>
      </w:rPr>
      <w:t>1</w:t>
    </w:r>
    <w:ins w:id="1322" w:author="Edward Garnero" w:date="2014-02-11T18:35:00Z">
      <w:r>
        <w:rPr>
          <w:rStyle w:val="PageNumber"/>
        </w:rPr>
        <w:fldChar w:fldCharType="end"/>
      </w:r>
    </w:ins>
  </w:p>
  <w:p w14:paraId="4339B699" w14:textId="77777777" w:rsidR="00A309B6" w:rsidRDefault="00A309B6" w:rsidP="00EF100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7C4E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5E35A6"/>
    <w:lvl w:ilvl="0">
      <w:start w:val="1"/>
      <w:numFmt w:val="decimal"/>
      <w:lvlText w:val="%1."/>
      <w:lvlJc w:val="left"/>
      <w:pPr>
        <w:tabs>
          <w:tab w:val="num" w:pos="1800"/>
        </w:tabs>
        <w:ind w:left="1800" w:hanging="360"/>
      </w:pPr>
    </w:lvl>
  </w:abstractNum>
  <w:abstractNum w:abstractNumId="2">
    <w:nsid w:val="FFFFFF7D"/>
    <w:multiLevelType w:val="singleLevel"/>
    <w:tmpl w:val="A45E37C0"/>
    <w:lvl w:ilvl="0">
      <w:start w:val="1"/>
      <w:numFmt w:val="decimal"/>
      <w:lvlText w:val="%1."/>
      <w:lvlJc w:val="left"/>
      <w:pPr>
        <w:tabs>
          <w:tab w:val="num" w:pos="1440"/>
        </w:tabs>
        <w:ind w:left="1440" w:hanging="360"/>
      </w:pPr>
    </w:lvl>
  </w:abstractNum>
  <w:abstractNum w:abstractNumId="3">
    <w:nsid w:val="FFFFFF7E"/>
    <w:multiLevelType w:val="singleLevel"/>
    <w:tmpl w:val="B8309F12"/>
    <w:lvl w:ilvl="0">
      <w:start w:val="1"/>
      <w:numFmt w:val="decimal"/>
      <w:lvlText w:val="%1."/>
      <w:lvlJc w:val="left"/>
      <w:pPr>
        <w:tabs>
          <w:tab w:val="num" w:pos="1080"/>
        </w:tabs>
        <w:ind w:left="1080" w:hanging="360"/>
      </w:pPr>
    </w:lvl>
  </w:abstractNum>
  <w:abstractNum w:abstractNumId="4">
    <w:nsid w:val="FFFFFF7F"/>
    <w:multiLevelType w:val="singleLevel"/>
    <w:tmpl w:val="8BD6FBA8"/>
    <w:lvl w:ilvl="0">
      <w:start w:val="1"/>
      <w:numFmt w:val="decimal"/>
      <w:lvlText w:val="%1."/>
      <w:lvlJc w:val="left"/>
      <w:pPr>
        <w:tabs>
          <w:tab w:val="num" w:pos="720"/>
        </w:tabs>
        <w:ind w:left="720" w:hanging="360"/>
      </w:pPr>
    </w:lvl>
  </w:abstractNum>
  <w:abstractNum w:abstractNumId="5">
    <w:nsid w:val="FFFFFF80"/>
    <w:multiLevelType w:val="singleLevel"/>
    <w:tmpl w:val="9892B6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8AAB2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3423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8CA2D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DFCBAC4"/>
    <w:lvl w:ilvl="0">
      <w:start w:val="1"/>
      <w:numFmt w:val="decimal"/>
      <w:lvlText w:val="%1."/>
      <w:lvlJc w:val="left"/>
      <w:pPr>
        <w:tabs>
          <w:tab w:val="num" w:pos="360"/>
        </w:tabs>
        <w:ind w:left="360" w:hanging="360"/>
      </w:pPr>
    </w:lvl>
  </w:abstractNum>
  <w:abstractNum w:abstractNumId="10">
    <w:nsid w:val="FFFFFF89"/>
    <w:multiLevelType w:val="singleLevel"/>
    <w:tmpl w:val="322AC25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name w:val="WW8Num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nsid w:val="00310B8A"/>
    <w:multiLevelType w:val="hybridMultilevel"/>
    <w:tmpl w:val="F9827416"/>
    <w:lvl w:ilvl="0" w:tplc="E7C058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D7DC4"/>
    <w:multiLevelType w:val="hybridMultilevel"/>
    <w:tmpl w:val="24D4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F60F6E"/>
    <w:multiLevelType w:val="hybridMultilevel"/>
    <w:tmpl w:val="C10E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6108A"/>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17">
    <w:nsid w:val="1C523AD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22024E9F"/>
    <w:multiLevelType w:val="hybridMultilevel"/>
    <w:tmpl w:val="1C0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8B5F44"/>
    <w:multiLevelType w:val="hybridMultilevel"/>
    <w:tmpl w:val="18920C2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2A925228"/>
    <w:multiLevelType w:val="hybridMultilevel"/>
    <w:tmpl w:val="DD2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B465E0"/>
    <w:multiLevelType w:val="multilevel"/>
    <w:tmpl w:val="18920C2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2">
    <w:nsid w:val="2DB12C6A"/>
    <w:multiLevelType w:val="hybridMultilevel"/>
    <w:tmpl w:val="C10EB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3907072B"/>
    <w:multiLevelType w:val="hybridMultilevel"/>
    <w:tmpl w:val="734ED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6E7DE4"/>
    <w:multiLevelType w:val="hybridMultilevel"/>
    <w:tmpl w:val="7008455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39C626F2"/>
    <w:multiLevelType w:val="hybridMultilevel"/>
    <w:tmpl w:val="A4F25D3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3F9F6DD4"/>
    <w:multiLevelType w:val="hybridMultilevel"/>
    <w:tmpl w:val="6DD85346"/>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448203F2"/>
    <w:multiLevelType w:val="hybridMultilevel"/>
    <w:tmpl w:val="FC10751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4826677"/>
    <w:multiLevelType w:val="hybridMultilevel"/>
    <w:tmpl w:val="837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4F29CC"/>
    <w:multiLevelType w:val="hybridMultilevel"/>
    <w:tmpl w:val="B0CAA2EE"/>
    <w:lvl w:ilvl="0" w:tplc="24844160">
      <w:start w:val="1"/>
      <w:numFmt w:val="bullet"/>
      <w:lvlText w:val=""/>
      <w:lvlJc w:val="left"/>
      <w:pPr>
        <w:ind w:left="720" w:hanging="360"/>
      </w:pPr>
      <w:rPr>
        <w:rFonts w:ascii="Symbol" w:hAnsi="Symbol" w:hint="default"/>
        <w:color w:val="FF000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4D8A687F"/>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31">
    <w:nsid w:val="512A7262"/>
    <w:multiLevelType w:val="hybridMultilevel"/>
    <w:tmpl w:val="E124E7F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515B6069"/>
    <w:multiLevelType w:val="hybridMultilevel"/>
    <w:tmpl w:val="2B665F5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8341608"/>
    <w:multiLevelType w:val="hybridMultilevel"/>
    <w:tmpl w:val="C4DE2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0F6FB0"/>
    <w:multiLevelType w:val="multilevel"/>
    <w:tmpl w:val="62D4D83A"/>
    <w:lvl w:ilvl="0">
      <w:start w:val="1"/>
      <w:numFmt w:val="decimal"/>
      <w:lvlText w:val="%1."/>
      <w:lvlJc w:val="left"/>
      <w:pPr>
        <w:ind w:left="1627" w:hanging="360"/>
      </w:pPr>
    </w:lvl>
    <w:lvl w:ilvl="1">
      <w:start w:val="1"/>
      <w:numFmt w:val="lowerLetter"/>
      <w:lvlText w:val="%2."/>
      <w:lvlJc w:val="left"/>
      <w:pPr>
        <w:ind w:left="2347" w:hanging="360"/>
      </w:pPr>
    </w:lvl>
    <w:lvl w:ilvl="2">
      <w:start w:val="1"/>
      <w:numFmt w:val="lowerRoman"/>
      <w:lvlText w:val="%3."/>
      <w:lvlJc w:val="right"/>
      <w:pPr>
        <w:ind w:left="3067" w:hanging="180"/>
      </w:pPr>
    </w:lvl>
    <w:lvl w:ilvl="3">
      <w:start w:val="1"/>
      <w:numFmt w:val="decimal"/>
      <w:lvlText w:val="%4."/>
      <w:lvlJc w:val="left"/>
      <w:pPr>
        <w:ind w:left="3787" w:hanging="360"/>
      </w:pPr>
    </w:lvl>
    <w:lvl w:ilvl="4">
      <w:start w:val="1"/>
      <w:numFmt w:val="lowerLetter"/>
      <w:lvlText w:val="%5."/>
      <w:lvlJc w:val="left"/>
      <w:pPr>
        <w:ind w:left="4507" w:hanging="360"/>
      </w:pPr>
    </w:lvl>
    <w:lvl w:ilvl="5">
      <w:start w:val="1"/>
      <w:numFmt w:val="lowerRoman"/>
      <w:lvlText w:val="%6."/>
      <w:lvlJc w:val="right"/>
      <w:pPr>
        <w:ind w:left="5227" w:hanging="180"/>
      </w:pPr>
    </w:lvl>
    <w:lvl w:ilvl="6">
      <w:start w:val="1"/>
      <w:numFmt w:val="decimal"/>
      <w:lvlText w:val="%7."/>
      <w:lvlJc w:val="left"/>
      <w:pPr>
        <w:ind w:left="5947" w:hanging="360"/>
      </w:pPr>
    </w:lvl>
    <w:lvl w:ilvl="7">
      <w:start w:val="1"/>
      <w:numFmt w:val="lowerLetter"/>
      <w:lvlText w:val="%8."/>
      <w:lvlJc w:val="left"/>
      <w:pPr>
        <w:ind w:left="6667" w:hanging="360"/>
      </w:pPr>
    </w:lvl>
    <w:lvl w:ilvl="8">
      <w:start w:val="1"/>
      <w:numFmt w:val="lowerRoman"/>
      <w:lvlText w:val="%9."/>
      <w:lvlJc w:val="right"/>
      <w:pPr>
        <w:ind w:left="7387" w:hanging="180"/>
      </w:pPr>
    </w:lvl>
  </w:abstractNum>
  <w:abstractNum w:abstractNumId="35">
    <w:nsid w:val="722A1760"/>
    <w:multiLevelType w:val="hybridMultilevel"/>
    <w:tmpl w:val="D27C72D0"/>
    <w:lvl w:ilvl="0" w:tplc="0409000F">
      <w:start w:val="1"/>
      <w:numFmt w:val="lowerRoman"/>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6">
    <w:nsid w:val="785D5210"/>
    <w:multiLevelType w:val="hybridMultilevel"/>
    <w:tmpl w:val="458A24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9E775F6"/>
    <w:multiLevelType w:val="hybridMultilevel"/>
    <w:tmpl w:val="32DC7C1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7"/>
  </w:num>
  <w:num w:numId="2">
    <w:abstractNumId w:val="27"/>
  </w:num>
  <w:num w:numId="3">
    <w:abstractNumId w:val="23"/>
  </w:num>
  <w:num w:numId="4">
    <w:abstractNumId w:val="14"/>
  </w:num>
  <w:num w:numId="5">
    <w:abstractNumId w:val="18"/>
  </w:num>
  <w:num w:numId="6">
    <w:abstractNumId w:val="28"/>
  </w:num>
  <w:num w:numId="7">
    <w:abstractNumId w:val="20"/>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32"/>
  </w:num>
  <w:num w:numId="21">
    <w:abstractNumId w:val="33"/>
  </w:num>
  <w:num w:numId="22">
    <w:abstractNumId w:val="24"/>
  </w:num>
  <w:num w:numId="23">
    <w:abstractNumId w:val="26"/>
  </w:num>
  <w:num w:numId="24">
    <w:abstractNumId w:val="31"/>
  </w:num>
  <w:num w:numId="25">
    <w:abstractNumId w:val="22"/>
  </w:num>
  <w:num w:numId="26">
    <w:abstractNumId w:val="36"/>
  </w:num>
  <w:num w:numId="27">
    <w:abstractNumId w:val="29"/>
  </w:num>
  <w:num w:numId="28">
    <w:abstractNumId w:val="11"/>
  </w:num>
  <w:num w:numId="29">
    <w:abstractNumId w:val="12"/>
  </w:num>
  <w:num w:numId="30">
    <w:abstractNumId w:val="35"/>
  </w:num>
  <w:num w:numId="31">
    <w:abstractNumId w:val="37"/>
  </w:num>
  <w:num w:numId="32">
    <w:abstractNumId w:val="16"/>
  </w:num>
  <w:num w:numId="33">
    <w:abstractNumId w:val="34"/>
  </w:num>
  <w:num w:numId="34">
    <w:abstractNumId w:val="30"/>
  </w:num>
  <w:num w:numId="35">
    <w:abstractNumId w:val="19"/>
  </w:num>
  <w:num w:numId="36">
    <w:abstractNumId w:val="21"/>
  </w:num>
  <w:num w:numId="37">
    <w:abstractNumId w:val="2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Times New Roman&lt;/FontName&gt;&lt;FontSize&gt;12&lt;/FontSize&gt;&lt;ReflistTitle&gt;&lt;/ReflistTitle&gt;&lt;StartingRefnum&gt;1&lt;/StartingRefnum&gt;&lt;FirstLineIndent&gt;0&lt;/FirstLineIndent&gt;&lt;HangingIndent&gt;1440&lt;/HangingIndent&gt;&lt;LineSpacing&gt;0&lt;/LineSpacing&gt;&lt;SpaceAfter&gt;0&lt;/SpaceAfter&gt;&lt;HyperlinksEnabled&gt;0&lt;/HyperlinksEnabled&gt;&lt;HyperlinksVisible&gt;0&lt;/HyperlinksVisible&gt;&lt;/ENLayout&gt;"/>
    <w:docVar w:name="EN.Libraries" w:val="&lt;Libraries&gt;&lt;item db-id=&quot;vtpfstrprvw50te9rpc52v98ts9tw2rz5a5z&quot;&gt;My EndNote Library&lt;record-ids&gt;&lt;item&gt;1&lt;/item&gt;&lt;item&gt;10&lt;/item&gt;&lt;item&gt;11&lt;/item&gt;&lt;/record-ids&gt;&lt;/item&gt;&lt;/Libraries&gt;"/>
  </w:docVars>
  <w:rsids>
    <w:rsidRoot w:val="00151478"/>
    <w:rsid w:val="00002D9F"/>
    <w:rsid w:val="00003978"/>
    <w:rsid w:val="000042D7"/>
    <w:rsid w:val="00004888"/>
    <w:rsid w:val="00005983"/>
    <w:rsid w:val="00007C91"/>
    <w:rsid w:val="00007E8D"/>
    <w:rsid w:val="00014769"/>
    <w:rsid w:val="00020E6A"/>
    <w:rsid w:val="000268AD"/>
    <w:rsid w:val="00033B8D"/>
    <w:rsid w:val="00037494"/>
    <w:rsid w:val="0003772A"/>
    <w:rsid w:val="00043DD4"/>
    <w:rsid w:val="0004550E"/>
    <w:rsid w:val="000462D4"/>
    <w:rsid w:val="00050ED1"/>
    <w:rsid w:val="00060C66"/>
    <w:rsid w:val="000614AC"/>
    <w:rsid w:val="000639ED"/>
    <w:rsid w:val="00065520"/>
    <w:rsid w:val="000664A3"/>
    <w:rsid w:val="00067C88"/>
    <w:rsid w:val="000713E1"/>
    <w:rsid w:val="00072076"/>
    <w:rsid w:val="00080E71"/>
    <w:rsid w:val="000815E8"/>
    <w:rsid w:val="0008288F"/>
    <w:rsid w:val="00083D93"/>
    <w:rsid w:val="00085CEE"/>
    <w:rsid w:val="00087ECE"/>
    <w:rsid w:val="00091ED8"/>
    <w:rsid w:val="000937D1"/>
    <w:rsid w:val="000A2737"/>
    <w:rsid w:val="000B0BE5"/>
    <w:rsid w:val="000B2164"/>
    <w:rsid w:val="000B2C5B"/>
    <w:rsid w:val="000C0BB7"/>
    <w:rsid w:val="000C5688"/>
    <w:rsid w:val="000D2C73"/>
    <w:rsid w:val="000D45E8"/>
    <w:rsid w:val="000F0540"/>
    <w:rsid w:val="000F47BC"/>
    <w:rsid w:val="000F4B0B"/>
    <w:rsid w:val="000F4B45"/>
    <w:rsid w:val="000F633A"/>
    <w:rsid w:val="00100F9A"/>
    <w:rsid w:val="00101164"/>
    <w:rsid w:val="0010227D"/>
    <w:rsid w:val="00103D58"/>
    <w:rsid w:val="00115172"/>
    <w:rsid w:val="001241B2"/>
    <w:rsid w:val="00130C37"/>
    <w:rsid w:val="00131C4B"/>
    <w:rsid w:val="00131D2E"/>
    <w:rsid w:val="00131E77"/>
    <w:rsid w:val="00136377"/>
    <w:rsid w:val="001420C1"/>
    <w:rsid w:val="00146974"/>
    <w:rsid w:val="001470A0"/>
    <w:rsid w:val="00147AE9"/>
    <w:rsid w:val="001506B5"/>
    <w:rsid w:val="00151478"/>
    <w:rsid w:val="0015190B"/>
    <w:rsid w:val="00154F3A"/>
    <w:rsid w:val="00157AAC"/>
    <w:rsid w:val="00157E5E"/>
    <w:rsid w:val="00160AE9"/>
    <w:rsid w:val="00160B75"/>
    <w:rsid w:val="00161866"/>
    <w:rsid w:val="001633AA"/>
    <w:rsid w:val="001651D6"/>
    <w:rsid w:val="00170856"/>
    <w:rsid w:val="001708A0"/>
    <w:rsid w:val="0017134F"/>
    <w:rsid w:val="00173BE6"/>
    <w:rsid w:val="00174A8E"/>
    <w:rsid w:val="00175266"/>
    <w:rsid w:val="00182246"/>
    <w:rsid w:val="00182B2E"/>
    <w:rsid w:val="00184B83"/>
    <w:rsid w:val="00184E6E"/>
    <w:rsid w:val="0018518E"/>
    <w:rsid w:val="00197097"/>
    <w:rsid w:val="001A596C"/>
    <w:rsid w:val="001B0706"/>
    <w:rsid w:val="001D0525"/>
    <w:rsid w:val="001D1223"/>
    <w:rsid w:val="001D2713"/>
    <w:rsid w:val="001D2B60"/>
    <w:rsid w:val="001D3710"/>
    <w:rsid w:val="001D3B5C"/>
    <w:rsid w:val="001E7E10"/>
    <w:rsid w:val="001F2AC9"/>
    <w:rsid w:val="001F31E9"/>
    <w:rsid w:val="001F4E52"/>
    <w:rsid w:val="001F6F9D"/>
    <w:rsid w:val="001F6FB8"/>
    <w:rsid w:val="001F7ED2"/>
    <w:rsid w:val="00200C6B"/>
    <w:rsid w:val="00200DC6"/>
    <w:rsid w:val="0020357E"/>
    <w:rsid w:val="0020557D"/>
    <w:rsid w:val="002069FD"/>
    <w:rsid w:val="00207C7B"/>
    <w:rsid w:val="0021058B"/>
    <w:rsid w:val="00210F14"/>
    <w:rsid w:val="00216D04"/>
    <w:rsid w:val="00217859"/>
    <w:rsid w:val="00217CEC"/>
    <w:rsid w:val="002371A6"/>
    <w:rsid w:val="00242A84"/>
    <w:rsid w:val="00243574"/>
    <w:rsid w:val="0025473F"/>
    <w:rsid w:val="0025555D"/>
    <w:rsid w:val="00255760"/>
    <w:rsid w:val="002634B6"/>
    <w:rsid w:val="002663EC"/>
    <w:rsid w:val="00266C1F"/>
    <w:rsid w:val="00270C58"/>
    <w:rsid w:val="00271D7B"/>
    <w:rsid w:val="00273AF8"/>
    <w:rsid w:val="00274FC2"/>
    <w:rsid w:val="00276C50"/>
    <w:rsid w:val="00276D60"/>
    <w:rsid w:val="00282514"/>
    <w:rsid w:val="0028755D"/>
    <w:rsid w:val="002932FC"/>
    <w:rsid w:val="00296643"/>
    <w:rsid w:val="002970E9"/>
    <w:rsid w:val="002A08BC"/>
    <w:rsid w:val="002B46A2"/>
    <w:rsid w:val="002B5A0E"/>
    <w:rsid w:val="002B60BA"/>
    <w:rsid w:val="002C1CE5"/>
    <w:rsid w:val="002C24FC"/>
    <w:rsid w:val="002C3267"/>
    <w:rsid w:val="002C4D05"/>
    <w:rsid w:val="002D2C19"/>
    <w:rsid w:val="002D7346"/>
    <w:rsid w:val="002D7DA3"/>
    <w:rsid w:val="002E0838"/>
    <w:rsid w:val="002E4464"/>
    <w:rsid w:val="002E5DA3"/>
    <w:rsid w:val="002F1DF1"/>
    <w:rsid w:val="002F26AB"/>
    <w:rsid w:val="002F4153"/>
    <w:rsid w:val="00300E43"/>
    <w:rsid w:val="00301A60"/>
    <w:rsid w:val="00305CBE"/>
    <w:rsid w:val="003114C8"/>
    <w:rsid w:val="00311791"/>
    <w:rsid w:val="00315947"/>
    <w:rsid w:val="00317C9C"/>
    <w:rsid w:val="0032040A"/>
    <w:rsid w:val="003228EB"/>
    <w:rsid w:val="00334997"/>
    <w:rsid w:val="00342854"/>
    <w:rsid w:val="00345CAA"/>
    <w:rsid w:val="003504B3"/>
    <w:rsid w:val="00353D5C"/>
    <w:rsid w:val="00361F84"/>
    <w:rsid w:val="0036573D"/>
    <w:rsid w:val="00365CA5"/>
    <w:rsid w:val="0036761C"/>
    <w:rsid w:val="00367EC4"/>
    <w:rsid w:val="00381CF6"/>
    <w:rsid w:val="00387502"/>
    <w:rsid w:val="00387DF4"/>
    <w:rsid w:val="003907C2"/>
    <w:rsid w:val="00392069"/>
    <w:rsid w:val="00392695"/>
    <w:rsid w:val="0039689B"/>
    <w:rsid w:val="00396A16"/>
    <w:rsid w:val="003A3B90"/>
    <w:rsid w:val="003A5E39"/>
    <w:rsid w:val="003A7B42"/>
    <w:rsid w:val="003B0AD9"/>
    <w:rsid w:val="003B44E6"/>
    <w:rsid w:val="003B490A"/>
    <w:rsid w:val="003B64D1"/>
    <w:rsid w:val="003C19FA"/>
    <w:rsid w:val="003C24AA"/>
    <w:rsid w:val="003C2E3C"/>
    <w:rsid w:val="003D1015"/>
    <w:rsid w:val="003D2146"/>
    <w:rsid w:val="003D22DD"/>
    <w:rsid w:val="003D5190"/>
    <w:rsid w:val="003D716B"/>
    <w:rsid w:val="003E0C0B"/>
    <w:rsid w:val="003E45A8"/>
    <w:rsid w:val="003E5EA9"/>
    <w:rsid w:val="003E7EF0"/>
    <w:rsid w:val="003F3C3F"/>
    <w:rsid w:val="003F42F9"/>
    <w:rsid w:val="004038C4"/>
    <w:rsid w:val="00403FBB"/>
    <w:rsid w:val="0040620B"/>
    <w:rsid w:val="0040768A"/>
    <w:rsid w:val="0041110C"/>
    <w:rsid w:val="00412A46"/>
    <w:rsid w:val="00416019"/>
    <w:rsid w:val="0042019C"/>
    <w:rsid w:val="00425AC1"/>
    <w:rsid w:val="004278BC"/>
    <w:rsid w:val="004414C8"/>
    <w:rsid w:val="00443230"/>
    <w:rsid w:val="00443EAA"/>
    <w:rsid w:val="00445C96"/>
    <w:rsid w:val="004567FB"/>
    <w:rsid w:val="00462D61"/>
    <w:rsid w:val="004630E4"/>
    <w:rsid w:val="00463A49"/>
    <w:rsid w:val="004659AB"/>
    <w:rsid w:val="00466179"/>
    <w:rsid w:val="00476956"/>
    <w:rsid w:val="0047773B"/>
    <w:rsid w:val="004810A0"/>
    <w:rsid w:val="00481E71"/>
    <w:rsid w:val="004821A5"/>
    <w:rsid w:val="00492CF1"/>
    <w:rsid w:val="004A1E02"/>
    <w:rsid w:val="004A203B"/>
    <w:rsid w:val="004A2CE3"/>
    <w:rsid w:val="004A4072"/>
    <w:rsid w:val="004B0F57"/>
    <w:rsid w:val="004B1DDD"/>
    <w:rsid w:val="004B3C29"/>
    <w:rsid w:val="004B42E0"/>
    <w:rsid w:val="004B79E2"/>
    <w:rsid w:val="004C0F03"/>
    <w:rsid w:val="004C1342"/>
    <w:rsid w:val="004C3004"/>
    <w:rsid w:val="004C416E"/>
    <w:rsid w:val="004C41DF"/>
    <w:rsid w:val="004C4E72"/>
    <w:rsid w:val="004C647E"/>
    <w:rsid w:val="004D3549"/>
    <w:rsid w:val="004D6CE4"/>
    <w:rsid w:val="004D7064"/>
    <w:rsid w:val="004E0A46"/>
    <w:rsid w:val="004E206B"/>
    <w:rsid w:val="004E313F"/>
    <w:rsid w:val="004E4EBD"/>
    <w:rsid w:val="004E5E74"/>
    <w:rsid w:val="004E7C34"/>
    <w:rsid w:val="004F072F"/>
    <w:rsid w:val="004F149A"/>
    <w:rsid w:val="004F27B2"/>
    <w:rsid w:val="004F5462"/>
    <w:rsid w:val="005007CC"/>
    <w:rsid w:val="005135F1"/>
    <w:rsid w:val="005136D0"/>
    <w:rsid w:val="005200AE"/>
    <w:rsid w:val="0053114D"/>
    <w:rsid w:val="00531BF7"/>
    <w:rsid w:val="0053432F"/>
    <w:rsid w:val="00544523"/>
    <w:rsid w:val="005543B9"/>
    <w:rsid w:val="005548E0"/>
    <w:rsid w:val="005549D9"/>
    <w:rsid w:val="005559C3"/>
    <w:rsid w:val="00560982"/>
    <w:rsid w:val="00561FF1"/>
    <w:rsid w:val="00565825"/>
    <w:rsid w:val="005662EA"/>
    <w:rsid w:val="00573DD5"/>
    <w:rsid w:val="00575DE4"/>
    <w:rsid w:val="005770EF"/>
    <w:rsid w:val="00577CF2"/>
    <w:rsid w:val="00582510"/>
    <w:rsid w:val="00585CF2"/>
    <w:rsid w:val="00586744"/>
    <w:rsid w:val="005878AD"/>
    <w:rsid w:val="00590EB3"/>
    <w:rsid w:val="005A1458"/>
    <w:rsid w:val="005A2183"/>
    <w:rsid w:val="005A26F0"/>
    <w:rsid w:val="005A357F"/>
    <w:rsid w:val="005B0906"/>
    <w:rsid w:val="005B6DE3"/>
    <w:rsid w:val="005C5D2C"/>
    <w:rsid w:val="005D09AD"/>
    <w:rsid w:val="005D268F"/>
    <w:rsid w:val="005D422F"/>
    <w:rsid w:val="005D758B"/>
    <w:rsid w:val="005E0D76"/>
    <w:rsid w:val="005E4948"/>
    <w:rsid w:val="005F437F"/>
    <w:rsid w:val="005F5BC6"/>
    <w:rsid w:val="005F63B8"/>
    <w:rsid w:val="0060100A"/>
    <w:rsid w:val="00601266"/>
    <w:rsid w:val="006049E4"/>
    <w:rsid w:val="00606F03"/>
    <w:rsid w:val="006247F4"/>
    <w:rsid w:val="006259FC"/>
    <w:rsid w:val="006304F0"/>
    <w:rsid w:val="00640470"/>
    <w:rsid w:val="0064257B"/>
    <w:rsid w:val="0064518A"/>
    <w:rsid w:val="00645273"/>
    <w:rsid w:val="00646370"/>
    <w:rsid w:val="006529F6"/>
    <w:rsid w:val="0067087B"/>
    <w:rsid w:val="00671ED6"/>
    <w:rsid w:val="00680ACB"/>
    <w:rsid w:val="00682885"/>
    <w:rsid w:val="006834EA"/>
    <w:rsid w:val="00683A03"/>
    <w:rsid w:val="00690B00"/>
    <w:rsid w:val="006A14A4"/>
    <w:rsid w:val="006A27C6"/>
    <w:rsid w:val="006A5708"/>
    <w:rsid w:val="006B4478"/>
    <w:rsid w:val="006B44C8"/>
    <w:rsid w:val="006B7761"/>
    <w:rsid w:val="006C017F"/>
    <w:rsid w:val="006C707F"/>
    <w:rsid w:val="006C78CF"/>
    <w:rsid w:val="006C7F4B"/>
    <w:rsid w:val="006E0F63"/>
    <w:rsid w:val="006E3BCA"/>
    <w:rsid w:val="006E7F5F"/>
    <w:rsid w:val="006F374B"/>
    <w:rsid w:val="006F5720"/>
    <w:rsid w:val="006F7831"/>
    <w:rsid w:val="00700382"/>
    <w:rsid w:val="00701DA9"/>
    <w:rsid w:val="007103BA"/>
    <w:rsid w:val="00715D7F"/>
    <w:rsid w:val="0072115F"/>
    <w:rsid w:val="007212C4"/>
    <w:rsid w:val="00723378"/>
    <w:rsid w:val="00724092"/>
    <w:rsid w:val="00724392"/>
    <w:rsid w:val="00725C14"/>
    <w:rsid w:val="0072647E"/>
    <w:rsid w:val="00731135"/>
    <w:rsid w:val="00735E06"/>
    <w:rsid w:val="007378FB"/>
    <w:rsid w:val="00744963"/>
    <w:rsid w:val="007457EF"/>
    <w:rsid w:val="007474C9"/>
    <w:rsid w:val="007516AE"/>
    <w:rsid w:val="007564D9"/>
    <w:rsid w:val="0076059F"/>
    <w:rsid w:val="007615F5"/>
    <w:rsid w:val="007644E6"/>
    <w:rsid w:val="007649CB"/>
    <w:rsid w:val="007676CB"/>
    <w:rsid w:val="00771589"/>
    <w:rsid w:val="0077284D"/>
    <w:rsid w:val="00772F1D"/>
    <w:rsid w:val="00773C5F"/>
    <w:rsid w:val="007742C9"/>
    <w:rsid w:val="00775EDB"/>
    <w:rsid w:val="00777AFD"/>
    <w:rsid w:val="00784FA0"/>
    <w:rsid w:val="00785A15"/>
    <w:rsid w:val="007874F8"/>
    <w:rsid w:val="007908EB"/>
    <w:rsid w:val="0079261D"/>
    <w:rsid w:val="00792F7C"/>
    <w:rsid w:val="007A00D2"/>
    <w:rsid w:val="007A0DAF"/>
    <w:rsid w:val="007A36FE"/>
    <w:rsid w:val="007A6F85"/>
    <w:rsid w:val="007A73EF"/>
    <w:rsid w:val="007B04A6"/>
    <w:rsid w:val="007B11D5"/>
    <w:rsid w:val="007B198B"/>
    <w:rsid w:val="007B2738"/>
    <w:rsid w:val="007B30EE"/>
    <w:rsid w:val="007B3DDC"/>
    <w:rsid w:val="007B6A00"/>
    <w:rsid w:val="007B6ECB"/>
    <w:rsid w:val="007B7067"/>
    <w:rsid w:val="007B7A1A"/>
    <w:rsid w:val="007C3B33"/>
    <w:rsid w:val="007C53BE"/>
    <w:rsid w:val="007D0870"/>
    <w:rsid w:val="007D275C"/>
    <w:rsid w:val="007D62FB"/>
    <w:rsid w:val="007D73EB"/>
    <w:rsid w:val="007E3B42"/>
    <w:rsid w:val="007E5164"/>
    <w:rsid w:val="007F0529"/>
    <w:rsid w:val="00805676"/>
    <w:rsid w:val="00815F31"/>
    <w:rsid w:val="008173C1"/>
    <w:rsid w:val="00817527"/>
    <w:rsid w:val="0082154A"/>
    <w:rsid w:val="008229B8"/>
    <w:rsid w:val="00825FF6"/>
    <w:rsid w:val="008325FD"/>
    <w:rsid w:val="00833016"/>
    <w:rsid w:val="00837D59"/>
    <w:rsid w:val="008402F6"/>
    <w:rsid w:val="008447E3"/>
    <w:rsid w:val="00846BCE"/>
    <w:rsid w:val="0085306B"/>
    <w:rsid w:val="00853194"/>
    <w:rsid w:val="00853CE7"/>
    <w:rsid w:val="008553AE"/>
    <w:rsid w:val="008616A6"/>
    <w:rsid w:val="00865650"/>
    <w:rsid w:val="008726F0"/>
    <w:rsid w:val="008761C1"/>
    <w:rsid w:val="008823AA"/>
    <w:rsid w:val="00882EE4"/>
    <w:rsid w:val="00884D9E"/>
    <w:rsid w:val="00893A20"/>
    <w:rsid w:val="00894875"/>
    <w:rsid w:val="008A2210"/>
    <w:rsid w:val="008A3237"/>
    <w:rsid w:val="008A37E8"/>
    <w:rsid w:val="008A3A4F"/>
    <w:rsid w:val="008A3BDA"/>
    <w:rsid w:val="008A3DC3"/>
    <w:rsid w:val="008B0498"/>
    <w:rsid w:val="008B3CB6"/>
    <w:rsid w:val="008B7159"/>
    <w:rsid w:val="008B798D"/>
    <w:rsid w:val="008C27E1"/>
    <w:rsid w:val="008C4BC2"/>
    <w:rsid w:val="008C7D64"/>
    <w:rsid w:val="008D3319"/>
    <w:rsid w:val="008D3B33"/>
    <w:rsid w:val="008D7566"/>
    <w:rsid w:val="008E03AC"/>
    <w:rsid w:val="008E11CD"/>
    <w:rsid w:val="008E5C7C"/>
    <w:rsid w:val="00900B16"/>
    <w:rsid w:val="00904145"/>
    <w:rsid w:val="00916937"/>
    <w:rsid w:val="00920A65"/>
    <w:rsid w:val="00924F54"/>
    <w:rsid w:val="00930379"/>
    <w:rsid w:val="00931503"/>
    <w:rsid w:val="00931D3C"/>
    <w:rsid w:val="00934742"/>
    <w:rsid w:val="00943EB0"/>
    <w:rsid w:val="009446E9"/>
    <w:rsid w:val="0094736F"/>
    <w:rsid w:val="00947769"/>
    <w:rsid w:val="0095048D"/>
    <w:rsid w:val="00951988"/>
    <w:rsid w:val="0095252C"/>
    <w:rsid w:val="009533B4"/>
    <w:rsid w:val="00953615"/>
    <w:rsid w:val="009566F8"/>
    <w:rsid w:val="009609A7"/>
    <w:rsid w:val="00962D4B"/>
    <w:rsid w:val="00965293"/>
    <w:rsid w:val="00967AF0"/>
    <w:rsid w:val="00971BD1"/>
    <w:rsid w:val="00971EC7"/>
    <w:rsid w:val="009746B5"/>
    <w:rsid w:val="00981407"/>
    <w:rsid w:val="00982065"/>
    <w:rsid w:val="00983F4E"/>
    <w:rsid w:val="009869E5"/>
    <w:rsid w:val="009A05C4"/>
    <w:rsid w:val="009A3B9D"/>
    <w:rsid w:val="009B0607"/>
    <w:rsid w:val="009B2AEB"/>
    <w:rsid w:val="009B332E"/>
    <w:rsid w:val="009B463E"/>
    <w:rsid w:val="009C0198"/>
    <w:rsid w:val="009D549D"/>
    <w:rsid w:val="009D6919"/>
    <w:rsid w:val="009E60C2"/>
    <w:rsid w:val="009F09F0"/>
    <w:rsid w:val="009F6056"/>
    <w:rsid w:val="00A00EDF"/>
    <w:rsid w:val="00A0689E"/>
    <w:rsid w:val="00A13C60"/>
    <w:rsid w:val="00A1493E"/>
    <w:rsid w:val="00A14B9E"/>
    <w:rsid w:val="00A15290"/>
    <w:rsid w:val="00A22ACD"/>
    <w:rsid w:val="00A22AD0"/>
    <w:rsid w:val="00A252B6"/>
    <w:rsid w:val="00A252DD"/>
    <w:rsid w:val="00A25F02"/>
    <w:rsid w:val="00A270CB"/>
    <w:rsid w:val="00A27EF0"/>
    <w:rsid w:val="00A309B6"/>
    <w:rsid w:val="00A32C91"/>
    <w:rsid w:val="00A3418A"/>
    <w:rsid w:val="00A3664B"/>
    <w:rsid w:val="00A37B8B"/>
    <w:rsid w:val="00A41173"/>
    <w:rsid w:val="00A42434"/>
    <w:rsid w:val="00A451B1"/>
    <w:rsid w:val="00A47161"/>
    <w:rsid w:val="00A54917"/>
    <w:rsid w:val="00A6180B"/>
    <w:rsid w:val="00A619CD"/>
    <w:rsid w:val="00A6466F"/>
    <w:rsid w:val="00A65493"/>
    <w:rsid w:val="00A67516"/>
    <w:rsid w:val="00A706F8"/>
    <w:rsid w:val="00A72A33"/>
    <w:rsid w:val="00A81A8D"/>
    <w:rsid w:val="00A828EB"/>
    <w:rsid w:val="00A843E4"/>
    <w:rsid w:val="00A86A34"/>
    <w:rsid w:val="00A8768A"/>
    <w:rsid w:val="00A90FC6"/>
    <w:rsid w:val="00A9581F"/>
    <w:rsid w:val="00A95EA6"/>
    <w:rsid w:val="00A979E6"/>
    <w:rsid w:val="00AA0B95"/>
    <w:rsid w:val="00AA215B"/>
    <w:rsid w:val="00AA3F63"/>
    <w:rsid w:val="00AA5A97"/>
    <w:rsid w:val="00AA6437"/>
    <w:rsid w:val="00AA76F0"/>
    <w:rsid w:val="00AB0407"/>
    <w:rsid w:val="00AB23CF"/>
    <w:rsid w:val="00AB2A22"/>
    <w:rsid w:val="00AB38CD"/>
    <w:rsid w:val="00AB5C0E"/>
    <w:rsid w:val="00AB7F95"/>
    <w:rsid w:val="00AC1F1F"/>
    <w:rsid w:val="00AC288D"/>
    <w:rsid w:val="00AC2BA0"/>
    <w:rsid w:val="00AC2E74"/>
    <w:rsid w:val="00AC375B"/>
    <w:rsid w:val="00AC5B94"/>
    <w:rsid w:val="00AC747E"/>
    <w:rsid w:val="00AD0947"/>
    <w:rsid w:val="00AE0D3B"/>
    <w:rsid w:val="00AE1B80"/>
    <w:rsid w:val="00AE2FEA"/>
    <w:rsid w:val="00AE528C"/>
    <w:rsid w:val="00AE5A9A"/>
    <w:rsid w:val="00AE5FCE"/>
    <w:rsid w:val="00AE6405"/>
    <w:rsid w:val="00AF13AF"/>
    <w:rsid w:val="00AF15FA"/>
    <w:rsid w:val="00AF1B19"/>
    <w:rsid w:val="00AF1C83"/>
    <w:rsid w:val="00AF5134"/>
    <w:rsid w:val="00AF651E"/>
    <w:rsid w:val="00B03E83"/>
    <w:rsid w:val="00B05EC3"/>
    <w:rsid w:val="00B07012"/>
    <w:rsid w:val="00B17129"/>
    <w:rsid w:val="00B2308F"/>
    <w:rsid w:val="00B23FE7"/>
    <w:rsid w:val="00B24D27"/>
    <w:rsid w:val="00B26202"/>
    <w:rsid w:val="00B3335E"/>
    <w:rsid w:val="00B33BAE"/>
    <w:rsid w:val="00B36284"/>
    <w:rsid w:val="00B3795E"/>
    <w:rsid w:val="00B40728"/>
    <w:rsid w:val="00B4164B"/>
    <w:rsid w:val="00B4201C"/>
    <w:rsid w:val="00B5293E"/>
    <w:rsid w:val="00B53259"/>
    <w:rsid w:val="00B56B39"/>
    <w:rsid w:val="00B57890"/>
    <w:rsid w:val="00B613B7"/>
    <w:rsid w:val="00B64CA8"/>
    <w:rsid w:val="00B65DB5"/>
    <w:rsid w:val="00B7052A"/>
    <w:rsid w:val="00B77D75"/>
    <w:rsid w:val="00B80236"/>
    <w:rsid w:val="00B806DD"/>
    <w:rsid w:val="00B92CA1"/>
    <w:rsid w:val="00B92E7B"/>
    <w:rsid w:val="00B9392B"/>
    <w:rsid w:val="00B95512"/>
    <w:rsid w:val="00B96AA2"/>
    <w:rsid w:val="00BA0725"/>
    <w:rsid w:val="00BA39AD"/>
    <w:rsid w:val="00BA6544"/>
    <w:rsid w:val="00BA6A1A"/>
    <w:rsid w:val="00BA73EE"/>
    <w:rsid w:val="00BB289A"/>
    <w:rsid w:val="00BB2A9E"/>
    <w:rsid w:val="00BB32B8"/>
    <w:rsid w:val="00BB4E0C"/>
    <w:rsid w:val="00BC076C"/>
    <w:rsid w:val="00BC1215"/>
    <w:rsid w:val="00BC59C4"/>
    <w:rsid w:val="00BD03D2"/>
    <w:rsid w:val="00BD1A9B"/>
    <w:rsid w:val="00BE21BF"/>
    <w:rsid w:val="00BE3BD8"/>
    <w:rsid w:val="00BE6F77"/>
    <w:rsid w:val="00BF033A"/>
    <w:rsid w:val="00BF2012"/>
    <w:rsid w:val="00BF7070"/>
    <w:rsid w:val="00BF7583"/>
    <w:rsid w:val="00C02DC4"/>
    <w:rsid w:val="00C06CB7"/>
    <w:rsid w:val="00C13219"/>
    <w:rsid w:val="00C14515"/>
    <w:rsid w:val="00C163A9"/>
    <w:rsid w:val="00C24F12"/>
    <w:rsid w:val="00C27053"/>
    <w:rsid w:val="00C2748A"/>
    <w:rsid w:val="00C309C8"/>
    <w:rsid w:val="00C30EE0"/>
    <w:rsid w:val="00C31799"/>
    <w:rsid w:val="00C3197A"/>
    <w:rsid w:val="00C43190"/>
    <w:rsid w:val="00C5649D"/>
    <w:rsid w:val="00C63859"/>
    <w:rsid w:val="00C6586D"/>
    <w:rsid w:val="00C71292"/>
    <w:rsid w:val="00C7237B"/>
    <w:rsid w:val="00C7680B"/>
    <w:rsid w:val="00C76A1E"/>
    <w:rsid w:val="00C804EA"/>
    <w:rsid w:val="00C82C00"/>
    <w:rsid w:val="00C8557D"/>
    <w:rsid w:val="00C94F08"/>
    <w:rsid w:val="00CA26EA"/>
    <w:rsid w:val="00CA2EEB"/>
    <w:rsid w:val="00CA7085"/>
    <w:rsid w:val="00CA7513"/>
    <w:rsid w:val="00CB2E68"/>
    <w:rsid w:val="00CB3959"/>
    <w:rsid w:val="00CB4B89"/>
    <w:rsid w:val="00CC12D6"/>
    <w:rsid w:val="00CC1C58"/>
    <w:rsid w:val="00CC3086"/>
    <w:rsid w:val="00CC4191"/>
    <w:rsid w:val="00CC4C2C"/>
    <w:rsid w:val="00CC74D4"/>
    <w:rsid w:val="00CC790A"/>
    <w:rsid w:val="00CD29EE"/>
    <w:rsid w:val="00CD39FC"/>
    <w:rsid w:val="00CE094A"/>
    <w:rsid w:val="00CE1F12"/>
    <w:rsid w:val="00CE3E88"/>
    <w:rsid w:val="00CE49BA"/>
    <w:rsid w:val="00CE6514"/>
    <w:rsid w:val="00CF175A"/>
    <w:rsid w:val="00CF400C"/>
    <w:rsid w:val="00CF5D9A"/>
    <w:rsid w:val="00CF7C04"/>
    <w:rsid w:val="00D04476"/>
    <w:rsid w:val="00D072B4"/>
    <w:rsid w:val="00D10CF7"/>
    <w:rsid w:val="00D12080"/>
    <w:rsid w:val="00D12EC5"/>
    <w:rsid w:val="00D16A2D"/>
    <w:rsid w:val="00D17401"/>
    <w:rsid w:val="00D23683"/>
    <w:rsid w:val="00D252C1"/>
    <w:rsid w:val="00D274E0"/>
    <w:rsid w:val="00D30CE5"/>
    <w:rsid w:val="00D33376"/>
    <w:rsid w:val="00D40028"/>
    <w:rsid w:val="00D421F2"/>
    <w:rsid w:val="00D43594"/>
    <w:rsid w:val="00D45153"/>
    <w:rsid w:val="00D45271"/>
    <w:rsid w:val="00D472E8"/>
    <w:rsid w:val="00D47981"/>
    <w:rsid w:val="00D53F9D"/>
    <w:rsid w:val="00D6309B"/>
    <w:rsid w:val="00D700BB"/>
    <w:rsid w:val="00D738EF"/>
    <w:rsid w:val="00D74771"/>
    <w:rsid w:val="00D762FE"/>
    <w:rsid w:val="00D76DFE"/>
    <w:rsid w:val="00D90298"/>
    <w:rsid w:val="00D90EA3"/>
    <w:rsid w:val="00DA7542"/>
    <w:rsid w:val="00DB151B"/>
    <w:rsid w:val="00DB28FD"/>
    <w:rsid w:val="00DB7E5E"/>
    <w:rsid w:val="00DC5DC3"/>
    <w:rsid w:val="00DD03C3"/>
    <w:rsid w:val="00DD102D"/>
    <w:rsid w:val="00DD32A9"/>
    <w:rsid w:val="00DD7581"/>
    <w:rsid w:val="00DE117C"/>
    <w:rsid w:val="00DE7835"/>
    <w:rsid w:val="00E009DB"/>
    <w:rsid w:val="00E039BF"/>
    <w:rsid w:val="00E03C2E"/>
    <w:rsid w:val="00E05712"/>
    <w:rsid w:val="00E06C7B"/>
    <w:rsid w:val="00E07630"/>
    <w:rsid w:val="00E166FE"/>
    <w:rsid w:val="00E23893"/>
    <w:rsid w:val="00E24D97"/>
    <w:rsid w:val="00E33454"/>
    <w:rsid w:val="00E35C5A"/>
    <w:rsid w:val="00E36297"/>
    <w:rsid w:val="00E404F4"/>
    <w:rsid w:val="00E410B7"/>
    <w:rsid w:val="00E43902"/>
    <w:rsid w:val="00E4456A"/>
    <w:rsid w:val="00E44BF8"/>
    <w:rsid w:val="00E45388"/>
    <w:rsid w:val="00E65D27"/>
    <w:rsid w:val="00E71AA6"/>
    <w:rsid w:val="00E72606"/>
    <w:rsid w:val="00E73BE8"/>
    <w:rsid w:val="00E74C76"/>
    <w:rsid w:val="00E765B6"/>
    <w:rsid w:val="00E77A9F"/>
    <w:rsid w:val="00E77DE8"/>
    <w:rsid w:val="00E80908"/>
    <w:rsid w:val="00E85669"/>
    <w:rsid w:val="00E952E9"/>
    <w:rsid w:val="00EA069F"/>
    <w:rsid w:val="00EA14C5"/>
    <w:rsid w:val="00EA3F71"/>
    <w:rsid w:val="00EB2740"/>
    <w:rsid w:val="00EC023B"/>
    <w:rsid w:val="00EC07F8"/>
    <w:rsid w:val="00EC1918"/>
    <w:rsid w:val="00EC4DA3"/>
    <w:rsid w:val="00EC55D3"/>
    <w:rsid w:val="00ED0DEA"/>
    <w:rsid w:val="00EE4DA2"/>
    <w:rsid w:val="00EF100E"/>
    <w:rsid w:val="00EF5A74"/>
    <w:rsid w:val="00EF708A"/>
    <w:rsid w:val="00EF7AAB"/>
    <w:rsid w:val="00F00830"/>
    <w:rsid w:val="00F021F1"/>
    <w:rsid w:val="00F129E6"/>
    <w:rsid w:val="00F24ED0"/>
    <w:rsid w:val="00F310D3"/>
    <w:rsid w:val="00F3219E"/>
    <w:rsid w:val="00F35E7A"/>
    <w:rsid w:val="00F35F92"/>
    <w:rsid w:val="00F36AEA"/>
    <w:rsid w:val="00F42181"/>
    <w:rsid w:val="00F47A8F"/>
    <w:rsid w:val="00F579C6"/>
    <w:rsid w:val="00F600BE"/>
    <w:rsid w:val="00F739A7"/>
    <w:rsid w:val="00F81AC8"/>
    <w:rsid w:val="00F83A6F"/>
    <w:rsid w:val="00F83E8F"/>
    <w:rsid w:val="00F85B41"/>
    <w:rsid w:val="00FA38F9"/>
    <w:rsid w:val="00FA423C"/>
    <w:rsid w:val="00FA5654"/>
    <w:rsid w:val="00FB3E1B"/>
    <w:rsid w:val="00FB67F0"/>
    <w:rsid w:val="00FC1B65"/>
    <w:rsid w:val="00FC22AB"/>
    <w:rsid w:val="00FC5BD8"/>
    <w:rsid w:val="00FC61F5"/>
    <w:rsid w:val="00FD2C35"/>
    <w:rsid w:val="00FE2550"/>
    <w:rsid w:val="00FE3FB7"/>
    <w:rsid w:val="00FE4079"/>
    <w:rsid w:val="00FE6B49"/>
    <w:rsid w:val="00FE7776"/>
    <w:rsid w:val="00FF543C"/>
    <w:rsid w:val="00FF5DDC"/>
    <w:rsid w:val="00FF7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56DA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5E74"/>
  </w:style>
  <w:style w:type="paragraph" w:styleId="Heading1">
    <w:name w:val="heading 1"/>
    <w:basedOn w:val="Default"/>
    <w:next w:val="Default"/>
    <w:link w:val="Heading1Char"/>
    <w:rsid w:val="00562225"/>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Default"/>
    <w:next w:val="Default"/>
    <w:link w:val="Heading2Char"/>
    <w:rsid w:val="00562225"/>
    <w:pPr>
      <w:keepNext/>
      <w:numPr>
        <w:ilvl w:val="1"/>
        <w:numId w:val="1"/>
      </w:numPr>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A05C4"/>
    <w:pPr>
      <w:widowControl w:val="0"/>
      <w:suppressAutoHyphens/>
    </w:pPr>
    <w:rPr>
      <w:rFonts w:eastAsia="Lucida Sans Unicode"/>
      <w:kern w:val="1"/>
    </w:rPr>
  </w:style>
  <w:style w:type="character" w:customStyle="1" w:styleId="Absatz-Standardschriftart">
    <w:name w:val="Absatz-Standardschriftart"/>
    <w:rsid w:val="009A05C4"/>
  </w:style>
  <w:style w:type="character" w:customStyle="1" w:styleId="Heading1Char">
    <w:name w:val="Heading 1 Char"/>
    <w:basedOn w:val="Absatz-Standardschriftart"/>
    <w:link w:val="Heading1"/>
    <w:rsid w:val="00562225"/>
    <w:rPr>
      <w:rFonts w:ascii="Calibri" w:eastAsia="Times New Roman" w:hAnsi="Calibri" w:cs="Times New Roman"/>
      <w:b/>
      <w:bCs/>
      <w:kern w:val="32"/>
      <w:sz w:val="32"/>
      <w:szCs w:val="32"/>
    </w:rPr>
  </w:style>
  <w:style w:type="character" w:customStyle="1" w:styleId="Heading2Char">
    <w:name w:val="Heading 2 Char"/>
    <w:basedOn w:val="Absatz-Standardschriftart"/>
    <w:link w:val="Heading2"/>
    <w:rsid w:val="00562225"/>
    <w:rPr>
      <w:rFonts w:ascii="Calibri" w:eastAsia="Times New Roman" w:hAnsi="Calibri" w:cs="Times New Roman"/>
      <w:b/>
      <w:bCs/>
      <w:i/>
      <w:iCs/>
      <w:kern w:val="1"/>
      <w:sz w:val="28"/>
      <w:szCs w:val="28"/>
    </w:rPr>
  </w:style>
  <w:style w:type="character" w:customStyle="1" w:styleId="Absatz-Standardschriftart0">
    <w:name w:val="Absatz-Standardschriftart"/>
    <w:rsid w:val="009A05C4"/>
  </w:style>
  <w:style w:type="paragraph" w:customStyle="1" w:styleId="Heading">
    <w:name w:val="Heading"/>
    <w:basedOn w:val="Default"/>
    <w:next w:val="Textbody"/>
    <w:rsid w:val="009A05C4"/>
    <w:pPr>
      <w:keepNext/>
      <w:spacing w:before="240" w:after="120"/>
    </w:pPr>
    <w:rPr>
      <w:rFonts w:ascii="Arial" w:eastAsia="MS Mincho" w:hAnsi="Arial" w:cs="Tahoma"/>
      <w:sz w:val="28"/>
      <w:szCs w:val="28"/>
    </w:rPr>
  </w:style>
  <w:style w:type="paragraph" w:customStyle="1" w:styleId="Textbody">
    <w:name w:val="Text body"/>
    <w:basedOn w:val="Default"/>
    <w:link w:val="BodyTextChar"/>
    <w:uiPriority w:val="99"/>
    <w:rsid w:val="009A05C4"/>
    <w:pPr>
      <w:spacing w:after="120"/>
    </w:pPr>
  </w:style>
  <w:style w:type="paragraph" w:styleId="List">
    <w:name w:val="List"/>
    <w:basedOn w:val="Textbody"/>
    <w:rsid w:val="009A05C4"/>
    <w:rPr>
      <w:rFonts w:cs="Tahoma"/>
    </w:rPr>
  </w:style>
  <w:style w:type="paragraph" w:styleId="Caption">
    <w:name w:val="caption"/>
    <w:basedOn w:val="Default"/>
    <w:qFormat/>
    <w:rsid w:val="009A05C4"/>
    <w:pPr>
      <w:suppressLineNumbers/>
      <w:spacing w:before="120" w:after="120"/>
    </w:pPr>
    <w:rPr>
      <w:rFonts w:cs="Tahoma"/>
      <w:i/>
      <w:iCs/>
    </w:rPr>
  </w:style>
  <w:style w:type="paragraph" w:customStyle="1" w:styleId="Index">
    <w:name w:val="Index"/>
    <w:basedOn w:val="Default"/>
    <w:rsid w:val="009A05C4"/>
    <w:pPr>
      <w:suppressLineNumbers/>
    </w:pPr>
    <w:rPr>
      <w:rFonts w:cs="Tahoma"/>
    </w:rPr>
  </w:style>
  <w:style w:type="character" w:styleId="Hyperlink">
    <w:name w:val="Hyperlink"/>
    <w:basedOn w:val="Absatz-Standardschriftart"/>
    <w:rsid w:val="00E91429"/>
    <w:rPr>
      <w:color w:val="0000FF"/>
      <w:u w:val="single"/>
    </w:rPr>
  </w:style>
  <w:style w:type="paragraph" w:styleId="TOAHeading">
    <w:name w:val="toa heading"/>
    <w:basedOn w:val="Default"/>
    <w:next w:val="Default"/>
    <w:rsid w:val="00562225"/>
    <w:pPr>
      <w:spacing w:before="120"/>
    </w:pPr>
    <w:rPr>
      <w:rFonts w:eastAsia="Times New Roman"/>
      <w:b/>
      <w:bCs/>
    </w:rPr>
  </w:style>
  <w:style w:type="paragraph" w:styleId="Title">
    <w:name w:val="Title"/>
    <w:basedOn w:val="Default"/>
    <w:next w:val="Default"/>
    <w:link w:val="TitleChar"/>
    <w:rsid w:val="00562225"/>
    <w:pPr>
      <w:spacing w:before="240" w:after="60" w:line="480" w:lineRule="auto"/>
      <w:outlineLvl w:val="0"/>
    </w:pPr>
    <w:rPr>
      <w:rFonts w:eastAsia="Times New Roman"/>
      <w:b/>
      <w:bCs/>
      <w:kern w:val="28"/>
      <w:sz w:val="28"/>
      <w:szCs w:val="32"/>
    </w:rPr>
  </w:style>
  <w:style w:type="character" w:customStyle="1" w:styleId="TitleChar">
    <w:name w:val="Title Char"/>
    <w:basedOn w:val="Absatz-Standardschriftart"/>
    <w:link w:val="Title"/>
    <w:rsid w:val="00562225"/>
    <w:rPr>
      <w:rFonts w:eastAsia="Times New Roman" w:cs="Times New Roman"/>
      <w:b/>
      <w:bCs/>
      <w:kern w:val="28"/>
      <w:sz w:val="28"/>
      <w:szCs w:val="32"/>
    </w:rPr>
  </w:style>
  <w:style w:type="table" w:styleId="ColorfulShading-Accent5">
    <w:name w:val="Colorful Shading Accent 5"/>
    <w:basedOn w:val="TableNormal"/>
    <w:rsid w:val="00562225"/>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NormalWeb">
    <w:name w:val="Normal (Web)"/>
    <w:basedOn w:val="Default"/>
    <w:uiPriority w:val="99"/>
    <w:rsid w:val="004E1667"/>
    <w:pPr>
      <w:widowControl/>
      <w:suppressAutoHyphens w:val="0"/>
      <w:spacing w:beforeLines="1" w:afterLines="1"/>
    </w:pPr>
    <w:rPr>
      <w:rFonts w:ascii="Times" w:eastAsia="Times New Roman" w:hAnsi="Times"/>
      <w:kern w:val="0"/>
      <w:sz w:val="20"/>
      <w:szCs w:val="20"/>
    </w:rPr>
  </w:style>
  <w:style w:type="character" w:styleId="FollowedHyperlink">
    <w:name w:val="FollowedHyperlink"/>
    <w:basedOn w:val="Absatz-Standardschriftart"/>
    <w:rsid w:val="005719BA"/>
    <w:rPr>
      <w:color w:val="800080"/>
      <w:u w:val="single"/>
    </w:rPr>
  </w:style>
  <w:style w:type="paragraph" w:styleId="Header">
    <w:name w:val="header"/>
    <w:basedOn w:val="Default"/>
    <w:link w:val="HeaderChar"/>
    <w:rsid w:val="0060121A"/>
    <w:pPr>
      <w:tabs>
        <w:tab w:val="center" w:pos="4320"/>
        <w:tab w:val="right" w:pos="8640"/>
      </w:tabs>
    </w:pPr>
  </w:style>
  <w:style w:type="character" w:customStyle="1" w:styleId="HeaderChar">
    <w:name w:val="Header Char"/>
    <w:basedOn w:val="Absatz-Standardschriftart"/>
    <w:link w:val="Header"/>
    <w:rsid w:val="0060121A"/>
    <w:rPr>
      <w:rFonts w:eastAsia="Lucida Sans Unicode"/>
      <w:kern w:val="1"/>
      <w:sz w:val="24"/>
      <w:szCs w:val="24"/>
    </w:rPr>
  </w:style>
  <w:style w:type="paragraph" w:styleId="Footer">
    <w:name w:val="footer"/>
    <w:basedOn w:val="Default"/>
    <w:link w:val="FooterChar"/>
    <w:rsid w:val="0060121A"/>
    <w:pPr>
      <w:tabs>
        <w:tab w:val="center" w:pos="4320"/>
        <w:tab w:val="right" w:pos="8640"/>
      </w:tabs>
    </w:pPr>
  </w:style>
  <w:style w:type="character" w:customStyle="1" w:styleId="FooterChar">
    <w:name w:val="Footer Char"/>
    <w:basedOn w:val="Absatz-Standardschriftart"/>
    <w:link w:val="Footer"/>
    <w:rsid w:val="0060121A"/>
    <w:rPr>
      <w:rFonts w:eastAsia="Lucida Sans Unicode"/>
      <w:kern w:val="1"/>
      <w:sz w:val="24"/>
      <w:szCs w:val="24"/>
    </w:rPr>
  </w:style>
  <w:style w:type="paragraph" w:styleId="BalloonText">
    <w:name w:val="Balloon Text"/>
    <w:basedOn w:val="Default"/>
    <w:link w:val="BalloonTextChar"/>
    <w:rsid w:val="008C1DE7"/>
    <w:rPr>
      <w:rFonts w:ascii="Lucida Grande" w:hAnsi="Lucida Grande"/>
      <w:sz w:val="18"/>
      <w:szCs w:val="18"/>
    </w:rPr>
  </w:style>
  <w:style w:type="character" w:customStyle="1" w:styleId="BalloonTextChar">
    <w:name w:val="Balloon Text Char"/>
    <w:basedOn w:val="Absatz-Standardschriftart"/>
    <w:link w:val="BalloonText"/>
    <w:rsid w:val="008C1DE7"/>
    <w:rPr>
      <w:rFonts w:ascii="Lucida Grande" w:eastAsia="Lucida Sans Unicode" w:hAnsi="Lucida Grande"/>
      <w:kern w:val="1"/>
      <w:sz w:val="18"/>
      <w:szCs w:val="18"/>
    </w:rPr>
  </w:style>
  <w:style w:type="character" w:styleId="PageNumber">
    <w:name w:val="page number"/>
    <w:basedOn w:val="Absatz-Standardschriftart"/>
    <w:rsid w:val="00E55088"/>
  </w:style>
  <w:style w:type="character" w:styleId="LineNumber">
    <w:name w:val="line number"/>
    <w:basedOn w:val="Absatz-Standardschriftart"/>
    <w:rsid w:val="00EF5FD0"/>
  </w:style>
  <w:style w:type="character" w:customStyle="1" w:styleId="BodyTextChar">
    <w:name w:val="Body Text Char"/>
    <w:basedOn w:val="Absatz-Standardschriftart"/>
    <w:link w:val="Textbody"/>
    <w:uiPriority w:val="99"/>
    <w:rsid w:val="00834D54"/>
    <w:rPr>
      <w:rFonts w:eastAsia="Lucida Sans Unicode"/>
      <w:kern w:val="1"/>
      <w:sz w:val="24"/>
      <w:szCs w:val="24"/>
    </w:rPr>
  </w:style>
  <w:style w:type="paragraph" w:styleId="TOC1">
    <w:name w:val="toc 1"/>
    <w:next w:val="Default"/>
    <w:autoRedefine/>
    <w:uiPriority w:val="39"/>
    <w:rsid w:val="00030D95"/>
    <w:pPr>
      <w:tabs>
        <w:tab w:val="num" w:leader="dot" w:pos="960"/>
        <w:tab w:val="right" w:leader="dot" w:pos="7910"/>
      </w:tabs>
      <w:spacing w:line="480" w:lineRule="auto"/>
      <w:ind w:left="1540" w:hanging="720"/>
    </w:pPr>
    <w:rPr>
      <w:rFonts w:ascii="TimesNewRoman" w:hAnsi="TimesNewRoman"/>
      <w:spacing w:val="-2"/>
    </w:rPr>
  </w:style>
  <w:style w:type="paragraph" w:styleId="TOC2">
    <w:name w:val="toc 2"/>
    <w:next w:val="Default"/>
    <w:autoRedefine/>
    <w:uiPriority w:val="39"/>
    <w:rsid w:val="00030D95"/>
    <w:pPr>
      <w:keepLines/>
      <w:tabs>
        <w:tab w:val="right" w:leader="dot" w:pos="7910"/>
      </w:tabs>
      <w:spacing w:line="480" w:lineRule="auto"/>
      <w:ind w:left="1440"/>
    </w:pPr>
    <w:rPr>
      <w:rFonts w:ascii="TimesNewRoman" w:hAnsi="TimesNewRoman"/>
      <w:spacing w:val="-2"/>
    </w:rPr>
  </w:style>
  <w:style w:type="paragraph" w:styleId="TOC4">
    <w:name w:val="toc 4"/>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5">
    <w:name w:val="toc 5"/>
    <w:next w:val="Default"/>
    <w:autoRedefine/>
    <w:uiPriority w:val="39"/>
    <w:rsid w:val="00030D95"/>
    <w:pPr>
      <w:tabs>
        <w:tab w:val="num" w:pos="960"/>
        <w:tab w:val="right" w:leader="dot" w:pos="7910"/>
      </w:tabs>
      <w:spacing w:line="480" w:lineRule="auto"/>
      <w:ind w:firstLine="720"/>
    </w:pPr>
    <w:rPr>
      <w:rFonts w:ascii="TimesNewRoman" w:hAnsi="TimesNewRoman"/>
      <w:spacing w:val="-2"/>
    </w:rPr>
  </w:style>
  <w:style w:type="paragraph" w:styleId="TOC6">
    <w:name w:val="toc 6"/>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7">
    <w:name w:val="toc 7"/>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8">
    <w:name w:val="toc 8"/>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9">
    <w:name w:val="toc 9"/>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customStyle="1" w:styleId="msotoc10">
    <w:name w:val="msotoc10"/>
    <w:next w:val="Default"/>
    <w:autoRedefine/>
    <w:rsid w:val="00030D95"/>
    <w:pPr>
      <w:tabs>
        <w:tab w:val="num" w:pos="960"/>
        <w:tab w:val="right" w:leader="dot" w:pos="7910"/>
      </w:tabs>
      <w:spacing w:line="480" w:lineRule="auto"/>
    </w:pPr>
    <w:rPr>
      <w:rFonts w:ascii="TimesNewRoman" w:hAnsi="TimesNewRoman"/>
      <w:spacing w:val="-2"/>
    </w:rPr>
  </w:style>
  <w:style w:type="paragraph" w:customStyle="1" w:styleId="msotoc11">
    <w:name w:val="msotoc11"/>
    <w:next w:val="Default"/>
    <w:autoRedefine/>
    <w:rsid w:val="00030D95"/>
    <w:pPr>
      <w:tabs>
        <w:tab w:val="num" w:pos="960"/>
        <w:tab w:val="right" w:leader="dot" w:pos="7910"/>
      </w:tabs>
      <w:spacing w:line="480" w:lineRule="auto"/>
    </w:pPr>
    <w:rPr>
      <w:rFonts w:ascii="TimesNewRoman" w:hAnsi="TimesNewRoman"/>
      <w:spacing w:val="-2"/>
    </w:rPr>
  </w:style>
  <w:style w:type="character" w:customStyle="1" w:styleId="BodyTextChar1">
    <w:name w:val="Body Text Char1"/>
    <w:uiPriority w:val="99"/>
    <w:rsid w:val="00030D95"/>
    <w:rPr>
      <w:rFonts w:ascii="Times New Roman" w:eastAsia="Lucida Sans Unicode" w:hAnsi="Times New Roman"/>
      <w:kern w:val="1"/>
    </w:rPr>
  </w:style>
  <w:style w:type="character" w:styleId="PlaceholderText">
    <w:name w:val="Placeholder Text"/>
    <w:rsid w:val="00030D95"/>
    <w:rPr>
      <w:color w:val="808080"/>
    </w:rPr>
  </w:style>
  <w:style w:type="character" w:customStyle="1" w:styleId="WW-Absatz-Standardschriftart">
    <w:name w:val="WW-Absatz-Standardschriftart"/>
    <w:rsid w:val="00030D95"/>
  </w:style>
  <w:style w:type="character" w:customStyle="1" w:styleId="WW-Absatz-Standardschriftart1">
    <w:name w:val="WW-Absatz-Standardschriftart1"/>
    <w:rsid w:val="00030D95"/>
  </w:style>
  <w:style w:type="character" w:customStyle="1" w:styleId="WW-Absatz-Standardschriftart11">
    <w:name w:val="WW-Absatz-Standardschriftart11"/>
    <w:rsid w:val="00030D95"/>
  </w:style>
  <w:style w:type="character" w:customStyle="1" w:styleId="WW-Absatz-Standardschriftart111">
    <w:name w:val="WW-Absatz-Standardschriftart111"/>
    <w:rsid w:val="00030D95"/>
  </w:style>
  <w:style w:type="character" w:customStyle="1" w:styleId="WW-Absatz-Standardschriftart1111">
    <w:name w:val="WW-Absatz-Standardschriftart1111"/>
    <w:rsid w:val="00030D95"/>
  </w:style>
  <w:style w:type="character" w:customStyle="1" w:styleId="WW-Absatz-Standardschriftart11111">
    <w:name w:val="WW-Absatz-Standardschriftart11111"/>
    <w:rsid w:val="00030D95"/>
  </w:style>
  <w:style w:type="character" w:customStyle="1" w:styleId="WW-Absatz-Standardschriftart111111">
    <w:name w:val="WW-Absatz-Standardschriftart111111"/>
    <w:rsid w:val="00030D95"/>
  </w:style>
  <w:style w:type="character" w:customStyle="1" w:styleId="WW-Absatz-Standardschriftart1111111">
    <w:name w:val="WW-Absatz-Standardschriftart1111111"/>
    <w:rsid w:val="00030D95"/>
  </w:style>
  <w:style w:type="character" w:customStyle="1" w:styleId="WW-Absatz-Standardschriftart11111111">
    <w:name w:val="WW-Absatz-Standardschriftart11111111"/>
    <w:rsid w:val="00030D95"/>
  </w:style>
  <w:style w:type="character" w:customStyle="1" w:styleId="WW-Absatz-Standardschriftart111111111">
    <w:name w:val="WW-Absatz-Standardschriftart111111111"/>
    <w:rsid w:val="00030D95"/>
  </w:style>
  <w:style w:type="character" w:customStyle="1" w:styleId="WW-Absatz-Standardschriftart1111111111">
    <w:name w:val="WW-Absatz-Standardschriftart1111111111"/>
    <w:rsid w:val="00030D95"/>
  </w:style>
  <w:style w:type="character" w:customStyle="1" w:styleId="WW-Absatz-Standardschriftart11111111111">
    <w:name w:val="WW-Absatz-Standardschriftart11111111111"/>
    <w:rsid w:val="00030D95"/>
  </w:style>
  <w:style w:type="character" w:customStyle="1" w:styleId="WW-Absatz-Standardschriftart111111111111">
    <w:name w:val="WW-Absatz-Standardschriftart111111111111"/>
    <w:rsid w:val="00030D95"/>
  </w:style>
  <w:style w:type="character" w:customStyle="1" w:styleId="WW-Absatz-Standardschriftart1111111111111">
    <w:name w:val="WW-Absatz-Standardschriftart1111111111111"/>
    <w:rsid w:val="00030D95"/>
  </w:style>
  <w:style w:type="character" w:customStyle="1" w:styleId="WW-Absatz-Standardschriftart11111111111111">
    <w:name w:val="WW-Absatz-Standardschriftart11111111111111"/>
    <w:rsid w:val="00030D95"/>
  </w:style>
  <w:style w:type="character" w:customStyle="1" w:styleId="WW-Absatz-Standardschriftart111111111111111">
    <w:name w:val="WW-Absatz-Standardschriftart111111111111111"/>
    <w:rsid w:val="00030D95"/>
  </w:style>
  <w:style w:type="character" w:customStyle="1" w:styleId="WW-Absatz-Standardschriftart1111111111111111">
    <w:name w:val="WW-Absatz-Standardschriftart1111111111111111"/>
    <w:rsid w:val="00030D95"/>
  </w:style>
  <w:style w:type="character" w:customStyle="1" w:styleId="WW-Absatz-Standardschriftart11111111111111111">
    <w:name w:val="WW-Absatz-Standardschriftart11111111111111111"/>
    <w:rsid w:val="00030D95"/>
  </w:style>
  <w:style w:type="character" w:customStyle="1" w:styleId="WW-Absatz-Standardschriftart111111111111111111">
    <w:name w:val="WW-Absatz-Standardschriftart111111111111111111"/>
    <w:rsid w:val="00030D95"/>
  </w:style>
  <w:style w:type="character" w:customStyle="1" w:styleId="WW-Absatz-Standardschriftart1111111111111111111">
    <w:name w:val="WW-Absatz-Standardschriftart1111111111111111111"/>
    <w:rsid w:val="00030D95"/>
  </w:style>
  <w:style w:type="character" w:customStyle="1" w:styleId="WW8Num2z0">
    <w:name w:val="WW8Num2z0"/>
    <w:rsid w:val="00030D95"/>
    <w:rPr>
      <w:rFonts w:ascii="Symbol" w:hAnsi="Symbol"/>
    </w:rPr>
  </w:style>
  <w:style w:type="character" w:customStyle="1" w:styleId="WW8Num3z0">
    <w:name w:val="WW8Num3z0"/>
    <w:rsid w:val="00030D95"/>
    <w:rPr>
      <w:rFonts w:ascii="Symbol" w:hAnsi="Symbol"/>
    </w:rPr>
  </w:style>
  <w:style w:type="character" w:customStyle="1" w:styleId="WW-Absatz-Standardschriftart11111111111111111111">
    <w:name w:val="WW-Absatz-Standardschriftart11111111111111111111"/>
    <w:rsid w:val="00030D95"/>
  </w:style>
  <w:style w:type="character" w:customStyle="1" w:styleId="WW-Absatz-Standardschriftart111111111111111111111">
    <w:name w:val="WW-Absatz-Standardschriftart111111111111111111111"/>
    <w:rsid w:val="00030D95"/>
  </w:style>
  <w:style w:type="character" w:customStyle="1" w:styleId="WW-Absatz-Standardschriftart1111111111111111111111">
    <w:name w:val="WW-Absatz-Standardschriftart1111111111111111111111"/>
    <w:rsid w:val="00030D95"/>
  </w:style>
  <w:style w:type="character" w:customStyle="1" w:styleId="WW-Absatz-Standardschriftart11111111111111111111111">
    <w:name w:val="WW-Absatz-Standardschriftart11111111111111111111111"/>
    <w:rsid w:val="00030D95"/>
  </w:style>
  <w:style w:type="character" w:customStyle="1" w:styleId="WW-Absatz-Standardschriftart111111111111111111111111">
    <w:name w:val="WW-Absatz-Standardschriftart111111111111111111111111"/>
    <w:rsid w:val="00030D95"/>
  </w:style>
  <w:style w:type="character" w:customStyle="1" w:styleId="WW-Absatz-Standardschriftart1111111111111111111111111">
    <w:name w:val="WW-Absatz-Standardschriftart1111111111111111111111111"/>
    <w:rsid w:val="00030D95"/>
  </w:style>
  <w:style w:type="character" w:customStyle="1" w:styleId="WW-Absatz-Standardschriftart11111111111111111111111111">
    <w:name w:val="WW-Absatz-Standardschriftart11111111111111111111111111"/>
    <w:rsid w:val="00030D95"/>
  </w:style>
  <w:style w:type="character" w:customStyle="1" w:styleId="WW-Absatz-Standardschriftart111111111111111111111111111">
    <w:name w:val="WW-Absatz-Standardschriftart111111111111111111111111111"/>
    <w:rsid w:val="00030D95"/>
  </w:style>
  <w:style w:type="character" w:customStyle="1" w:styleId="WW-Absatz-Standardschriftart1111111111111111111111111111">
    <w:name w:val="WW-Absatz-Standardschriftart1111111111111111111111111111"/>
    <w:rsid w:val="00030D95"/>
  </w:style>
  <w:style w:type="character" w:customStyle="1" w:styleId="WW-Absatz-Standardschriftart11111111111111111111111111111">
    <w:name w:val="WW-Absatz-Standardschriftart11111111111111111111111111111"/>
    <w:rsid w:val="00030D95"/>
  </w:style>
  <w:style w:type="character" w:customStyle="1" w:styleId="WW-Absatz-Standardschriftart111111111111111111111111111111">
    <w:name w:val="WW-Absatz-Standardschriftart111111111111111111111111111111"/>
    <w:rsid w:val="00030D95"/>
  </w:style>
  <w:style w:type="character" w:customStyle="1" w:styleId="WW-Absatz-Standardschriftart1111111111111111111111111111111">
    <w:name w:val="WW-Absatz-Standardschriftart1111111111111111111111111111111"/>
    <w:rsid w:val="00030D95"/>
  </w:style>
  <w:style w:type="character" w:customStyle="1" w:styleId="WW-Absatz-Standardschriftart11111111111111111111111111111111">
    <w:name w:val="WW-Absatz-Standardschriftart11111111111111111111111111111111"/>
    <w:rsid w:val="00030D95"/>
  </w:style>
  <w:style w:type="character" w:customStyle="1" w:styleId="WW-Absatz-Standardschriftart111111111111111111111111111111111">
    <w:name w:val="WW-Absatz-Standardschriftart111111111111111111111111111111111"/>
    <w:rsid w:val="00030D95"/>
  </w:style>
  <w:style w:type="character" w:customStyle="1" w:styleId="WW-Absatz-Standardschriftart1111111111111111111111111111111111">
    <w:name w:val="WW-Absatz-Standardschriftart1111111111111111111111111111111111"/>
    <w:rsid w:val="00030D95"/>
  </w:style>
  <w:style w:type="character" w:customStyle="1" w:styleId="WW-Absatz-Standardschriftart11111111111111111111111111111111111">
    <w:name w:val="WW-Absatz-Standardschriftart11111111111111111111111111111111111"/>
    <w:rsid w:val="00030D95"/>
  </w:style>
  <w:style w:type="character" w:customStyle="1" w:styleId="WW-Absatz-Standardschriftart111111111111111111111111111111111111">
    <w:name w:val="WW-Absatz-Standardschriftart111111111111111111111111111111111111"/>
    <w:rsid w:val="00030D95"/>
  </w:style>
  <w:style w:type="character" w:customStyle="1" w:styleId="WW-Absatz-Standardschriftart1111111111111111111111111111111111111">
    <w:name w:val="WW-Absatz-Standardschriftart1111111111111111111111111111111111111"/>
    <w:rsid w:val="00030D95"/>
  </w:style>
  <w:style w:type="character" w:customStyle="1" w:styleId="WW-Absatz-Standardschriftart11111111111111111111111111111111111111">
    <w:name w:val="WW-Absatz-Standardschriftart11111111111111111111111111111111111111"/>
    <w:rsid w:val="00030D95"/>
  </w:style>
  <w:style w:type="character" w:customStyle="1" w:styleId="WW-Absatz-Standardschriftart111111111111111111111111111111111111111">
    <w:name w:val="WW-Absatz-Standardschriftart111111111111111111111111111111111111111"/>
    <w:rsid w:val="00030D95"/>
  </w:style>
  <w:style w:type="character" w:customStyle="1" w:styleId="WW-Absatz-Standardschriftart1111111111111111111111111111111111111111">
    <w:name w:val="WW-Absatz-Standardschriftart1111111111111111111111111111111111111111"/>
    <w:rsid w:val="00030D95"/>
  </w:style>
  <w:style w:type="character" w:customStyle="1" w:styleId="WW-Absatz-Standardschriftart11111111111111111111111111111111111111111">
    <w:name w:val="WW-Absatz-Standardschriftart11111111111111111111111111111111111111111"/>
    <w:rsid w:val="00030D95"/>
  </w:style>
  <w:style w:type="character" w:customStyle="1" w:styleId="WW8Num2z1">
    <w:name w:val="WW8Num2z1"/>
    <w:rsid w:val="00030D95"/>
    <w:rPr>
      <w:rFonts w:ascii="Courier New" w:hAnsi="Courier New"/>
    </w:rPr>
  </w:style>
  <w:style w:type="character" w:customStyle="1" w:styleId="WW8Num2z2">
    <w:name w:val="WW8Num2z2"/>
    <w:rsid w:val="00030D95"/>
    <w:rPr>
      <w:rFonts w:ascii="Wingdings" w:hAnsi="Wingdings"/>
    </w:rPr>
  </w:style>
  <w:style w:type="character" w:customStyle="1" w:styleId="WW8Num3z1">
    <w:name w:val="WW8Num3z1"/>
    <w:rsid w:val="00030D95"/>
    <w:rPr>
      <w:rFonts w:ascii="Courier New" w:hAnsi="Courier New"/>
    </w:rPr>
  </w:style>
  <w:style w:type="character" w:customStyle="1" w:styleId="WW8Num3z2">
    <w:name w:val="WW8Num3z2"/>
    <w:rsid w:val="00030D95"/>
    <w:rPr>
      <w:rFonts w:ascii="Wingdings" w:hAnsi="Wingdings"/>
    </w:rPr>
  </w:style>
  <w:style w:type="character" w:customStyle="1" w:styleId="WW8Num4z0">
    <w:name w:val="WW8Num4z0"/>
    <w:rsid w:val="00030D95"/>
    <w:rPr>
      <w:rFonts w:ascii="Symbol" w:hAnsi="Symbol"/>
    </w:rPr>
  </w:style>
  <w:style w:type="character" w:customStyle="1" w:styleId="WW8Num4z1">
    <w:name w:val="WW8Num4z1"/>
    <w:rsid w:val="00030D95"/>
    <w:rPr>
      <w:rFonts w:ascii="Courier New" w:hAnsi="Courier New"/>
    </w:rPr>
  </w:style>
  <w:style w:type="character" w:customStyle="1" w:styleId="WW8Num4z2">
    <w:name w:val="WW8Num4z2"/>
    <w:rsid w:val="00030D95"/>
    <w:rPr>
      <w:rFonts w:ascii="Wingdings" w:hAnsi="Wingdings"/>
    </w:rPr>
  </w:style>
  <w:style w:type="character" w:customStyle="1" w:styleId="WW8Num5z0">
    <w:name w:val="WW8Num5z0"/>
    <w:rsid w:val="00030D95"/>
    <w:rPr>
      <w:rFonts w:ascii="Symbol" w:hAnsi="Symbol"/>
    </w:rPr>
  </w:style>
  <w:style w:type="character" w:customStyle="1" w:styleId="WW8Num5z1">
    <w:name w:val="WW8Num5z1"/>
    <w:rsid w:val="00030D95"/>
    <w:rPr>
      <w:rFonts w:ascii="Courier New" w:hAnsi="Courier New"/>
    </w:rPr>
  </w:style>
  <w:style w:type="character" w:customStyle="1" w:styleId="WW8Num5z2">
    <w:name w:val="WW8Num5z2"/>
    <w:rsid w:val="00030D95"/>
    <w:rPr>
      <w:rFonts w:ascii="Wingdings" w:hAnsi="Wingdings"/>
    </w:rPr>
  </w:style>
  <w:style w:type="character" w:customStyle="1" w:styleId="WW8Num6z0">
    <w:name w:val="WW8Num6z0"/>
    <w:rsid w:val="00030D95"/>
    <w:rPr>
      <w:rFonts w:ascii="Symbol" w:hAnsi="Symbol"/>
    </w:rPr>
  </w:style>
  <w:style w:type="character" w:customStyle="1" w:styleId="WW8Num6z1">
    <w:name w:val="WW8Num6z1"/>
    <w:rsid w:val="00030D95"/>
    <w:rPr>
      <w:rFonts w:ascii="Courier New" w:hAnsi="Courier New"/>
    </w:rPr>
  </w:style>
  <w:style w:type="character" w:customStyle="1" w:styleId="WW8Num6z2">
    <w:name w:val="WW8Num6z2"/>
    <w:rsid w:val="00030D95"/>
    <w:rPr>
      <w:rFonts w:ascii="Wingdings" w:hAnsi="Wingdings"/>
    </w:rPr>
  </w:style>
  <w:style w:type="character" w:customStyle="1" w:styleId="WW8Num7z0">
    <w:name w:val="WW8Num7z0"/>
    <w:rsid w:val="00030D95"/>
    <w:rPr>
      <w:rFonts w:ascii="Symbol" w:hAnsi="Symbol"/>
    </w:rPr>
  </w:style>
  <w:style w:type="character" w:customStyle="1" w:styleId="WW8Num7z1">
    <w:name w:val="WW8Num7z1"/>
    <w:rsid w:val="00030D95"/>
    <w:rPr>
      <w:rFonts w:ascii="Courier New" w:hAnsi="Courier New"/>
    </w:rPr>
  </w:style>
  <w:style w:type="character" w:customStyle="1" w:styleId="WW8Num7z2">
    <w:name w:val="WW8Num7z2"/>
    <w:rsid w:val="00030D95"/>
    <w:rPr>
      <w:rFonts w:ascii="Wingdings" w:hAnsi="Wingdings"/>
    </w:rPr>
  </w:style>
  <w:style w:type="character" w:customStyle="1" w:styleId="WW8Num8z0">
    <w:name w:val="WW8Num8z0"/>
    <w:rsid w:val="00030D95"/>
    <w:rPr>
      <w:rFonts w:ascii="Symbol" w:hAnsi="Symbol"/>
    </w:rPr>
  </w:style>
  <w:style w:type="character" w:customStyle="1" w:styleId="WW8Num8z1">
    <w:name w:val="WW8Num8z1"/>
    <w:rsid w:val="00030D95"/>
    <w:rPr>
      <w:rFonts w:ascii="Courier New" w:hAnsi="Courier New"/>
    </w:rPr>
  </w:style>
  <w:style w:type="character" w:customStyle="1" w:styleId="WW8Num8z2">
    <w:name w:val="WW8Num8z2"/>
    <w:rsid w:val="00030D95"/>
    <w:rPr>
      <w:rFonts w:ascii="Wingdings" w:hAnsi="Wingdings"/>
    </w:rPr>
  </w:style>
  <w:style w:type="character" w:customStyle="1" w:styleId="NumberingSymbols">
    <w:name w:val="Numbering Symbols"/>
    <w:rsid w:val="00030D95"/>
  </w:style>
  <w:style w:type="character" w:customStyle="1" w:styleId="FootnoteCharacters">
    <w:name w:val="Footnote Characters"/>
    <w:rsid w:val="00030D95"/>
  </w:style>
  <w:style w:type="character" w:customStyle="1" w:styleId="Bullets">
    <w:name w:val="Bullets"/>
    <w:rsid w:val="00030D95"/>
    <w:rPr>
      <w:rFonts w:ascii="OpenSymbol" w:eastAsia="OpenSymbol" w:hAnsi="OpenSymbol" w:cs="OpenSymbol"/>
    </w:rPr>
  </w:style>
  <w:style w:type="paragraph" w:customStyle="1" w:styleId="WW-Default">
    <w:name w:val="WW-Default"/>
    <w:rsid w:val="00030D95"/>
    <w:pPr>
      <w:widowControl w:val="0"/>
      <w:suppressAutoHyphens/>
      <w:autoSpaceDE w:val="0"/>
    </w:pPr>
    <w:rPr>
      <w:rFonts w:eastAsia="Arial"/>
      <w:color w:val="000000"/>
    </w:rPr>
  </w:style>
  <w:style w:type="paragraph" w:customStyle="1" w:styleId="Framecontents">
    <w:name w:val="Frame contents"/>
    <w:basedOn w:val="Textbody"/>
    <w:rsid w:val="00030D95"/>
    <w:rPr>
      <w:rFonts w:eastAsia="Times New Roman"/>
      <w:kern w:val="0"/>
    </w:rPr>
  </w:style>
  <w:style w:type="paragraph" w:styleId="FootnoteText">
    <w:name w:val="footnote text"/>
    <w:basedOn w:val="Default"/>
    <w:link w:val="FootnoteTextChar"/>
    <w:rsid w:val="00030D95"/>
    <w:pPr>
      <w:suppressLineNumbers/>
      <w:ind w:left="283" w:hanging="283"/>
    </w:pPr>
    <w:rPr>
      <w:rFonts w:eastAsia="Times New Roman"/>
      <w:kern w:val="0"/>
      <w:sz w:val="20"/>
      <w:szCs w:val="20"/>
    </w:rPr>
  </w:style>
  <w:style w:type="character" w:customStyle="1" w:styleId="FootnoteTextChar">
    <w:name w:val="Footnote Text Char"/>
    <w:basedOn w:val="Absatz-Standardschriftart"/>
    <w:link w:val="FootnoteText"/>
    <w:rsid w:val="00030D95"/>
  </w:style>
  <w:style w:type="character" w:styleId="CommentReference">
    <w:name w:val="annotation reference"/>
    <w:uiPriority w:val="99"/>
    <w:unhideWhenUsed/>
    <w:rsid w:val="00030D95"/>
    <w:rPr>
      <w:sz w:val="16"/>
      <w:szCs w:val="16"/>
    </w:rPr>
  </w:style>
  <w:style w:type="paragraph" w:styleId="CommentText">
    <w:name w:val="annotation text"/>
    <w:basedOn w:val="Default"/>
    <w:link w:val="CommentTextChar"/>
    <w:uiPriority w:val="99"/>
    <w:unhideWhenUsed/>
    <w:rsid w:val="00030D95"/>
    <w:rPr>
      <w:rFonts w:eastAsia="Times New Roman"/>
      <w:kern w:val="0"/>
      <w:sz w:val="20"/>
      <w:szCs w:val="20"/>
    </w:rPr>
  </w:style>
  <w:style w:type="character" w:customStyle="1" w:styleId="CommentTextChar">
    <w:name w:val="Comment Text Char"/>
    <w:basedOn w:val="Absatz-Standardschriftart"/>
    <w:link w:val="CommentText"/>
    <w:uiPriority w:val="99"/>
    <w:rsid w:val="00030D95"/>
  </w:style>
  <w:style w:type="character" w:customStyle="1" w:styleId="CommentSubjectChar">
    <w:name w:val="Comment Subject Char"/>
    <w:link w:val="CommentSubject"/>
    <w:uiPriority w:val="99"/>
    <w:rsid w:val="00030D95"/>
    <w:rPr>
      <w:b/>
      <w:bCs/>
    </w:rPr>
  </w:style>
  <w:style w:type="paragraph" w:styleId="CommentSubject">
    <w:name w:val="annotation subject"/>
    <w:basedOn w:val="CommentText"/>
    <w:next w:val="CommentText"/>
    <w:link w:val="CommentSubjectChar"/>
    <w:uiPriority w:val="99"/>
    <w:unhideWhenUsed/>
    <w:rsid w:val="00030D95"/>
    <w:rPr>
      <w:b/>
      <w:bCs/>
    </w:rPr>
  </w:style>
  <w:style w:type="character" w:customStyle="1" w:styleId="CommentSubjectChar1">
    <w:name w:val="Comment Subject Char1"/>
    <w:basedOn w:val="CommentTextChar"/>
    <w:rsid w:val="00030D95"/>
    <w:rPr>
      <w:b/>
      <w:bCs/>
    </w:rPr>
  </w:style>
  <w:style w:type="character" w:styleId="FootnoteReference">
    <w:name w:val="footnote reference"/>
    <w:rsid w:val="00030D95"/>
    <w:rPr>
      <w:vertAlign w:val="superscript"/>
    </w:rPr>
  </w:style>
  <w:style w:type="paragraph" w:styleId="Revision">
    <w:name w:val="Revision"/>
    <w:hidden/>
    <w:uiPriority w:val="99"/>
    <w:rsid w:val="00030D95"/>
  </w:style>
  <w:style w:type="paragraph" w:customStyle="1" w:styleId="SOMContent">
    <w:name w:val="SOMContent"/>
    <w:basedOn w:val="Normal"/>
    <w:rsid w:val="007B04A6"/>
    <w:pPr>
      <w:spacing w:before="1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5E74"/>
  </w:style>
  <w:style w:type="paragraph" w:styleId="Heading1">
    <w:name w:val="heading 1"/>
    <w:basedOn w:val="Default"/>
    <w:next w:val="Default"/>
    <w:link w:val="Heading1Char"/>
    <w:rsid w:val="00562225"/>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Default"/>
    <w:next w:val="Default"/>
    <w:link w:val="Heading2Char"/>
    <w:rsid w:val="00562225"/>
    <w:pPr>
      <w:keepNext/>
      <w:numPr>
        <w:ilvl w:val="1"/>
        <w:numId w:val="1"/>
      </w:numPr>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9A05C4"/>
    <w:pPr>
      <w:widowControl w:val="0"/>
      <w:suppressAutoHyphens/>
    </w:pPr>
    <w:rPr>
      <w:rFonts w:eastAsia="Lucida Sans Unicode"/>
      <w:kern w:val="1"/>
    </w:rPr>
  </w:style>
  <w:style w:type="character" w:customStyle="1" w:styleId="Absatz-Standardschriftart">
    <w:name w:val="Absatz-Standardschriftart"/>
    <w:rsid w:val="009A05C4"/>
  </w:style>
  <w:style w:type="character" w:customStyle="1" w:styleId="Heading1Char">
    <w:name w:val="Heading 1 Char"/>
    <w:basedOn w:val="Absatz-Standardschriftart"/>
    <w:link w:val="Heading1"/>
    <w:rsid w:val="00562225"/>
    <w:rPr>
      <w:rFonts w:ascii="Calibri" w:eastAsia="Times New Roman" w:hAnsi="Calibri" w:cs="Times New Roman"/>
      <w:b/>
      <w:bCs/>
      <w:kern w:val="32"/>
      <w:sz w:val="32"/>
      <w:szCs w:val="32"/>
    </w:rPr>
  </w:style>
  <w:style w:type="character" w:customStyle="1" w:styleId="Heading2Char">
    <w:name w:val="Heading 2 Char"/>
    <w:basedOn w:val="Absatz-Standardschriftart"/>
    <w:link w:val="Heading2"/>
    <w:rsid w:val="00562225"/>
    <w:rPr>
      <w:rFonts w:ascii="Calibri" w:eastAsia="Times New Roman" w:hAnsi="Calibri" w:cs="Times New Roman"/>
      <w:b/>
      <w:bCs/>
      <w:i/>
      <w:iCs/>
      <w:kern w:val="1"/>
      <w:sz w:val="28"/>
      <w:szCs w:val="28"/>
    </w:rPr>
  </w:style>
  <w:style w:type="character" w:customStyle="1" w:styleId="Absatz-Standardschriftart0">
    <w:name w:val="Absatz-Standardschriftart"/>
    <w:rsid w:val="009A05C4"/>
  </w:style>
  <w:style w:type="paragraph" w:customStyle="1" w:styleId="Heading">
    <w:name w:val="Heading"/>
    <w:basedOn w:val="Default"/>
    <w:next w:val="Textbody"/>
    <w:rsid w:val="009A05C4"/>
    <w:pPr>
      <w:keepNext/>
      <w:spacing w:before="240" w:after="120"/>
    </w:pPr>
    <w:rPr>
      <w:rFonts w:ascii="Arial" w:eastAsia="MS Mincho" w:hAnsi="Arial" w:cs="Tahoma"/>
      <w:sz w:val="28"/>
      <w:szCs w:val="28"/>
    </w:rPr>
  </w:style>
  <w:style w:type="paragraph" w:customStyle="1" w:styleId="Textbody">
    <w:name w:val="Text body"/>
    <w:basedOn w:val="Default"/>
    <w:link w:val="BodyTextChar"/>
    <w:uiPriority w:val="99"/>
    <w:rsid w:val="009A05C4"/>
    <w:pPr>
      <w:spacing w:after="120"/>
    </w:pPr>
  </w:style>
  <w:style w:type="paragraph" w:styleId="List">
    <w:name w:val="List"/>
    <w:basedOn w:val="Textbody"/>
    <w:rsid w:val="009A05C4"/>
    <w:rPr>
      <w:rFonts w:cs="Tahoma"/>
    </w:rPr>
  </w:style>
  <w:style w:type="paragraph" w:styleId="Caption">
    <w:name w:val="caption"/>
    <w:basedOn w:val="Default"/>
    <w:qFormat/>
    <w:rsid w:val="009A05C4"/>
    <w:pPr>
      <w:suppressLineNumbers/>
      <w:spacing w:before="120" w:after="120"/>
    </w:pPr>
    <w:rPr>
      <w:rFonts w:cs="Tahoma"/>
      <w:i/>
      <w:iCs/>
    </w:rPr>
  </w:style>
  <w:style w:type="paragraph" w:customStyle="1" w:styleId="Index">
    <w:name w:val="Index"/>
    <w:basedOn w:val="Default"/>
    <w:rsid w:val="009A05C4"/>
    <w:pPr>
      <w:suppressLineNumbers/>
    </w:pPr>
    <w:rPr>
      <w:rFonts w:cs="Tahoma"/>
    </w:rPr>
  </w:style>
  <w:style w:type="character" w:styleId="Hyperlink">
    <w:name w:val="Hyperlink"/>
    <w:basedOn w:val="Absatz-Standardschriftart"/>
    <w:rsid w:val="00E91429"/>
    <w:rPr>
      <w:color w:val="0000FF"/>
      <w:u w:val="single"/>
    </w:rPr>
  </w:style>
  <w:style w:type="paragraph" w:styleId="TOAHeading">
    <w:name w:val="toa heading"/>
    <w:basedOn w:val="Default"/>
    <w:next w:val="Default"/>
    <w:rsid w:val="00562225"/>
    <w:pPr>
      <w:spacing w:before="120"/>
    </w:pPr>
    <w:rPr>
      <w:rFonts w:eastAsia="Times New Roman"/>
      <w:b/>
      <w:bCs/>
    </w:rPr>
  </w:style>
  <w:style w:type="paragraph" w:styleId="Title">
    <w:name w:val="Title"/>
    <w:basedOn w:val="Default"/>
    <w:next w:val="Default"/>
    <w:link w:val="TitleChar"/>
    <w:rsid w:val="00562225"/>
    <w:pPr>
      <w:spacing w:before="240" w:after="60" w:line="480" w:lineRule="auto"/>
      <w:outlineLvl w:val="0"/>
    </w:pPr>
    <w:rPr>
      <w:rFonts w:eastAsia="Times New Roman"/>
      <w:b/>
      <w:bCs/>
      <w:kern w:val="28"/>
      <w:sz w:val="28"/>
      <w:szCs w:val="32"/>
    </w:rPr>
  </w:style>
  <w:style w:type="character" w:customStyle="1" w:styleId="TitleChar">
    <w:name w:val="Title Char"/>
    <w:basedOn w:val="Absatz-Standardschriftart"/>
    <w:link w:val="Title"/>
    <w:rsid w:val="00562225"/>
    <w:rPr>
      <w:rFonts w:eastAsia="Times New Roman" w:cs="Times New Roman"/>
      <w:b/>
      <w:bCs/>
      <w:kern w:val="28"/>
      <w:sz w:val="28"/>
      <w:szCs w:val="32"/>
    </w:rPr>
  </w:style>
  <w:style w:type="table" w:styleId="ColorfulShading-Accent5">
    <w:name w:val="Colorful Shading Accent 5"/>
    <w:basedOn w:val="TableNormal"/>
    <w:rsid w:val="00562225"/>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NormalWeb">
    <w:name w:val="Normal (Web)"/>
    <w:basedOn w:val="Default"/>
    <w:uiPriority w:val="99"/>
    <w:rsid w:val="004E1667"/>
    <w:pPr>
      <w:widowControl/>
      <w:suppressAutoHyphens w:val="0"/>
      <w:spacing w:beforeLines="1" w:afterLines="1"/>
    </w:pPr>
    <w:rPr>
      <w:rFonts w:ascii="Times" w:eastAsia="Times New Roman" w:hAnsi="Times"/>
      <w:kern w:val="0"/>
      <w:sz w:val="20"/>
      <w:szCs w:val="20"/>
    </w:rPr>
  </w:style>
  <w:style w:type="character" w:styleId="FollowedHyperlink">
    <w:name w:val="FollowedHyperlink"/>
    <w:basedOn w:val="Absatz-Standardschriftart"/>
    <w:rsid w:val="005719BA"/>
    <w:rPr>
      <w:color w:val="800080"/>
      <w:u w:val="single"/>
    </w:rPr>
  </w:style>
  <w:style w:type="paragraph" w:styleId="Header">
    <w:name w:val="header"/>
    <w:basedOn w:val="Default"/>
    <w:link w:val="HeaderChar"/>
    <w:rsid w:val="0060121A"/>
    <w:pPr>
      <w:tabs>
        <w:tab w:val="center" w:pos="4320"/>
        <w:tab w:val="right" w:pos="8640"/>
      </w:tabs>
    </w:pPr>
  </w:style>
  <w:style w:type="character" w:customStyle="1" w:styleId="HeaderChar">
    <w:name w:val="Header Char"/>
    <w:basedOn w:val="Absatz-Standardschriftart"/>
    <w:link w:val="Header"/>
    <w:rsid w:val="0060121A"/>
    <w:rPr>
      <w:rFonts w:eastAsia="Lucida Sans Unicode"/>
      <w:kern w:val="1"/>
      <w:sz w:val="24"/>
      <w:szCs w:val="24"/>
    </w:rPr>
  </w:style>
  <w:style w:type="paragraph" w:styleId="Footer">
    <w:name w:val="footer"/>
    <w:basedOn w:val="Default"/>
    <w:link w:val="FooterChar"/>
    <w:rsid w:val="0060121A"/>
    <w:pPr>
      <w:tabs>
        <w:tab w:val="center" w:pos="4320"/>
        <w:tab w:val="right" w:pos="8640"/>
      </w:tabs>
    </w:pPr>
  </w:style>
  <w:style w:type="character" w:customStyle="1" w:styleId="FooterChar">
    <w:name w:val="Footer Char"/>
    <w:basedOn w:val="Absatz-Standardschriftart"/>
    <w:link w:val="Footer"/>
    <w:rsid w:val="0060121A"/>
    <w:rPr>
      <w:rFonts w:eastAsia="Lucida Sans Unicode"/>
      <w:kern w:val="1"/>
      <w:sz w:val="24"/>
      <w:szCs w:val="24"/>
    </w:rPr>
  </w:style>
  <w:style w:type="paragraph" w:styleId="BalloonText">
    <w:name w:val="Balloon Text"/>
    <w:basedOn w:val="Default"/>
    <w:link w:val="BalloonTextChar"/>
    <w:rsid w:val="008C1DE7"/>
    <w:rPr>
      <w:rFonts w:ascii="Lucida Grande" w:hAnsi="Lucida Grande"/>
      <w:sz w:val="18"/>
      <w:szCs w:val="18"/>
    </w:rPr>
  </w:style>
  <w:style w:type="character" w:customStyle="1" w:styleId="BalloonTextChar">
    <w:name w:val="Balloon Text Char"/>
    <w:basedOn w:val="Absatz-Standardschriftart"/>
    <w:link w:val="BalloonText"/>
    <w:rsid w:val="008C1DE7"/>
    <w:rPr>
      <w:rFonts w:ascii="Lucida Grande" w:eastAsia="Lucida Sans Unicode" w:hAnsi="Lucida Grande"/>
      <w:kern w:val="1"/>
      <w:sz w:val="18"/>
      <w:szCs w:val="18"/>
    </w:rPr>
  </w:style>
  <w:style w:type="character" w:styleId="PageNumber">
    <w:name w:val="page number"/>
    <w:basedOn w:val="Absatz-Standardschriftart"/>
    <w:rsid w:val="00E55088"/>
  </w:style>
  <w:style w:type="character" w:styleId="LineNumber">
    <w:name w:val="line number"/>
    <w:basedOn w:val="Absatz-Standardschriftart"/>
    <w:rsid w:val="00EF5FD0"/>
  </w:style>
  <w:style w:type="character" w:customStyle="1" w:styleId="BodyTextChar">
    <w:name w:val="Body Text Char"/>
    <w:basedOn w:val="Absatz-Standardschriftart"/>
    <w:link w:val="Textbody"/>
    <w:uiPriority w:val="99"/>
    <w:rsid w:val="00834D54"/>
    <w:rPr>
      <w:rFonts w:eastAsia="Lucida Sans Unicode"/>
      <w:kern w:val="1"/>
      <w:sz w:val="24"/>
      <w:szCs w:val="24"/>
    </w:rPr>
  </w:style>
  <w:style w:type="paragraph" w:styleId="TOC1">
    <w:name w:val="toc 1"/>
    <w:next w:val="Default"/>
    <w:autoRedefine/>
    <w:uiPriority w:val="39"/>
    <w:rsid w:val="00030D95"/>
    <w:pPr>
      <w:tabs>
        <w:tab w:val="num" w:leader="dot" w:pos="960"/>
        <w:tab w:val="right" w:leader="dot" w:pos="7910"/>
      </w:tabs>
      <w:spacing w:line="480" w:lineRule="auto"/>
      <w:ind w:left="1540" w:hanging="720"/>
    </w:pPr>
    <w:rPr>
      <w:rFonts w:ascii="TimesNewRoman" w:hAnsi="TimesNewRoman"/>
      <w:spacing w:val="-2"/>
    </w:rPr>
  </w:style>
  <w:style w:type="paragraph" w:styleId="TOC2">
    <w:name w:val="toc 2"/>
    <w:next w:val="Default"/>
    <w:autoRedefine/>
    <w:uiPriority w:val="39"/>
    <w:rsid w:val="00030D95"/>
    <w:pPr>
      <w:keepLines/>
      <w:tabs>
        <w:tab w:val="right" w:leader="dot" w:pos="7910"/>
      </w:tabs>
      <w:spacing w:line="480" w:lineRule="auto"/>
      <w:ind w:left="1440"/>
    </w:pPr>
    <w:rPr>
      <w:rFonts w:ascii="TimesNewRoman" w:hAnsi="TimesNewRoman"/>
      <w:spacing w:val="-2"/>
    </w:rPr>
  </w:style>
  <w:style w:type="paragraph" w:styleId="TOC4">
    <w:name w:val="toc 4"/>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5">
    <w:name w:val="toc 5"/>
    <w:next w:val="Default"/>
    <w:autoRedefine/>
    <w:uiPriority w:val="39"/>
    <w:rsid w:val="00030D95"/>
    <w:pPr>
      <w:tabs>
        <w:tab w:val="num" w:pos="960"/>
        <w:tab w:val="right" w:leader="dot" w:pos="7910"/>
      </w:tabs>
      <w:spacing w:line="480" w:lineRule="auto"/>
      <w:ind w:firstLine="720"/>
    </w:pPr>
    <w:rPr>
      <w:rFonts w:ascii="TimesNewRoman" w:hAnsi="TimesNewRoman"/>
      <w:spacing w:val="-2"/>
    </w:rPr>
  </w:style>
  <w:style w:type="paragraph" w:styleId="TOC6">
    <w:name w:val="toc 6"/>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7">
    <w:name w:val="toc 7"/>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8">
    <w:name w:val="toc 8"/>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styleId="TOC9">
    <w:name w:val="toc 9"/>
    <w:next w:val="Default"/>
    <w:autoRedefine/>
    <w:uiPriority w:val="39"/>
    <w:rsid w:val="00030D95"/>
    <w:pPr>
      <w:tabs>
        <w:tab w:val="num" w:pos="960"/>
        <w:tab w:val="right" w:leader="dot" w:pos="7910"/>
      </w:tabs>
      <w:spacing w:line="480" w:lineRule="auto"/>
      <w:ind w:left="1325" w:hanging="720"/>
    </w:pPr>
    <w:rPr>
      <w:rFonts w:ascii="TimesNewRoman" w:hAnsi="TimesNewRoman"/>
      <w:spacing w:val="-2"/>
    </w:rPr>
  </w:style>
  <w:style w:type="paragraph" w:customStyle="1" w:styleId="msotoc10">
    <w:name w:val="msotoc10"/>
    <w:next w:val="Default"/>
    <w:autoRedefine/>
    <w:rsid w:val="00030D95"/>
    <w:pPr>
      <w:tabs>
        <w:tab w:val="num" w:pos="960"/>
        <w:tab w:val="right" w:leader="dot" w:pos="7910"/>
      </w:tabs>
      <w:spacing w:line="480" w:lineRule="auto"/>
    </w:pPr>
    <w:rPr>
      <w:rFonts w:ascii="TimesNewRoman" w:hAnsi="TimesNewRoman"/>
      <w:spacing w:val="-2"/>
    </w:rPr>
  </w:style>
  <w:style w:type="paragraph" w:customStyle="1" w:styleId="msotoc11">
    <w:name w:val="msotoc11"/>
    <w:next w:val="Default"/>
    <w:autoRedefine/>
    <w:rsid w:val="00030D95"/>
    <w:pPr>
      <w:tabs>
        <w:tab w:val="num" w:pos="960"/>
        <w:tab w:val="right" w:leader="dot" w:pos="7910"/>
      </w:tabs>
      <w:spacing w:line="480" w:lineRule="auto"/>
    </w:pPr>
    <w:rPr>
      <w:rFonts w:ascii="TimesNewRoman" w:hAnsi="TimesNewRoman"/>
      <w:spacing w:val="-2"/>
    </w:rPr>
  </w:style>
  <w:style w:type="character" w:customStyle="1" w:styleId="BodyTextChar1">
    <w:name w:val="Body Text Char1"/>
    <w:uiPriority w:val="99"/>
    <w:rsid w:val="00030D95"/>
    <w:rPr>
      <w:rFonts w:ascii="Times New Roman" w:eastAsia="Lucida Sans Unicode" w:hAnsi="Times New Roman"/>
      <w:kern w:val="1"/>
    </w:rPr>
  </w:style>
  <w:style w:type="character" w:styleId="PlaceholderText">
    <w:name w:val="Placeholder Text"/>
    <w:rsid w:val="00030D95"/>
    <w:rPr>
      <w:color w:val="808080"/>
    </w:rPr>
  </w:style>
  <w:style w:type="character" w:customStyle="1" w:styleId="WW-Absatz-Standardschriftart">
    <w:name w:val="WW-Absatz-Standardschriftart"/>
    <w:rsid w:val="00030D95"/>
  </w:style>
  <w:style w:type="character" w:customStyle="1" w:styleId="WW-Absatz-Standardschriftart1">
    <w:name w:val="WW-Absatz-Standardschriftart1"/>
    <w:rsid w:val="00030D95"/>
  </w:style>
  <w:style w:type="character" w:customStyle="1" w:styleId="WW-Absatz-Standardschriftart11">
    <w:name w:val="WW-Absatz-Standardschriftart11"/>
    <w:rsid w:val="00030D95"/>
  </w:style>
  <w:style w:type="character" w:customStyle="1" w:styleId="WW-Absatz-Standardschriftart111">
    <w:name w:val="WW-Absatz-Standardschriftart111"/>
    <w:rsid w:val="00030D95"/>
  </w:style>
  <w:style w:type="character" w:customStyle="1" w:styleId="WW-Absatz-Standardschriftart1111">
    <w:name w:val="WW-Absatz-Standardschriftart1111"/>
    <w:rsid w:val="00030D95"/>
  </w:style>
  <w:style w:type="character" w:customStyle="1" w:styleId="WW-Absatz-Standardschriftart11111">
    <w:name w:val="WW-Absatz-Standardschriftart11111"/>
    <w:rsid w:val="00030D95"/>
  </w:style>
  <w:style w:type="character" w:customStyle="1" w:styleId="WW-Absatz-Standardschriftart111111">
    <w:name w:val="WW-Absatz-Standardschriftart111111"/>
    <w:rsid w:val="00030D95"/>
  </w:style>
  <w:style w:type="character" w:customStyle="1" w:styleId="WW-Absatz-Standardschriftart1111111">
    <w:name w:val="WW-Absatz-Standardschriftart1111111"/>
    <w:rsid w:val="00030D95"/>
  </w:style>
  <w:style w:type="character" w:customStyle="1" w:styleId="WW-Absatz-Standardschriftart11111111">
    <w:name w:val="WW-Absatz-Standardschriftart11111111"/>
    <w:rsid w:val="00030D95"/>
  </w:style>
  <w:style w:type="character" w:customStyle="1" w:styleId="WW-Absatz-Standardschriftart111111111">
    <w:name w:val="WW-Absatz-Standardschriftart111111111"/>
    <w:rsid w:val="00030D95"/>
  </w:style>
  <w:style w:type="character" w:customStyle="1" w:styleId="WW-Absatz-Standardschriftart1111111111">
    <w:name w:val="WW-Absatz-Standardschriftart1111111111"/>
    <w:rsid w:val="00030D95"/>
  </w:style>
  <w:style w:type="character" w:customStyle="1" w:styleId="WW-Absatz-Standardschriftart11111111111">
    <w:name w:val="WW-Absatz-Standardschriftart11111111111"/>
    <w:rsid w:val="00030D95"/>
  </w:style>
  <w:style w:type="character" w:customStyle="1" w:styleId="WW-Absatz-Standardschriftart111111111111">
    <w:name w:val="WW-Absatz-Standardschriftart111111111111"/>
    <w:rsid w:val="00030D95"/>
  </w:style>
  <w:style w:type="character" w:customStyle="1" w:styleId="WW-Absatz-Standardschriftart1111111111111">
    <w:name w:val="WW-Absatz-Standardschriftart1111111111111"/>
    <w:rsid w:val="00030D95"/>
  </w:style>
  <w:style w:type="character" w:customStyle="1" w:styleId="WW-Absatz-Standardschriftart11111111111111">
    <w:name w:val="WW-Absatz-Standardschriftart11111111111111"/>
    <w:rsid w:val="00030D95"/>
  </w:style>
  <w:style w:type="character" w:customStyle="1" w:styleId="WW-Absatz-Standardschriftart111111111111111">
    <w:name w:val="WW-Absatz-Standardschriftart111111111111111"/>
    <w:rsid w:val="00030D95"/>
  </w:style>
  <w:style w:type="character" w:customStyle="1" w:styleId="WW-Absatz-Standardschriftart1111111111111111">
    <w:name w:val="WW-Absatz-Standardschriftart1111111111111111"/>
    <w:rsid w:val="00030D95"/>
  </w:style>
  <w:style w:type="character" w:customStyle="1" w:styleId="WW-Absatz-Standardschriftart11111111111111111">
    <w:name w:val="WW-Absatz-Standardschriftart11111111111111111"/>
    <w:rsid w:val="00030D95"/>
  </w:style>
  <w:style w:type="character" w:customStyle="1" w:styleId="WW-Absatz-Standardschriftart111111111111111111">
    <w:name w:val="WW-Absatz-Standardschriftart111111111111111111"/>
    <w:rsid w:val="00030D95"/>
  </w:style>
  <w:style w:type="character" w:customStyle="1" w:styleId="WW-Absatz-Standardschriftart1111111111111111111">
    <w:name w:val="WW-Absatz-Standardschriftart1111111111111111111"/>
    <w:rsid w:val="00030D95"/>
  </w:style>
  <w:style w:type="character" w:customStyle="1" w:styleId="WW8Num2z0">
    <w:name w:val="WW8Num2z0"/>
    <w:rsid w:val="00030D95"/>
    <w:rPr>
      <w:rFonts w:ascii="Symbol" w:hAnsi="Symbol"/>
    </w:rPr>
  </w:style>
  <w:style w:type="character" w:customStyle="1" w:styleId="WW8Num3z0">
    <w:name w:val="WW8Num3z0"/>
    <w:rsid w:val="00030D95"/>
    <w:rPr>
      <w:rFonts w:ascii="Symbol" w:hAnsi="Symbol"/>
    </w:rPr>
  </w:style>
  <w:style w:type="character" w:customStyle="1" w:styleId="WW-Absatz-Standardschriftart11111111111111111111">
    <w:name w:val="WW-Absatz-Standardschriftart11111111111111111111"/>
    <w:rsid w:val="00030D95"/>
  </w:style>
  <w:style w:type="character" w:customStyle="1" w:styleId="WW-Absatz-Standardschriftart111111111111111111111">
    <w:name w:val="WW-Absatz-Standardschriftart111111111111111111111"/>
    <w:rsid w:val="00030D95"/>
  </w:style>
  <w:style w:type="character" w:customStyle="1" w:styleId="WW-Absatz-Standardschriftart1111111111111111111111">
    <w:name w:val="WW-Absatz-Standardschriftart1111111111111111111111"/>
    <w:rsid w:val="00030D95"/>
  </w:style>
  <w:style w:type="character" w:customStyle="1" w:styleId="WW-Absatz-Standardschriftart11111111111111111111111">
    <w:name w:val="WW-Absatz-Standardschriftart11111111111111111111111"/>
    <w:rsid w:val="00030D95"/>
  </w:style>
  <w:style w:type="character" w:customStyle="1" w:styleId="WW-Absatz-Standardschriftart111111111111111111111111">
    <w:name w:val="WW-Absatz-Standardschriftart111111111111111111111111"/>
    <w:rsid w:val="00030D95"/>
  </w:style>
  <w:style w:type="character" w:customStyle="1" w:styleId="WW-Absatz-Standardschriftart1111111111111111111111111">
    <w:name w:val="WW-Absatz-Standardschriftart1111111111111111111111111"/>
    <w:rsid w:val="00030D95"/>
  </w:style>
  <w:style w:type="character" w:customStyle="1" w:styleId="WW-Absatz-Standardschriftart11111111111111111111111111">
    <w:name w:val="WW-Absatz-Standardschriftart11111111111111111111111111"/>
    <w:rsid w:val="00030D95"/>
  </w:style>
  <w:style w:type="character" w:customStyle="1" w:styleId="WW-Absatz-Standardschriftart111111111111111111111111111">
    <w:name w:val="WW-Absatz-Standardschriftart111111111111111111111111111"/>
    <w:rsid w:val="00030D95"/>
  </w:style>
  <w:style w:type="character" w:customStyle="1" w:styleId="WW-Absatz-Standardschriftart1111111111111111111111111111">
    <w:name w:val="WW-Absatz-Standardschriftart1111111111111111111111111111"/>
    <w:rsid w:val="00030D95"/>
  </w:style>
  <w:style w:type="character" w:customStyle="1" w:styleId="WW-Absatz-Standardschriftart11111111111111111111111111111">
    <w:name w:val="WW-Absatz-Standardschriftart11111111111111111111111111111"/>
    <w:rsid w:val="00030D95"/>
  </w:style>
  <w:style w:type="character" w:customStyle="1" w:styleId="WW-Absatz-Standardschriftart111111111111111111111111111111">
    <w:name w:val="WW-Absatz-Standardschriftart111111111111111111111111111111"/>
    <w:rsid w:val="00030D95"/>
  </w:style>
  <w:style w:type="character" w:customStyle="1" w:styleId="WW-Absatz-Standardschriftart1111111111111111111111111111111">
    <w:name w:val="WW-Absatz-Standardschriftart1111111111111111111111111111111"/>
    <w:rsid w:val="00030D95"/>
  </w:style>
  <w:style w:type="character" w:customStyle="1" w:styleId="WW-Absatz-Standardschriftart11111111111111111111111111111111">
    <w:name w:val="WW-Absatz-Standardschriftart11111111111111111111111111111111"/>
    <w:rsid w:val="00030D95"/>
  </w:style>
  <w:style w:type="character" w:customStyle="1" w:styleId="WW-Absatz-Standardschriftart111111111111111111111111111111111">
    <w:name w:val="WW-Absatz-Standardschriftart111111111111111111111111111111111"/>
    <w:rsid w:val="00030D95"/>
  </w:style>
  <w:style w:type="character" w:customStyle="1" w:styleId="WW-Absatz-Standardschriftart1111111111111111111111111111111111">
    <w:name w:val="WW-Absatz-Standardschriftart1111111111111111111111111111111111"/>
    <w:rsid w:val="00030D95"/>
  </w:style>
  <w:style w:type="character" w:customStyle="1" w:styleId="WW-Absatz-Standardschriftart11111111111111111111111111111111111">
    <w:name w:val="WW-Absatz-Standardschriftart11111111111111111111111111111111111"/>
    <w:rsid w:val="00030D95"/>
  </w:style>
  <w:style w:type="character" w:customStyle="1" w:styleId="WW-Absatz-Standardschriftart111111111111111111111111111111111111">
    <w:name w:val="WW-Absatz-Standardschriftart111111111111111111111111111111111111"/>
    <w:rsid w:val="00030D95"/>
  </w:style>
  <w:style w:type="character" w:customStyle="1" w:styleId="WW-Absatz-Standardschriftart1111111111111111111111111111111111111">
    <w:name w:val="WW-Absatz-Standardschriftart1111111111111111111111111111111111111"/>
    <w:rsid w:val="00030D95"/>
  </w:style>
  <w:style w:type="character" w:customStyle="1" w:styleId="WW-Absatz-Standardschriftart11111111111111111111111111111111111111">
    <w:name w:val="WW-Absatz-Standardschriftart11111111111111111111111111111111111111"/>
    <w:rsid w:val="00030D95"/>
  </w:style>
  <w:style w:type="character" w:customStyle="1" w:styleId="WW-Absatz-Standardschriftart111111111111111111111111111111111111111">
    <w:name w:val="WW-Absatz-Standardschriftart111111111111111111111111111111111111111"/>
    <w:rsid w:val="00030D95"/>
  </w:style>
  <w:style w:type="character" w:customStyle="1" w:styleId="WW-Absatz-Standardschriftart1111111111111111111111111111111111111111">
    <w:name w:val="WW-Absatz-Standardschriftart1111111111111111111111111111111111111111"/>
    <w:rsid w:val="00030D95"/>
  </w:style>
  <w:style w:type="character" w:customStyle="1" w:styleId="WW-Absatz-Standardschriftart11111111111111111111111111111111111111111">
    <w:name w:val="WW-Absatz-Standardschriftart11111111111111111111111111111111111111111"/>
    <w:rsid w:val="00030D95"/>
  </w:style>
  <w:style w:type="character" w:customStyle="1" w:styleId="WW8Num2z1">
    <w:name w:val="WW8Num2z1"/>
    <w:rsid w:val="00030D95"/>
    <w:rPr>
      <w:rFonts w:ascii="Courier New" w:hAnsi="Courier New"/>
    </w:rPr>
  </w:style>
  <w:style w:type="character" w:customStyle="1" w:styleId="WW8Num2z2">
    <w:name w:val="WW8Num2z2"/>
    <w:rsid w:val="00030D95"/>
    <w:rPr>
      <w:rFonts w:ascii="Wingdings" w:hAnsi="Wingdings"/>
    </w:rPr>
  </w:style>
  <w:style w:type="character" w:customStyle="1" w:styleId="WW8Num3z1">
    <w:name w:val="WW8Num3z1"/>
    <w:rsid w:val="00030D95"/>
    <w:rPr>
      <w:rFonts w:ascii="Courier New" w:hAnsi="Courier New"/>
    </w:rPr>
  </w:style>
  <w:style w:type="character" w:customStyle="1" w:styleId="WW8Num3z2">
    <w:name w:val="WW8Num3z2"/>
    <w:rsid w:val="00030D95"/>
    <w:rPr>
      <w:rFonts w:ascii="Wingdings" w:hAnsi="Wingdings"/>
    </w:rPr>
  </w:style>
  <w:style w:type="character" w:customStyle="1" w:styleId="WW8Num4z0">
    <w:name w:val="WW8Num4z0"/>
    <w:rsid w:val="00030D95"/>
    <w:rPr>
      <w:rFonts w:ascii="Symbol" w:hAnsi="Symbol"/>
    </w:rPr>
  </w:style>
  <w:style w:type="character" w:customStyle="1" w:styleId="WW8Num4z1">
    <w:name w:val="WW8Num4z1"/>
    <w:rsid w:val="00030D95"/>
    <w:rPr>
      <w:rFonts w:ascii="Courier New" w:hAnsi="Courier New"/>
    </w:rPr>
  </w:style>
  <w:style w:type="character" w:customStyle="1" w:styleId="WW8Num4z2">
    <w:name w:val="WW8Num4z2"/>
    <w:rsid w:val="00030D95"/>
    <w:rPr>
      <w:rFonts w:ascii="Wingdings" w:hAnsi="Wingdings"/>
    </w:rPr>
  </w:style>
  <w:style w:type="character" w:customStyle="1" w:styleId="WW8Num5z0">
    <w:name w:val="WW8Num5z0"/>
    <w:rsid w:val="00030D95"/>
    <w:rPr>
      <w:rFonts w:ascii="Symbol" w:hAnsi="Symbol"/>
    </w:rPr>
  </w:style>
  <w:style w:type="character" w:customStyle="1" w:styleId="WW8Num5z1">
    <w:name w:val="WW8Num5z1"/>
    <w:rsid w:val="00030D95"/>
    <w:rPr>
      <w:rFonts w:ascii="Courier New" w:hAnsi="Courier New"/>
    </w:rPr>
  </w:style>
  <w:style w:type="character" w:customStyle="1" w:styleId="WW8Num5z2">
    <w:name w:val="WW8Num5z2"/>
    <w:rsid w:val="00030D95"/>
    <w:rPr>
      <w:rFonts w:ascii="Wingdings" w:hAnsi="Wingdings"/>
    </w:rPr>
  </w:style>
  <w:style w:type="character" w:customStyle="1" w:styleId="WW8Num6z0">
    <w:name w:val="WW8Num6z0"/>
    <w:rsid w:val="00030D95"/>
    <w:rPr>
      <w:rFonts w:ascii="Symbol" w:hAnsi="Symbol"/>
    </w:rPr>
  </w:style>
  <w:style w:type="character" w:customStyle="1" w:styleId="WW8Num6z1">
    <w:name w:val="WW8Num6z1"/>
    <w:rsid w:val="00030D95"/>
    <w:rPr>
      <w:rFonts w:ascii="Courier New" w:hAnsi="Courier New"/>
    </w:rPr>
  </w:style>
  <w:style w:type="character" w:customStyle="1" w:styleId="WW8Num6z2">
    <w:name w:val="WW8Num6z2"/>
    <w:rsid w:val="00030D95"/>
    <w:rPr>
      <w:rFonts w:ascii="Wingdings" w:hAnsi="Wingdings"/>
    </w:rPr>
  </w:style>
  <w:style w:type="character" w:customStyle="1" w:styleId="WW8Num7z0">
    <w:name w:val="WW8Num7z0"/>
    <w:rsid w:val="00030D95"/>
    <w:rPr>
      <w:rFonts w:ascii="Symbol" w:hAnsi="Symbol"/>
    </w:rPr>
  </w:style>
  <w:style w:type="character" w:customStyle="1" w:styleId="WW8Num7z1">
    <w:name w:val="WW8Num7z1"/>
    <w:rsid w:val="00030D95"/>
    <w:rPr>
      <w:rFonts w:ascii="Courier New" w:hAnsi="Courier New"/>
    </w:rPr>
  </w:style>
  <w:style w:type="character" w:customStyle="1" w:styleId="WW8Num7z2">
    <w:name w:val="WW8Num7z2"/>
    <w:rsid w:val="00030D95"/>
    <w:rPr>
      <w:rFonts w:ascii="Wingdings" w:hAnsi="Wingdings"/>
    </w:rPr>
  </w:style>
  <w:style w:type="character" w:customStyle="1" w:styleId="WW8Num8z0">
    <w:name w:val="WW8Num8z0"/>
    <w:rsid w:val="00030D95"/>
    <w:rPr>
      <w:rFonts w:ascii="Symbol" w:hAnsi="Symbol"/>
    </w:rPr>
  </w:style>
  <w:style w:type="character" w:customStyle="1" w:styleId="WW8Num8z1">
    <w:name w:val="WW8Num8z1"/>
    <w:rsid w:val="00030D95"/>
    <w:rPr>
      <w:rFonts w:ascii="Courier New" w:hAnsi="Courier New"/>
    </w:rPr>
  </w:style>
  <w:style w:type="character" w:customStyle="1" w:styleId="WW8Num8z2">
    <w:name w:val="WW8Num8z2"/>
    <w:rsid w:val="00030D95"/>
    <w:rPr>
      <w:rFonts w:ascii="Wingdings" w:hAnsi="Wingdings"/>
    </w:rPr>
  </w:style>
  <w:style w:type="character" w:customStyle="1" w:styleId="NumberingSymbols">
    <w:name w:val="Numbering Symbols"/>
    <w:rsid w:val="00030D95"/>
  </w:style>
  <w:style w:type="character" w:customStyle="1" w:styleId="FootnoteCharacters">
    <w:name w:val="Footnote Characters"/>
    <w:rsid w:val="00030D95"/>
  </w:style>
  <w:style w:type="character" w:customStyle="1" w:styleId="Bullets">
    <w:name w:val="Bullets"/>
    <w:rsid w:val="00030D95"/>
    <w:rPr>
      <w:rFonts w:ascii="OpenSymbol" w:eastAsia="OpenSymbol" w:hAnsi="OpenSymbol" w:cs="OpenSymbol"/>
    </w:rPr>
  </w:style>
  <w:style w:type="paragraph" w:customStyle="1" w:styleId="WW-Default">
    <w:name w:val="WW-Default"/>
    <w:rsid w:val="00030D95"/>
    <w:pPr>
      <w:widowControl w:val="0"/>
      <w:suppressAutoHyphens/>
      <w:autoSpaceDE w:val="0"/>
    </w:pPr>
    <w:rPr>
      <w:rFonts w:eastAsia="Arial"/>
      <w:color w:val="000000"/>
    </w:rPr>
  </w:style>
  <w:style w:type="paragraph" w:customStyle="1" w:styleId="Framecontents">
    <w:name w:val="Frame contents"/>
    <w:basedOn w:val="Textbody"/>
    <w:rsid w:val="00030D95"/>
    <w:rPr>
      <w:rFonts w:eastAsia="Times New Roman"/>
      <w:kern w:val="0"/>
    </w:rPr>
  </w:style>
  <w:style w:type="paragraph" w:styleId="FootnoteText">
    <w:name w:val="footnote text"/>
    <w:basedOn w:val="Default"/>
    <w:link w:val="FootnoteTextChar"/>
    <w:rsid w:val="00030D95"/>
    <w:pPr>
      <w:suppressLineNumbers/>
      <w:ind w:left="283" w:hanging="283"/>
    </w:pPr>
    <w:rPr>
      <w:rFonts w:eastAsia="Times New Roman"/>
      <w:kern w:val="0"/>
      <w:sz w:val="20"/>
      <w:szCs w:val="20"/>
    </w:rPr>
  </w:style>
  <w:style w:type="character" w:customStyle="1" w:styleId="FootnoteTextChar">
    <w:name w:val="Footnote Text Char"/>
    <w:basedOn w:val="Absatz-Standardschriftart"/>
    <w:link w:val="FootnoteText"/>
    <w:rsid w:val="00030D95"/>
  </w:style>
  <w:style w:type="character" w:styleId="CommentReference">
    <w:name w:val="annotation reference"/>
    <w:uiPriority w:val="99"/>
    <w:unhideWhenUsed/>
    <w:rsid w:val="00030D95"/>
    <w:rPr>
      <w:sz w:val="16"/>
      <w:szCs w:val="16"/>
    </w:rPr>
  </w:style>
  <w:style w:type="paragraph" w:styleId="CommentText">
    <w:name w:val="annotation text"/>
    <w:basedOn w:val="Default"/>
    <w:link w:val="CommentTextChar"/>
    <w:uiPriority w:val="99"/>
    <w:unhideWhenUsed/>
    <w:rsid w:val="00030D95"/>
    <w:rPr>
      <w:rFonts w:eastAsia="Times New Roman"/>
      <w:kern w:val="0"/>
      <w:sz w:val="20"/>
      <w:szCs w:val="20"/>
    </w:rPr>
  </w:style>
  <w:style w:type="character" w:customStyle="1" w:styleId="CommentTextChar">
    <w:name w:val="Comment Text Char"/>
    <w:basedOn w:val="Absatz-Standardschriftart"/>
    <w:link w:val="CommentText"/>
    <w:uiPriority w:val="99"/>
    <w:rsid w:val="00030D95"/>
  </w:style>
  <w:style w:type="character" w:customStyle="1" w:styleId="CommentSubjectChar">
    <w:name w:val="Comment Subject Char"/>
    <w:link w:val="CommentSubject"/>
    <w:uiPriority w:val="99"/>
    <w:rsid w:val="00030D95"/>
    <w:rPr>
      <w:b/>
      <w:bCs/>
    </w:rPr>
  </w:style>
  <w:style w:type="paragraph" w:styleId="CommentSubject">
    <w:name w:val="annotation subject"/>
    <w:basedOn w:val="CommentText"/>
    <w:next w:val="CommentText"/>
    <w:link w:val="CommentSubjectChar"/>
    <w:uiPriority w:val="99"/>
    <w:unhideWhenUsed/>
    <w:rsid w:val="00030D95"/>
    <w:rPr>
      <w:b/>
      <w:bCs/>
    </w:rPr>
  </w:style>
  <w:style w:type="character" w:customStyle="1" w:styleId="CommentSubjectChar1">
    <w:name w:val="Comment Subject Char1"/>
    <w:basedOn w:val="CommentTextChar"/>
    <w:rsid w:val="00030D95"/>
    <w:rPr>
      <w:b/>
      <w:bCs/>
    </w:rPr>
  </w:style>
  <w:style w:type="character" w:styleId="FootnoteReference">
    <w:name w:val="footnote reference"/>
    <w:rsid w:val="00030D95"/>
    <w:rPr>
      <w:vertAlign w:val="superscript"/>
    </w:rPr>
  </w:style>
  <w:style w:type="paragraph" w:styleId="Revision">
    <w:name w:val="Revision"/>
    <w:hidden/>
    <w:uiPriority w:val="99"/>
    <w:rsid w:val="00030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9745">
      <w:bodyDiv w:val="1"/>
      <w:marLeft w:val="0"/>
      <w:marRight w:val="0"/>
      <w:marTop w:val="0"/>
      <w:marBottom w:val="0"/>
      <w:divBdr>
        <w:top w:val="none" w:sz="0" w:space="0" w:color="auto"/>
        <w:left w:val="none" w:sz="0" w:space="0" w:color="auto"/>
        <w:bottom w:val="none" w:sz="0" w:space="0" w:color="auto"/>
        <w:right w:val="none" w:sz="0" w:space="0" w:color="auto"/>
      </w:divBdr>
    </w:div>
    <w:div w:id="238831029">
      <w:bodyDiv w:val="1"/>
      <w:marLeft w:val="0"/>
      <w:marRight w:val="0"/>
      <w:marTop w:val="0"/>
      <w:marBottom w:val="0"/>
      <w:divBdr>
        <w:top w:val="none" w:sz="0" w:space="0" w:color="auto"/>
        <w:left w:val="none" w:sz="0" w:space="0" w:color="auto"/>
        <w:bottom w:val="none" w:sz="0" w:space="0" w:color="auto"/>
        <w:right w:val="none" w:sz="0" w:space="0" w:color="auto"/>
      </w:divBdr>
    </w:div>
    <w:div w:id="373388964">
      <w:bodyDiv w:val="1"/>
      <w:marLeft w:val="0"/>
      <w:marRight w:val="0"/>
      <w:marTop w:val="0"/>
      <w:marBottom w:val="0"/>
      <w:divBdr>
        <w:top w:val="none" w:sz="0" w:space="0" w:color="auto"/>
        <w:left w:val="none" w:sz="0" w:space="0" w:color="auto"/>
        <w:bottom w:val="none" w:sz="0" w:space="0" w:color="auto"/>
        <w:right w:val="none" w:sz="0" w:space="0" w:color="auto"/>
      </w:divBdr>
    </w:div>
    <w:div w:id="418139246">
      <w:bodyDiv w:val="1"/>
      <w:marLeft w:val="0"/>
      <w:marRight w:val="0"/>
      <w:marTop w:val="0"/>
      <w:marBottom w:val="0"/>
      <w:divBdr>
        <w:top w:val="none" w:sz="0" w:space="0" w:color="auto"/>
        <w:left w:val="none" w:sz="0" w:space="0" w:color="auto"/>
        <w:bottom w:val="none" w:sz="0" w:space="0" w:color="auto"/>
        <w:right w:val="none" w:sz="0" w:space="0" w:color="auto"/>
      </w:divBdr>
    </w:div>
    <w:div w:id="489640195">
      <w:bodyDiv w:val="1"/>
      <w:marLeft w:val="0"/>
      <w:marRight w:val="0"/>
      <w:marTop w:val="0"/>
      <w:marBottom w:val="0"/>
      <w:divBdr>
        <w:top w:val="none" w:sz="0" w:space="0" w:color="auto"/>
        <w:left w:val="none" w:sz="0" w:space="0" w:color="auto"/>
        <w:bottom w:val="none" w:sz="0" w:space="0" w:color="auto"/>
        <w:right w:val="none" w:sz="0" w:space="0" w:color="auto"/>
      </w:divBdr>
    </w:div>
    <w:div w:id="490289593">
      <w:bodyDiv w:val="1"/>
      <w:marLeft w:val="0"/>
      <w:marRight w:val="0"/>
      <w:marTop w:val="0"/>
      <w:marBottom w:val="0"/>
      <w:divBdr>
        <w:top w:val="none" w:sz="0" w:space="0" w:color="auto"/>
        <w:left w:val="none" w:sz="0" w:space="0" w:color="auto"/>
        <w:bottom w:val="none" w:sz="0" w:space="0" w:color="auto"/>
        <w:right w:val="none" w:sz="0" w:space="0" w:color="auto"/>
      </w:divBdr>
    </w:div>
    <w:div w:id="495265959">
      <w:bodyDiv w:val="1"/>
      <w:marLeft w:val="0"/>
      <w:marRight w:val="0"/>
      <w:marTop w:val="0"/>
      <w:marBottom w:val="0"/>
      <w:divBdr>
        <w:top w:val="none" w:sz="0" w:space="0" w:color="auto"/>
        <w:left w:val="none" w:sz="0" w:space="0" w:color="auto"/>
        <w:bottom w:val="none" w:sz="0" w:space="0" w:color="auto"/>
        <w:right w:val="none" w:sz="0" w:space="0" w:color="auto"/>
      </w:divBdr>
    </w:div>
    <w:div w:id="586111032">
      <w:bodyDiv w:val="1"/>
      <w:marLeft w:val="0"/>
      <w:marRight w:val="0"/>
      <w:marTop w:val="0"/>
      <w:marBottom w:val="0"/>
      <w:divBdr>
        <w:top w:val="none" w:sz="0" w:space="0" w:color="auto"/>
        <w:left w:val="none" w:sz="0" w:space="0" w:color="auto"/>
        <w:bottom w:val="none" w:sz="0" w:space="0" w:color="auto"/>
        <w:right w:val="none" w:sz="0" w:space="0" w:color="auto"/>
      </w:divBdr>
    </w:div>
    <w:div w:id="607662643">
      <w:bodyDiv w:val="1"/>
      <w:marLeft w:val="0"/>
      <w:marRight w:val="0"/>
      <w:marTop w:val="0"/>
      <w:marBottom w:val="0"/>
      <w:divBdr>
        <w:top w:val="none" w:sz="0" w:space="0" w:color="auto"/>
        <w:left w:val="none" w:sz="0" w:space="0" w:color="auto"/>
        <w:bottom w:val="none" w:sz="0" w:space="0" w:color="auto"/>
        <w:right w:val="none" w:sz="0" w:space="0" w:color="auto"/>
      </w:divBdr>
    </w:div>
    <w:div w:id="618681285">
      <w:bodyDiv w:val="1"/>
      <w:marLeft w:val="0"/>
      <w:marRight w:val="0"/>
      <w:marTop w:val="0"/>
      <w:marBottom w:val="0"/>
      <w:divBdr>
        <w:top w:val="none" w:sz="0" w:space="0" w:color="auto"/>
        <w:left w:val="none" w:sz="0" w:space="0" w:color="auto"/>
        <w:bottom w:val="none" w:sz="0" w:space="0" w:color="auto"/>
        <w:right w:val="none" w:sz="0" w:space="0" w:color="auto"/>
      </w:divBdr>
      <w:divsChild>
        <w:div w:id="41566067">
          <w:marLeft w:val="0"/>
          <w:marRight w:val="0"/>
          <w:marTop w:val="0"/>
          <w:marBottom w:val="0"/>
          <w:divBdr>
            <w:top w:val="none" w:sz="0" w:space="0" w:color="auto"/>
            <w:left w:val="none" w:sz="0" w:space="0" w:color="auto"/>
            <w:bottom w:val="none" w:sz="0" w:space="0" w:color="auto"/>
            <w:right w:val="none" w:sz="0" w:space="0" w:color="auto"/>
          </w:divBdr>
          <w:divsChild>
            <w:div w:id="278537677">
              <w:marLeft w:val="0"/>
              <w:marRight w:val="0"/>
              <w:marTop w:val="0"/>
              <w:marBottom w:val="0"/>
              <w:divBdr>
                <w:top w:val="none" w:sz="0" w:space="0" w:color="auto"/>
                <w:left w:val="none" w:sz="0" w:space="0" w:color="auto"/>
                <w:bottom w:val="none" w:sz="0" w:space="0" w:color="auto"/>
                <w:right w:val="none" w:sz="0" w:space="0" w:color="auto"/>
              </w:divBdr>
              <w:divsChild>
                <w:div w:id="190998619">
                  <w:marLeft w:val="0"/>
                  <w:marRight w:val="0"/>
                  <w:marTop w:val="0"/>
                  <w:marBottom w:val="0"/>
                  <w:divBdr>
                    <w:top w:val="none" w:sz="0" w:space="0" w:color="auto"/>
                    <w:left w:val="none" w:sz="0" w:space="0" w:color="auto"/>
                    <w:bottom w:val="none" w:sz="0" w:space="0" w:color="auto"/>
                    <w:right w:val="none" w:sz="0" w:space="0" w:color="auto"/>
                  </w:divBdr>
                  <w:divsChild>
                    <w:div w:id="444737635">
                      <w:marLeft w:val="0"/>
                      <w:marRight w:val="0"/>
                      <w:marTop w:val="0"/>
                      <w:marBottom w:val="0"/>
                      <w:divBdr>
                        <w:top w:val="none" w:sz="0" w:space="0" w:color="auto"/>
                        <w:left w:val="none" w:sz="0" w:space="0" w:color="auto"/>
                        <w:bottom w:val="none" w:sz="0" w:space="0" w:color="auto"/>
                        <w:right w:val="none" w:sz="0" w:space="0" w:color="auto"/>
                      </w:divBdr>
                      <w:divsChild>
                        <w:div w:id="1134908537">
                          <w:marLeft w:val="0"/>
                          <w:marRight w:val="0"/>
                          <w:marTop w:val="0"/>
                          <w:marBottom w:val="0"/>
                          <w:divBdr>
                            <w:top w:val="none" w:sz="0" w:space="0" w:color="auto"/>
                            <w:left w:val="none" w:sz="0" w:space="0" w:color="auto"/>
                            <w:bottom w:val="none" w:sz="0" w:space="0" w:color="auto"/>
                            <w:right w:val="none" w:sz="0" w:space="0" w:color="auto"/>
                          </w:divBdr>
                          <w:divsChild>
                            <w:div w:id="103044235">
                              <w:marLeft w:val="0"/>
                              <w:marRight w:val="0"/>
                              <w:marTop w:val="0"/>
                              <w:marBottom w:val="0"/>
                              <w:divBdr>
                                <w:top w:val="none" w:sz="0" w:space="0" w:color="auto"/>
                                <w:left w:val="none" w:sz="0" w:space="0" w:color="auto"/>
                                <w:bottom w:val="none" w:sz="0" w:space="0" w:color="auto"/>
                                <w:right w:val="none" w:sz="0" w:space="0" w:color="auto"/>
                              </w:divBdr>
                              <w:divsChild>
                                <w:div w:id="760487927">
                                  <w:marLeft w:val="0"/>
                                  <w:marRight w:val="0"/>
                                  <w:marTop w:val="0"/>
                                  <w:marBottom w:val="0"/>
                                  <w:divBdr>
                                    <w:top w:val="none" w:sz="0" w:space="0" w:color="auto"/>
                                    <w:left w:val="none" w:sz="0" w:space="0" w:color="auto"/>
                                    <w:bottom w:val="none" w:sz="0" w:space="0" w:color="auto"/>
                                    <w:right w:val="none" w:sz="0" w:space="0" w:color="auto"/>
                                  </w:divBdr>
                                  <w:divsChild>
                                    <w:div w:id="1052536337">
                                      <w:marLeft w:val="0"/>
                                      <w:marRight w:val="0"/>
                                      <w:marTop w:val="0"/>
                                      <w:marBottom w:val="0"/>
                                      <w:divBdr>
                                        <w:top w:val="none" w:sz="0" w:space="0" w:color="auto"/>
                                        <w:left w:val="none" w:sz="0" w:space="0" w:color="auto"/>
                                        <w:bottom w:val="none" w:sz="0" w:space="0" w:color="auto"/>
                                        <w:right w:val="none" w:sz="0" w:space="0" w:color="auto"/>
                                      </w:divBdr>
                                      <w:divsChild>
                                        <w:div w:id="839927279">
                                          <w:marLeft w:val="0"/>
                                          <w:marRight w:val="0"/>
                                          <w:marTop w:val="0"/>
                                          <w:marBottom w:val="0"/>
                                          <w:divBdr>
                                            <w:top w:val="none" w:sz="0" w:space="0" w:color="auto"/>
                                            <w:left w:val="none" w:sz="0" w:space="0" w:color="auto"/>
                                            <w:bottom w:val="none" w:sz="0" w:space="0" w:color="auto"/>
                                            <w:right w:val="none" w:sz="0" w:space="0" w:color="auto"/>
                                          </w:divBdr>
                                          <w:divsChild>
                                            <w:div w:id="1098328068">
                                              <w:marLeft w:val="0"/>
                                              <w:marRight w:val="0"/>
                                              <w:marTop w:val="0"/>
                                              <w:marBottom w:val="0"/>
                                              <w:divBdr>
                                                <w:top w:val="none" w:sz="0" w:space="0" w:color="auto"/>
                                                <w:left w:val="none" w:sz="0" w:space="0" w:color="auto"/>
                                                <w:bottom w:val="none" w:sz="0" w:space="0" w:color="auto"/>
                                                <w:right w:val="none" w:sz="0" w:space="0" w:color="auto"/>
                                              </w:divBdr>
                                              <w:divsChild>
                                                <w:div w:id="601761600">
                                                  <w:marLeft w:val="0"/>
                                                  <w:marRight w:val="0"/>
                                                  <w:marTop w:val="0"/>
                                                  <w:marBottom w:val="0"/>
                                                  <w:divBdr>
                                                    <w:top w:val="none" w:sz="0" w:space="0" w:color="auto"/>
                                                    <w:left w:val="none" w:sz="0" w:space="0" w:color="auto"/>
                                                    <w:bottom w:val="none" w:sz="0" w:space="0" w:color="auto"/>
                                                    <w:right w:val="none" w:sz="0" w:space="0" w:color="auto"/>
                                                  </w:divBdr>
                                                  <w:divsChild>
                                                    <w:div w:id="1747649185">
                                                      <w:marLeft w:val="0"/>
                                                      <w:marRight w:val="0"/>
                                                      <w:marTop w:val="0"/>
                                                      <w:marBottom w:val="0"/>
                                                      <w:divBdr>
                                                        <w:top w:val="none" w:sz="0" w:space="0" w:color="auto"/>
                                                        <w:left w:val="none" w:sz="0" w:space="0" w:color="auto"/>
                                                        <w:bottom w:val="none" w:sz="0" w:space="0" w:color="auto"/>
                                                        <w:right w:val="none" w:sz="0" w:space="0" w:color="auto"/>
                                                      </w:divBdr>
                                                      <w:divsChild>
                                                        <w:div w:id="640892184">
                                                          <w:marLeft w:val="0"/>
                                                          <w:marRight w:val="0"/>
                                                          <w:marTop w:val="0"/>
                                                          <w:marBottom w:val="0"/>
                                                          <w:divBdr>
                                                            <w:top w:val="none" w:sz="0" w:space="0" w:color="auto"/>
                                                            <w:left w:val="none" w:sz="0" w:space="0" w:color="auto"/>
                                                            <w:bottom w:val="none" w:sz="0" w:space="0" w:color="auto"/>
                                                            <w:right w:val="none" w:sz="0" w:space="0" w:color="auto"/>
                                                          </w:divBdr>
                                                          <w:divsChild>
                                                            <w:div w:id="1604190950">
                                                              <w:marLeft w:val="0"/>
                                                              <w:marRight w:val="0"/>
                                                              <w:marTop w:val="0"/>
                                                              <w:marBottom w:val="0"/>
                                                              <w:divBdr>
                                                                <w:top w:val="none" w:sz="0" w:space="0" w:color="auto"/>
                                                                <w:left w:val="none" w:sz="0" w:space="0" w:color="auto"/>
                                                                <w:bottom w:val="none" w:sz="0" w:space="0" w:color="auto"/>
                                                                <w:right w:val="none" w:sz="0" w:space="0" w:color="auto"/>
                                                              </w:divBdr>
                                                              <w:divsChild>
                                                                <w:div w:id="2023775187">
                                                                  <w:marLeft w:val="0"/>
                                                                  <w:marRight w:val="0"/>
                                                                  <w:marTop w:val="0"/>
                                                                  <w:marBottom w:val="0"/>
                                                                  <w:divBdr>
                                                                    <w:top w:val="none" w:sz="0" w:space="0" w:color="auto"/>
                                                                    <w:left w:val="none" w:sz="0" w:space="0" w:color="auto"/>
                                                                    <w:bottom w:val="none" w:sz="0" w:space="0" w:color="auto"/>
                                                                    <w:right w:val="none" w:sz="0" w:space="0" w:color="auto"/>
                                                                  </w:divBdr>
                                                                  <w:divsChild>
                                                                    <w:div w:id="1401753347">
                                                                      <w:marLeft w:val="0"/>
                                                                      <w:marRight w:val="0"/>
                                                                      <w:marTop w:val="0"/>
                                                                      <w:marBottom w:val="0"/>
                                                                      <w:divBdr>
                                                                        <w:top w:val="none" w:sz="0" w:space="0" w:color="auto"/>
                                                                        <w:left w:val="none" w:sz="0" w:space="0" w:color="auto"/>
                                                                        <w:bottom w:val="none" w:sz="0" w:space="0" w:color="auto"/>
                                                                        <w:right w:val="none" w:sz="0" w:space="0" w:color="auto"/>
                                                                      </w:divBdr>
                                                                      <w:divsChild>
                                                                        <w:div w:id="1047877109">
                                                                          <w:marLeft w:val="0"/>
                                                                          <w:marRight w:val="0"/>
                                                                          <w:marTop w:val="0"/>
                                                                          <w:marBottom w:val="0"/>
                                                                          <w:divBdr>
                                                                            <w:top w:val="none" w:sz="0" w:space="0" w:color="auto"/>
                                                                            <w:left w:val="none" w:sz="0" w:space="0" w:color="auto"/>
                                                                            <w:bottom w:val="none" w:sz="0" w:space="0" w:color="auto"/>
                                                                            <w:right w:val="none" w:sz="0" w:space="0" w:color="auto"/>
                                                                          </w:divBdr>
                                                                          <w:divsChild>
                                                                            <w:div w:id="2005890954">
                                                                              <w:marLeft w:val="0"/>
                                                                              <w:marRight w:val="0"/>
                                                                              <w:marTop w:val="0"/>
                                                                              <w:marBottom w:val="0"/>
                                                                              <w:divBdr>
                                                                                <w:top w:val="none" w:sz="0" w:space="0" w:color="auto"/>
                                                                                <w:left w:val="none" w:sz="0" w:space="0" w:color="auto"/>
                                                                                <w:bottom w:val="none" w:sz="0" w:space="0" w:color="auto"/>
                                                                                <w:right w:val="none" w:sz="0" w:space="0" w:color="auto"/>
                                                                              </w:divBdr>
                                                                              <w:divsChild>
                                                                                <w:div w:id="626814669">
                                                                                  <w:marLeft w:val="0"/>
                                                                                  <w:marRight w:val="0"/>
                                                                                  <w:marTop w:val="0"/>
                                                                                  <w:marBottom w:val="0"/>
                                                                                  <w:divBdr>
                                                                                    <w:top w:val="none" w:sz="0" w:space="0" w:color="auto"/>
                                                                                    <w:left w:val="none" w:sz="0" w:space="0" w:color="auto"/>
                                                                                    <w:bottom w:val="none" w:sz="0" w:space="0" w:color="auto"/>
                                                                                    <w:right w:val="none" w:sz="0" w:space="0" w:color="auto"/>
                                                                                  </w:divBdr>
                                                                                  <w:divsChild>
                                                                                    <w:div w:id="261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78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3124">
      <w:bodyDiv w:val="1"/>
      <w:marLeft w:val="0"/>
      <w:marRight w:val="0"/>
      <w:marTop w:val="0"/>
      <w:marBottom w:val="0"/>
      <w:divBdr>
        <w:top w:val="none" w:sz="0" w:space="0" w:color="auto"/>
        <w:left w:val="none" w:sz="0" w:space="0" w:color="auto"/>
        <w:bottom w:val="none" w:sz="0" w:space="0" w:color="auto"/>
        <w:right w:val="none" w:sz="0" w:space="0" w:color="auto"/>
      </w:divBdr>
    </w:div>
    <w:div w:id="721101393">
      <w:bodyDiv w:val="1"/>
      <w:marLeft w:val="0"/>
      <w:marRight w:val="0"/>
      <w:marTop w:val="0"/>
      <w:marBottom w:val="0"/>
      <w:divBdr>
        <w:top w:val="none" w:sz="0" w:space="0" w:color="auto"/>
        <w:left w:val="none" w:sz="0" w:space="0" w:color="auto"/>
        <w:bottom w:val="none" w:sz="0" w:space="0" w:color="auto"/>
        <w:right w:val="none" w:sz="0" w:space="0" w:color="auto"/>
      </w:divBdr>
    </w:div>
    <w:div w:id="827092405">
      <w:bodyDiv w:val="1"/>
      <w:marLeft w:val="0"/>
      <w:marRight w:val="0"/>
      <w:marTop w:val="0"/>
      <w:marBottom w:val="0"/>
      <w:divBdr>
        <w:top w:val="none" w:sz="0" w:space="0" w:color="auto"/>
        <w:left w:val="none" w:sz="0" w:space="0" w:color="auto"/>
        <w:bottom w:val="none" w:sz="0" w:space="0" w:color="auto"/>
        <w:right w:val="none" w:sz="0" w:space="0" w:color="auto"/>
      </w:divBdr>
    </w:div>
    <w:div w:id="840123885">
      <w:bodyDiv w:val="1"/>
      <w:marLeft w:val="0"/>
      <w:marRight w:val="0"/>
      <w:marTop w:val="0"/>
      <w:marBottom w:val="0"/>
      <w:divBdr>
        <w:top w:val="none" w:sz="0" w:space="0" w:color="auto"/>
        <w:left w:val="none" w:sz="0" w:space="0" w:color="auto"/>
        <w:bottom w:val="none" w:sz="0" w:space="0" w:color="auto"/>
        <w:right w:val="none" w:sz="0" w:space="0" w:color="auto"/>
      </w:divBdr>
    </w:div>
    <w:div w:id="899245747">
      <w:bodyDiv w:val="1"/>
      <w:marLeft w:val="0"/>
      <w:marRight w:val="0"/>
      <w:marTop w:val="0"/>
      <w:marBottom w:val="0"/>
      <w:divBdr>
        <w:top w:val="none" w:sz="0" w:space="0" w:color="auto"/>
        <w:left w:val="none" w:sz="0" w:space="0" w:color="auto"/>
        <w:bottom w:val="none" w:sz="0" w:space="0" w:color="auto"/>
        <w:right w:val="none" w:sz="0" w:space="0" w:color="auto"/>
      </w:divBdr>
    </w:div>
    <w:div w:id="939485512">
      <w:bodyDiv w:val="1"/>
      <w:marLeft w:val="0"/>
      <w:marRight w:val="0"/>
      <w:marTop w:val="0"/>
      <w:marBottom w:val="0"/>
      <w:divBdr>
        <w:top w:val="none" w:sz="0" w:space="0" w:color="auto"/>
        <w:left w:val="none" w:sz="0" w:space="0" w:color="auto"/>
        <w:bottom w:val="none" w:sz="0" w:space="0" w:color="auto"/>
        <w:right w:val="none" w:sz="0" w:space="0" w:color="auto"/>
      </w:divBdr>
    </w:div>
    <w:div w:id="975522808">
      <w:bodyDiv w:val="1"/>
      <w:marLeft w:val="0"/>
      <w:marRight w:val="0"/>
      <w:marTop w:val="0"/>
      <w:marBottom w:val="0"/>
      <w:divBdr>
        <w:top w:val="none" w:sz="0" w:space="0" w:color="auto"/>
        <w:left w:val="none" w:sz="0" w:space="0" w:color="auto"/>
        <w:bottom w:val="none" w:sz="0" w:space="0" w:color="auto"/>
        <w:right w:val="none" w:sz="0" w:space="0" w:color="auto"/>
      </w:divBdr>
    </w:div>
    <w:div w:id="1009916858">
      <w:bodyDiv w:val="1"/>
      <w:marLeft w:val="0"/>
      <w:marRight w:val="0"/>
      <w:marTop w:val="0"/>
      <w:marBottom w:val="0"/>
      <w:divBdr>
        <w:top w:val="none" w:sz="0" w:space="0" w:color="auto"/>
        <w:left w:val="none" w:sz="0" w:space="0" w:color="auto"/>
        <w:bottom w:val="none" w:sz="0" w:space="0" w:color="auto"/>
        <w:right w:val="none" w:sz="0" w:space="0" w:color="auto"/>
      </w:divBdr>
    </w:div>
    <w:div w:id="1093624933">
      <w:bodyDiv w:val="1"/>
      <w:marLeft w:val="0"/>
      <w:marRight w:val="0"/>
      <w:marTop w:val="0"/>
      <w:marBottom w:val="0"/>
      <w:divBdr>
        <w:top w:val="none" w:sz="0" w:space="0" w:color="auto"/>
        <w:left w:val="none" w:sz="0" w:space="0" w:color="auto"/>
        <w:bottom w:val="none" w:sz="0" w:space="0" w:color="auto"/>
        <w:right w:val="none" w:sz="0" w:space="0" w:color="auto"/>
      </w:divBdr>
    </w:div>
    <w:div w:id="1093816611">
      <w:bodyDiv w:val="1"/>
      <w:marLeft w:val="0"/>
      <w:marRight w:val="0"/>
      <w:marTop w:val="0"/>
      <w:marBottom w:val="0"/>
      <w:divBdr>
        <w:top w:val="none" w:sz="0" w:space="0" w:color="auto"/>
        <w:left w:val="none" w:sz="0" w:space="0" w:color="auto"/>
        <w:bottom w:val="none" w:sz="0" w:space="0" w:color="auto"/>
        <w:right w:val="none" w:sz="0" w:space="0" w:color="auto"/>
      </w:divBdr>
    </w:div>
    <w:div w:id="1109815398">
      <w:bodyDiv w:val="1"/>
      <w:marLeft w:val="0"/>
      <w:marRight w:val="0"/>
      <w:marTop w:val="0"/>
      <w:marBottom w:val="0"/>
      <w:divBdr>
        <w:top w:val="none" w:sz="0" w:space="0" w:color="auto"/>
        <w:left w:val="none" w:sz="0" w:space="0" w:color="auto"/>
        <w:bottom w:val="none" w:sz="0" w:space="0" w:color="auto"/>
        <w:right w:val="none" w:sz="0" w:space="0" w:color="auto"/>
      </w:divBdr>
    </w:div>
    <w:div w:id="1296789217">
      <w:bodyDiv w:val="1"/>
      <w:marLeft w:val="0"/>
      <w:marRight w:val="0"/>
      <w:marTop w:val="0"/>
      <w:marBottom w:val="0"/>
      <w:divBdr>
        <w:top w:val="none" w:sz="0" w:space="0" w:color="auto"/>
        <w:left w:val="none" w:sz="0" w:space="0" w:color="auto"/>
        <w:bottom w:val="none" w:sz="0" w:space="0" w:color="auto"/>
        <w:right w:val="none" w:sz="0" w:space="0" w:color="auto"/>
      </w:divBdr>
    </w:div>
    <w:div w:id="1365325211">
      <w:bodyDiv w:val="1"/>
      <w:marLeft w:val="0"/>
      <w:marRight w:val="0"/>
      <w:marTop w:val="0"/>
      <w:marBottom w:val="0"/>
      <w:divBdr>
        <w:top w:val="none" w:sz="0" w:space="0" w:color="auto"/>
        <w:left w:val="none" w:sz="0" w:space="0" w:color="auto"/>
        <w:bottom w:val="none" w:sz="0" w:space="0" w:color="auto"/>
        <w:right w:val="none" w:sz="0" w:space="0" w:color="auto"/>
      </w:divBdr>
    </w:div>
    <w:div w:id="1380321638">
      <w:bodyDiv w:val="1"/>
      <w:marLeft w:val="0"/>
      <w:marRight w:val="0"/>
      <w:marTop w:val="0"/>
      <w:marBottom w:val="0"/>
      <w:divBdr>
        <w:top w:val="none" w:sz="0" w:space="0" w:color="auto"/>
        <w:left w:val="none" w:sz="0" w:space="0" w:color="auto"/>
        <w:bottom w:val="none" w:sz="0" w:space="0" w:color="auto"/>
        <w:right w:val="none" w:sz="0" w:space="0" w:color="auto"/>
      </w:divBdr>
    </w:div>
    <w:div w:id="1393769594">
      <w:bodyDiv w:val="1"/>
      <w:marLeft w:val="0"/>
      <w:marRight w:val="0"/>
      <w:marTop w:val="0"/>
      <w:marBottom w:val="0"/>
      <w:divBdr>
        <w:top w:val="none" w:sz="0" w:space="0" w:color="auto"/>
        <w:left w:val="none" w:sz="0" w:space="0" w:color="auto"/>
        <w:bottom w:val="none" w:sz="0" w:space="0" w:color="auto"/>
        <w:right w:val="none" w:sz="0" w:space="0" w:color="auto"/>
      </w:divBdr>
    </w:div>
    <w:div w:id="1440107398">
      <w:bodyDiv w:val="1"/>
      <w:marLeft w:val="0"/>
      <w:marRight w:val="0"/>
      <w:marTop w:val="0"/>
      <w:marBottom w:val="0"/>
      <w:divBdr>
        <w:top w:val="none" w:sz="0" w:space="0" w:color="auto"/>
        <w:left w:val="none" w:sz="0" w:space="0" w:color="auto"/>
        <w:bottom w:val="none" w:sz="0" w:space="0" w:color="auto"/>
        <w:right w:val="none" w:sz="0" w:space="0" w:color="auto"/>
      </w:divBdr>
    </w:div>
    <w:div w:id="1522937761">
      <w:bodyDiv w:val="1"/>
      <w:marLeft w:val="0"/>
      <w:marRight w:val="0"/>
      <w:marTop w:val="0"/>
      <w:marBottom w:val="0"/>
      <w:divBdr>
        <w:top w:val="none" w:sz="0" w:space="0" w:color="auto"/>
        <w:left w:val="none" w:sz="0" w:space="0" w:color="auto"/>
        <w:bottom w:val="none" w:sz="0" w:space="0" w:color="auto"/>
        <w:right w:val="none" w:sz="0" w:space="0" w:color="auto"/>
      </w:divBdr>
    </w:div>
    <w:div w:id="1541742047">
      <w:bodyDiv w:val="1"/>
      <w:marLeft w:val="0"/>
      <w:marRight w:val="0"/>
      <w:marTop w:val="0"/>
      <w:marBottom w:val="0"/>
      <w:divBdr>
        <w:top w:val="none" w:sz="0" w:space="0" w:color="auto"/>
        <w:left w:val="none" w:sz="0" w:space="0" w:color="auto"/>
        <w:bottom w:val="none" w:sz="0" w:space="0" w:color="auto"/>
        <w:right w:val="none" w:sz="0" w:space="0" w:color="auto"/>
      </w:divBdr>
    </w:div>
    <w:div w:id="1567490542">
      <w:bodyDiv w:val="1"/>
      <w:marLeft w:val="0"/>
      <w:marRight w:val="0"/>
      <w:marTop w:val="0"/>
      <w:marBottom w:val="0"/>
      <w:divBdr>
        <w:top w:val="none" w:sz="0" w:space="0" w:color="auto"/>
        <w:left w:val="none" w:sz="0" w:space="0" w:color="auto"/>
        <w:bottom w:val="none" w:sz="0" w:space="0" w:color="auto"/>
        <w:right w:val="none" w:sz="0" w:space="0" w:color="auto"/>
      </w:divBdr>
    </w:div>
    <w:div w:id="1630551410">
      <w:bodyDiv w:val="1"/>
      <w:marLeft w:val="0"/>
      <w:marRight w:val="0"/>
      <w:marTop w:val="0"/>
      <w:marBottom w:val="0"/>
      <w:divBdr>
        <w:top w:val="none" w:sz="0" w:space="0" w:color="auto"/>
        <w:left w:val="none" w:sz="0" w:space="0" w:color="auto"/>
        <w:bottom w:val="none" w:sz="0" w:space="0" w:color="auto"/>
        <w:right w:val="none" w:sz="0" w:space="0" w:color="auto"/>
      </w:divBdr>
    </w:div>
    <w:div w:id="1797482980">
      <w:bodyDiv w:val="1"/>
      <w:marLeft w:val="0"/>
      <w:marRight w:val="0"/>
      <w:marTop w:val="0"/>
      <w:marBottom w:val="0"/>
      <w:divBdr>
        <w:top w:val="none" w:sz="0" w:space="0" w:color="auto"/>
        <w:left w:val="none" w:sz="0" w:space="0" w:color="auto"/>
        <w:bottom w:val="none" w:sz="0" w:space="0" w:color="auto"/>
        <w:right w:val="none" w:sz="0" w:space="0" w:color="auto"/>
      </w:divBdr>
    </w:div>
    <w:div w:id="1837306143">
      <w:bodyDiv w:val="1"/>
      <w:marLeft w:val="0"/>
      <w:marRight w:val="0"/>
      <w:marTop w:val="0"/>
      <w:marBottom w:val="0"/>
      <w:divBdr>
        <w:top w:val="none" w:sz="0" w:space="0" w:color="auto"/>
        <w:left w:val="none" w:sz="0" w:space="0" w:color="auto"/>
        <w:bottom w:val="none" w:sz="0" w:space="0" w:color="auto"/>
        <w:right w:val="none" w:sz="0" w:space="0" w:color="auto"/>
      </w:divBdr>
      <w:divsChild>
        <w:div w:id="45108177">
          <w:marLeft w:val="0"/>
          <w:marRight w:val="0"/>
          <w:marTop w:val="0"/>
          <w:marBottom w:val="0"/>
          <w:divBdr>
            <w:top w:val="none" w:sz="0" w:space="0" w:color="auto"/>
            <w:left w:val="none" w:sz="0" w:space="0" w:color="auto"/>
            <w:bottom w:val="none" w:sz="0" w:space="0" w:color="auto"/>
            <w:right w:val="none" w:sz="0" w:space="0" w:color="auto"/>
          </w:divBdr>
        </w:div>
        <w:div w:id="101998417">
          <w:marLeft w:val="0"/>
          <w:marRight w:val="0"/>
          <w:marTop w:val="0"/>
          <w:marBottom w:val="0"/>
          <w:divBdr>
            <w:top w:val="none" w:sz="0" w:space="0" w:color="auto"/>
            <w:left w:val="none" w:sz="0" w:space="0" w:color="auto"/>
            <w:bottom w:val="none" w:sz="0" w:space="0" w:color="auto"/>
            <w:right w:val="none" w:sz="0" w:space="0" w:color="auto"/>
          </w:divBdr>
        </w:div>
        <w:div w:id="1167860390">
          <w:marLeft w:val="0"/>
          <w:marRight w:val="0"/>
          <w:marTop w:val="0"/>
          <w:marBottom w:val="0"/>
          <w:divBdr>
            <w:top w:val="none" w:sz="0" w:space="0" w:color="auto"/>
            <w:left w:val="none" w:sz="0" w:space="0" w:color="auto"/>
            <w:bottom w:val="none" w:sz="0" w:space="0" w:color="auto"/>
            <w:right w:val="none" w:sz="0" w:space="0" w:color="auto"/>
          </w:divBdr>
        </w:div>
      </w:divsChild>
    </w:div>
    <w:div w:id="1857891002">
      <w:bodyDiv w:val="1"/>
      <w:marLeft w:val="0"/>
      <w:marRight w:val="0"/>
      <w:marTop w:val="0"/>
      <w:marBottom w:val="0"/>
      <w:divBdr>
        <w:top w:val="none" w:sz="0" w:space="0" w:color="auto"/>
        <w:left w:val="none" w:sz="0" w:space="0" w:color="auto"/>
        <w:bottom w:val="none" w:sz="0" w:space="0" w:color="auto"/>
        <w:right w:val="none" w:sz="0" w:space="0" w:color="auto"/>
      </w:divBdr>
    </w:div>
    <w:div w:id="1885219073">
      <w:bodyDiv w:val="1"/>
      <w:marLeft w:val="0"/>
      <w:marRight w:val="0"/>
      <w:marTop w:val="0"/>
      <w:marBottom w:val="0"/>
      <w:divBdr>
        <w:top w:val="none" w:sz="0" w:space="0" w:color="auto"/>
        <w:left w:val="none" w:sz="0" w:space="0" w:color="auto"/>
        <w:bottom w:val="none" w:sz="0" w:space="0" w:color="auto"/>
        <w:right w:val="none" w:sz="0" w:space="0" w:color="auto"/>
      </w:divBdr>
    </w:div>
    <w:div w:id="1994872106">
      <w:bodyDiv w:val="1"/>
      <w:marLeft w:val="0"/>
      <w:marRight w:val="0"/>
      <w:marTop w:val="0"/>
      <w:marBottom w:val="0"/>
      <w:divBdr>
        <w:top w:val="none" w:sz="0" w:space="0" w:color="auto"/>
        <w:left w:val="none" w:sz="0" w:space="0" w:color="auto"/>
        <w:bottom w:val="none" w:sz="0" w:space="0" w:color="auto"/>
        <w:right w:val="none" w:sz="0" w:space="0" w:color="auto"/>
      </w:divBdr>
    </w:div>
    <w:div w:id="1998411812">
      <w:bodyDiv w:val="1"/>
      <w:marLeft w:val="0"/>
      <w:marRight w:val="0"/>
      <w:marTop w:val="0"/>
      <w:marBottom w:val="0"/>
      <w:divBdr>
        <w:top w:val="none" w:sz="0" w:space="0" w:color="auto"/>
        <w:left w:val="none" w:sz="0" w:space="0" w:color="auto"/>
        <w:bottom w:val="none" w:sz="0" w:space="0" w:color="auto"/>
        <w:right w:val="none" w:sz="0" w:space="0" w:color="auto"/>
      </w:divBdr>
      <w:divsChild>
        <w:div w:id="1360274244">
          <w:marLeft w:val="0"/>
          <w:marRight w:val="0"/>
          <w:marTop w:val="0"/>
          <w:marBottom w:val="0"/>
          <w:divBdr>
            <w:top w:val="none" w:sz="0" w:space="0" w:color="auto"/>
            <w:left w:val="none" w:sz="0" w:space="0" w:color="auto"/>
            <w:bottom w:val="none" w:sz="0" w:space="0" w:color="auto"/>
            <w:right w:val="none" w:sz="0" w:space="0" w:color="auto"/>
          </w:divBdr>
          <w:divsChild>
            <w:div w:id="1681471954">
              <w:marLeft w:val="0"/>
              <w:marRight w:val="0"/>
              <w:marTop w:val="0"/>
              <w:marBottom w:val="0"/>
              <w:divBdr>
                <w:top w:val="none" w:sz="0" w:space="0" w:color="auto"/>
                <w:left w:val="none" w:sz="0" w:space="0" w:color="auto"/>
                <w:bottom w:val="none" w:sz="0" w:space="0" w:color="auto"/>
                <w:right w:val="none" w:sz="0" w:space="0" w:color="auto"/>
              </w:divBdr>
              <w:divsChild>
                <w:div w:id="395595996">
                  <w:marLeft w:val="0"/>
                  <w:marRight w:val="0"/>
                  <w:marTop w:val="0"/>
                  <w:marBottom w:val="0"/>
                  <w:divBdr>
                    <w:top w:val="none" w:sz="0" w:space="0" w:color="auto"/>
                    <w:left w:val="none" w:sz="0" w:space="0" w:color="auto"/>
                    <w:bottom w:val="none" w:sz="0" w:space="0" w:color="auto"/>
                    <w:right w:val="none" w:sz="0" w:space="0" w:color="auto"/>
                  </w:divBdr>
                  <w:divsChild>
                    <w:div w:id="108668324">
                      <w:marLeft w:val="0"/>
                      <w:marRight w:val="0"/>
                      <w:marTop w:val="0"/>
                      <w:marBottom w:val="0"/>
                      <w:divBdr>
                        <w:top w:val="none" w:sz="0" w:space="0" w:color="auto"/>
                        <w:left w:val="none" w:sz="0" w:space="0" w:color="auto"/>
                        <w:bottom w:val="none" w:sz="0" w:space="0" w:color="auto"/>
                        <w:right w:val="none" w:sz="0" w:space="0" w:color="auto"/>
                      </w:divBdr>
                      <w:divsChild>
                        <w:div w:id="104427231">
                          <w:marLeft w:val="0"/>
                          <w:marRight w:val="0"/>
                          <w:marTop w:val="0"/>
                          <w:marBottom w:val="0"/>
                          <w:divBdr>
                            <w:top w:val="none" w:sz="0" w:space="0" w:color="auto"/>
                            <w:left w:val="none" w:sz="0" w:space="0" w:color="auto"/>
                            <w:bottom w:val="none" w:sz="0" w:space="0" w:color="auto"/>
                            <w:right w:val="none" w:sz="0" w:space="0" w:color="auto"/>
                          </w:divBdr>
                          <w:divsChild>
                            <w:div w:id="1424491559">
                              <w:marLeft w:val="0"/>
                              <w:marRight w:val="0"/>
                              <w:marTop w:val="0"/>
                              <w:marBottom w:val="0"/>
                              <w:divBdr>
                                <w:top w:val="none" w:sz="0" w:space="0" w:color="auto"/>
                                <w:left w:val="none" w:sz="0" w:space="0" w:color="auto"/>
                                <w:bottom w:val="none" w:sz="0" w:space="0" w:color="auto"/>
                                <w:right w:val="none" w:sz="0" w:space="0" w:color="auto"/>
                              </w:divBdr>
                              <w:divsChild>
                                <w:div w:id="831065369">
                                  <w:marLeft w:val="0"/>
                                  <w:marRight w:val="0"/>
                                  <w:marTop w:val="0"/>
                                  <w:marBottom w:val="0"/>
                                  <w:divBdr>
                                    <w:top w:val="none" w:sz="0" w:space="0" w:color="auto"/>
                                    <w:left w:val="none" w:sz="0" w:space="0" w:color="auto"/>
                                    <w:bottom w:val="none" w:sz="0" w:space="0" w:color="auto"/>
                                    <w:right w:val="none" w:sz="0" w:space="0" w:color="auto"/>
                                  </w:divBdr>
                                  <w:divsChild>
                                    <w:div w:id="82075236">
                                      <w:marLeft w:val="0"/>
                                      <w:marRight w:val="0"/>
                                      <w:marTop w:val="0"/>
                                      <w:marBottom w:val="0"/>
                                      <w:divBdr>
                                        <w:top w:val="none" w:sz="0" w:space="0" w:color="auto"/>
                                        <w:left w:val="none" w:sz="0" w:space="0" w:color="auto"/>
                                        <w:bottom w:val="none" w:sz="0" w:space="0" w:color="auto"/>
                                        <w:right w:val="none" w:sz="0" w:space="0" w:color="auto"/>
                                      </w:divBdr>
                                      <w:divsChild>
                                        <w:div w:id="1620448781">
                                          <w:marLeft w:val="0"/>
                                          <w:marRight w:val="0"/>
                                          <w:marTop w:val="0"/>
                                          <w:marBottom w:val="0"/>
                                          <w:divBdr>
                                            <w:top w:val="none" w:sz="0" w:space="0" w:color="auto"/>
                                            <w:left w:val="none" w:sz="0" w:space="0" w:color="auto"/>
                                            <w:bottom w:val="none" w:sz="0" w:space="0" w:color="auto"/>
                                            <w:right w:val="none" w:sz="0" w:space="0" w:color="auto"/>
                                          </w:divBdr>
                                          <w:divsChild>
                                            <w:div w:id="1479110384">
                                              <w:marLeft w:val="0"/>
                                              <w:marRight w:val="0"/>
                                              <w:marTop w:val="0"/>
                                              <w:marBottom w:val="0"/>
                                              <w:divBdr>
                                                <w:top w:val="none" w:sz="0" w:space="0" w:color="auto"/>
                                                <w:left w:val="none" w:sz="0" w:space="0" w:color="auto"/>
                                                <w:bottom w:val="none" w:sz="0" w:space="0" w:color="auto"/>
                                                <w:right w:val="none" w:sz="0" w:space="0" w:color="auto"/>
                                              </w:divBdr>
                                              <w:divsChild>
                                                <w:div w:id="1513647432">
                                                  <w:marLeft w:val="0"/>
                                                  <w:marRight w:val="0"/>
                                                  <w:marTop w:val="0"/>
                                                  <w:marBottom w:val="0"/>
                                                  <w:divBdr>
                                                    <w:top w:val="none" w:sz="0" w:space="0" w:color="auto"/>
                                                    <w:left w:val="none" w:sz="0" w:space="0" w:color="auto"/>
                                                    <w:bottom w:val="none" w:sz="0" w:space="0" w:color="auto"/>
                                                    <w:right w:val="none" w:sz="0" w:space="0" w:color="auto"/>
                                                  </w:divBdr>
                                                  <w:divsChild>
                                                    <w:div w:id="1305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264534">
      <w:bodyDiv w:val="1"/>
      <w:marLeft w:val="0"/>
      <w:marRight w:val="0"/>
      <w:marTop w:val="0"/>
      <w:marBottom w:val="0"/>
      <w:divBdr>
        <w:top w:val="none" w:sz="0" w:space="0" w:color="auto"/>
        <w:left w:val="none" w:sz="0" w:space="0" w:color="auto"/>
        <w:bottom w:val="none" w:sz="0" w:space="0" w:color="auto"/>
        <w:right w:val="none" w:sz="0" w:space="0" w:color="auto"/>
      </w:divBdr>
    </w:div>
    <w:div w:id="2035687056">
      <w:bodyDiv w:val="1"/>
      <w:marLeft w:val="0"/>
      <w:marRight w:val="0"/>
      <w:marTop w:val="0"/>
      <w:marBottom w:val="0"/>
      <w:divBdr>
        <w:top w:val="none" w:sz="0" w:space="0" w:color="auto"/>
        <w:left w:val="none" w:sz="0" w:space="0" w:color="auto"/>
        <w:bottom w:val="none" w:sz="0" w:space="0" w:color="auto"/>
        <w:right w:val="none" w:sz="0" w:space="0" w:color="auto"/>
      </w:divBdr>
    </w:div>
    <w:div w:id="2102412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obalcmt.org" TargetMode="Externa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49</Pages>
  <Words>14989</Words>
  <Characters>85443</Characters>
  <Application>Microsoft Macintosh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100232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Chunpeng Zhao</dc:creator>
  <cp:keywords/>
  <dc:description/>
  <cp:lastModifiedBy>Edward Garnero</cp:lastModifiedBy>
  <cp:revision>289</cp:revision>
  <cp:lastPrinted>2013-10-30T02:44:00Z</cp:lastPrinted>
  <dcterms:created xsi:type="dcterms:W3CDTF">2014-07-06T03:40:00Z</dcterms:created>
  <dcterms:modified xsi:type="dcterms:W3CDTF">2015-01-27T02:29:00Z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http://www.zotero.org/styles/agu</vt:lpwstr>
  </property>
  <property fmtid="{D5CDD505-2E9C-101B-9397-08002B2CF9AE}" pid="4" name="Mendeley User Name_1">
    <vt:lpwstr>zhaochp@asu.edu@www.mendeley.com</vt:lpwstr>
  </property>
</Properties>
</file>